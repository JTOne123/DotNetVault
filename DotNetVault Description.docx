
<file path=[Content_Types].xml><?xml version="1.0" encoding="utf-8"?>
<Types xmlns="http://schemas.openxmlformats.org/package/2006/content-types">
  <Default Extension="docm" ContentType="application/vnd.ms-word.document.macroEnabled.12"/>
  <Default Extension="docx" ContentType="application/vnd.openxmlformats-officedocument.wordprocessingml.documen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271E1C1" w14:textId="691A5D72" w:rsidR="00E2418A" w:rsidRDefault="00E2418A"/>
    <w:p w14:paraId="5D80F583" w14:textId="77777777" w:rsidR="00E2418A" w:rsidRDefault="00E2418A"/>
    <w:p w14:paraId="079D693D" w14:textId="77777777" w:rsidR="00E2418A" w:rsidRDefault="00E2418A"/>
    <w:p w14:paraId="3615622B" w14:textId="77777777" w:rsidR="00E2418A" w:rsidRDefault="00E2418A"/>
    <w:p w14:paraId="28841E4A" w14:textId="77777777" w:rsidR="00E2418A" w:rsidRDefault="00E2418A"/>
    <w:p w14:paraId="378280C0" w14:textId="77777777" w:rsidR="00E2418A" w:rsidRDefault="00784EF9">
      <w:r>
        <w:tab/>
      </w:r>
    </w:p>
    <w:p w14:paraId="115D5D5D" w14:textId="77777777" w:rsidR="00E2418A" w:rsidRDefault="00E2418A"/>
    <w:p w14:paraId="79F3C457" w14:textId="2E85818D" w:rsidR="00961F82" w:rsidRDefault="00961F82" w:rsidP="00E2418A">
      <w:pPr>
        <w:jc w:val="center"/>
        <w:rPr>
          <w:b/>
          <w:bCs/>
        </w:rPr>
      </w:pPr>
      <w:r>
        <w:rPr>
          <w:b/>
          <w:bCs/>
        </w:rPr>
        <w:t>DotNetVault</w:t>
      </w:r>
    </w:p>
    <w:p w14:paraId="203E9E6C" w14:textId="77777777" w:rsidR="00E2418A" w:rsidRDefault="00E2418A">
      <w:pPr>
        <w:rPr>
          <w:b/>
          <w:bCs/>
        </w:rPr>
      </w:pPr>
      <w:r>
        <w:rPr>
          <w:b/>
          <w:bCs/>
        </w:rPr>
        <w:tab/>
      </w:r>
      <w:r>
        <w:rPr>
          <w:b/>
          <w:bCs/>
        </w:rPr>
        <w:tab/>
      </w:r>
      <w:r>
        <w:rPr>
          <w:b/>
          <w:bCs/>
        </w:rPr>
        <w:tab/>
      </w:r>
    </w:p>
    <w:p w14:paraId="00FD7381" w14:textId="71206ADB" w:rsidR="00E2418A" w:rsidRDefault="00E2418A" w:rsidP="00E2418A">
      <w:pPr>
        <w:jc w:val="center"/>
      </w:pPr>
      <w:r>
        <w:t>Synchronization Library and Static Analyzer</w:t>
      </w:r>
      <w:r w:rsidR="004C1F68">
        <w:t xml:space="preserve"> for C# 8.0</w:t>
      </w:r>
    </w:p>
    <w:p w14:paraId="571831DB" w14:textId="77777777" w:rsidR="00C03077" w:rsidRDefault="00C03077" w:rsidP="00E2418A">
      <w:pPr>
        <w:jc w:val="center"/>
      </w:pPr>
    </w:p>
    <w:p w14:paraId="6A56D623" w14:textId="77777777" w:rsidR="006313E9" w:rsidRDefault="006313E9" w:rsidP="00E2418A">
      <w:pPr>
        <w:jc w:val="center"/>
      </w:pPr>
      <w:r>
        <w:t>Project Description</w:t>
      </w:r>
    </w:p>
    <w:p w14:paraId="68730916" w14:textId="59BB5EF2" w:rsidR="006313E9" w:rsidRDefault="006313E9" w:rsidP="00E2418A">
      <w:pPr>
        <w:jc w:val="center"/>
      </w:pPr>
    </w:p>
    <w:p w14:paraId="04364661" w14:textId="0DA5CAAD" w:rsidR="00412E06" w:rsidRDefault="00E94DAC" w:rsidP="00E2418A">
      <w:pPr>
        <w:jc w:val="center"/>
      </w:pPr>
      <w:r>
        <w:t xml:space="preserve">Author: </w:t>
      </w:r>
      <w:r w:rsidR="00412E06">
        <w:t>Christopher P. Susie</w:t>
      </w:r>
    </w:p>
    <w:p w14:paraId="1A14B696" w14:textId="77777777" w:rsidR="00412E06" w:rsidRDefault="00412E06" w:rsidP="00E2418A">
      <w:pPr>
        <w:jc w:val="center"/>
      </w:pPr>
    </w:p>
    <w:p w14:paraId="5051D75B" w14:textId="09E83C5B" w:rsidR="00BB5FDD" w:rsidRDefault="006313E9" w:rsidP="00E2418A">
      <w:pPr>
        <w:jc w:val="center"/>
        <w:sectPr w:rsidR="00BB5FDD">
          <w:headerReference w:type="even" r:id="rId8"/>
          <w:headerReference w:type="default" r:id="rId9"/>
          <w:footerReference w:type="even" r:id="rId10"/>
          <w:footerReference w:type="default" r:id="rId11"/>
          <w:headerReference w:type="first" r:id="rId12"/>
          <w:footerReference w:type="first" r:id="rId13"/>
          <w:pgSz w:w="12240" w:h="15840"/>
          <w:pgMar w:top="1440" w:right="1440" w:bottom="1440" w:left="1440" w:header="720" w:footer="720" w:gutter="0"/>
          <w:cols w:space="720"/>
          <w:docGrid w:linePitch="360"/>
        </w:sectPr>
      </w:pPr>
      <w:r>
        <w:t>Copyright © 2019</w:t>
      </w:r>
      <w:r w:rsidR="002F248C">
        <w:t>-2020</w:t>
      </w:r>
      <w:r>
        <w:t>, CJM Screws, LLC.  All rights reserved.</w:t>
      </w:r>
    </w:p>
    <w:p w14:paraId="6D971387" w14:textId="5E03392D" w:rsidR="008E28C0" w:rsidRPr="008E28C0" w:rsidRDefault="008E28C0" w:rsidP="00E2418A">
      <w:pPr>
        <w:jc w:val="center"/>
        <w:rPr>
          <w:b/>
          <w:bCs/>
          <w:sz w:val="36"/>
          <w:szCs w:val="36"/>
        </w:rPr>
      </w:pPr>
      <w:r w:rsidRPr="008E28C0">
        <w:rPr>
          <w:b/>
          <w:bCs/>
          <w:sz w:val="36"/>
          <w:szCs w:val="36"/>
        </w:rPr>
        <w:lastRenderedPageBreak/>
        <w:t>Table of Contents</w:t>
      </w:r>
    </w:p>
    <w:sdt>
      <w:sdtPr>
        <w:rPr>
          <w:rFonts w:ascii="Times New Roman" w:eastAsiaTheme="minorHAnsi" w:hAnsi="Times New Roman" w:cs="Times New Roman"/>
          <w:color w:val="auto"/>
          <w:sz w:val="26"/>
          <w:szCs w:val="26"/>
        </w:rPr>
        <w:id w:val="-21718056"/>
        <w:docPartObj>
          <w:docPartGallery w:val="Table of Contents"/>
          <w:docPartUnique/>
        </w:docPartObj>
      </w:sdtPr>
      <w:sdtEndPr>
        <w:rPr>
          <w:b/>
          <w:bCs/>
          <w:noProof/>
        </w:rPr>
      </w:sdtEndPr>
      <w:sdtContent>
        <w:p w14:paraId="57D50FD0" w14:textId="79F75CA6" w:rsidR="008E28C0" w:rsidRPr="008E28C0" w:rsidRDefault="008E28C0">
          <w:pPr>
            <w:pStyle w:val="TOCHeading"/>
            <w:rPr>
              <w:rFonts w:ascii="Times New Roman" w:hAnsi="Times New Roman" w:cs="Times New Roman"/>
            </w:rPr>
          </w:pPr>
        </w:p>
        <w:p w14:paraId="542E2CCF" w14:textId="2CB3F13E" w:rsidR="002562DE" w:rsidRDefault="008E28C0">
          <w:pPr>
            <w:pStyle w:val="TOC1"/>
            <w:tabs>
              <w:tab w:val="left" w:pos="520"/>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35085872" w:history="1">
            <w:r w:rsidR="002562DE" w:rsidRPr="00AE7B67">
              <w:rPr>
                <w:rStyle w:val="Hyperlink"/>
                <w:noProof/>
              </w:rPr>
              <w:t>1.</w:t>
            </w:r>
            <w:r w:rsidR="002562DE">
              <w:rPr>
                <w:rFonts w:asciiTheme="minorHAnsi" w:eastAsiaTheme="minorEastAsia" w:hAnsiTheme="minorHAnsi" w:cstheme="minorBidi"/>
                <w:noProof/>
                <w:sz w:val="22"/>
                <w:szCs w:val="22"/>
              </w:rPr>
              <w:tab/>
            </w:r>
            <w:r w:rsidR="002562DE" w:rsidRPr="00AE7B67">
              <w:rPr>
                <w:rStyle w:val="Hyperlink"/>
                <w:noProof/>
              </w:rPr>
              <w:t>Introduction.</w:t>
            </w:r>
            <w:r w:rsidR="002562DE">
              <w:rPr>
                <w:noProof/>
                <w:webHidden/>
              </w:rPr>
              <w:tab/>
            </w:r>
            <w:r w:rsidR="002562DE">
              <w:rPr>
                <w:noProof/>
                <w:webHidden/>
              </w:rPr>
              <w:fldChar w:fldCharType="begin"/>
            </w:r>
            <w:r w:rsidR="002562DE">
              <w:rPr>
                <w:noProof/>
                <w:webHidden/>
              </w:rPr>
              <w:instrText xml:space="preserve"> PAGEREF _Toc35085872 \h </w:instrText>
            </w:r>
            <w:r w:rsidR="002562DE">
              <w:rPr>
                <w:noProof/>
                <w:webHidden/>
              </w:rPr>
            </w:r>
            <w:r w:rsidR="002562DE">
              <w:rPr>
                <w:noProof/>
                <w:webHidden/>
              </w:rPr>
              <w:fldChar w:fldCharType="separate"/>
            </w:r>
            <w:r w:rsidR="00DF28F0">
              <w:rPr>
                <w:noProof/>
                <w:webHidden/>
              </w:rPr>
              <w:t>6</w:t>
            </w:r>
            <w:r w:rsidR="002562DE">
              <w:rPr>
                <w:noProof/>
                <w:webHidden/>
              </w:rPr>
              <w:fldChar w:fldCharType="end"/>
            </w:r>
          </w:hyperlink>
        </w:p>
        <w:p w14:paraId="0A79DB7E" w14:textId="78AD4217"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73" w:history="1">
            <w:r w:rsidR="002562DE" w:rsidRPr="00AE7B67">
              <w:rPr>
                <w:rStyle w:val="Hyperlink"/>
                <w:noProof/>
              </w:rPr>
              <w:t>a.</w:t>
            </w:r>
            <w:r w:rsidR="002562DE">
              <w:rPr>
                <w:rFonts w:asciiTheme="minorHAnsi" w:eastAsiaTheme="minorEastAsia" w:hAnsiTheme="minorHAnsi" w:cstheme="minorBidi"/>
                <w:noProof/>
                <w:sz w:val="22"/>
                <w:szCs w:val="22"/>
              </w:rPr>
              <w:tab/>
            </w:r>
            <w:r w:rsidR="002562DE" w:rsidRPr="00AE7B67">
              <w:rPr>
                <w:rStyle w:val="Hyperlink"/>
                <w:noProof/>
              </w:rPr>
              <w:t>Currently used synchronization methods</w:t>
            </w:r>
            <w:r w:rsidR="002562DE">
              <w:rPr>
                <w:noProof/>
                <w:webHidden/>
              </w:rPr>
              <w:tab/>
            </w:r>
            <w:r w:rsidR="002562DE">
              <w:rPr>
                <w:noProof/>
                <w:webHidden/>
              </w:rPr>
              <w:fldChar w:fldCharType="begin"/>
            </w:r>
            <w:r w:rsidR="002562DE">
              <w:rPr>
                <w:noProof/>
                <w:webHidden/>
              </w:rPr>
              <w:instrText xml:space="preserve"> PAGEREF _Toc35085873 \h </w:instrText>
            </w:r>
            <w:r w:rsidR="002562DE">
              <w:rPr>
                <w:noProof/>
                <w:webHidden/>
              </w:rPr>
            </w:r>
            <w:r w:rsidR="002562DE">
              <w:rPr>
                <w:noProof/>
                <w:webHidden/>
              </w:rPr>
              <w:fldChar w:fldCharType="separate"/>
            </w:r>
            <w:r w:rsidR="00DF28F0">
              <w:rPr>
                <w:noProof/>
                <w:webHidden/>
              </w:rPr>
              <w:t>6</w:t>
            </w:r>
            <w:r w:rsidR="002562DE">
              <w:rPr>
                <w:noProof/>
                <w:webHidden/>
              </w:rPr>
              <w:fldChar w:fldCharType="end"/>
            </w:r>
          </w:hyperlink>
        </w:p>
        <w:p w14:paraId="7FE61F86" w14:textId="4A0F4D02"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74" w:history="1">
            <w:r w:rsidR="002562DE" w:rsidRPr="00AE7B67">
              <w:rPr>
                <w:rStyle w:val="Hyperlink"/>
                <w:noProof/>
              </w:rPr>
              <w:t>b.</w:t>
            </w:r>
            <w:r w:rsidR="002562DE">
              <w:rPr>
                <w:rFonts w:asciiTheme="minorHAnsi" w:eastAsiaTheme="minorEastAsia" w:hAnsiTheme="minorHAnsi" w:cstheme="minorBidi"/>
                <w:noProof/>
                <w:sz w:val="22"/>
                <w:szCs w:val="22"/>
              </w:rPr>
              <w:tab/>
            </w:r>
            <w:r w:rsidR="002562DE" w:rsidRPr="00AE7B67">
              <w:rPr>
                <w:rStyle w:val="Hyperlink"/>
                <w:noProof/>
              </w:rPr>
              <w:t>Problems with current lock-based mechanisms</w:t>
            </w:r>
            <w:r w:rsidR="002562DE">
              <w:rPr>
                <w:noProof/>
                <w:webHidden/>
              </w:rPr>
              <w:tab/>
            </w:r>
            <w:r w:rsidR="002562DE">
              <w:rPr>
                <w:noProof/>
                <w:webHidden/>
              </w:rPr>
              <w:fldChar w:fldCharType="begin"/>
            </w:r>
            <w:r w:rsidR="002562DE">
              <w:rPr>
                <w:noProof/>
                <w:webHidden/>
              </w:rPr>
              <w:instrText xml:space="preserve"> PAGEREF _Toc35085874 \h </w:instrText>
            </w:r>
            <w:r w:rsidR="002562DE">
              <w:rPr>
                <w:noProof/>
                <w:webHidden/>
              </w:rPr>
            </w:r>
            <w:r w:rsidR="002562DE">
              <w:rPr>
                <w:noProof/>
                <w:webHidden/>
              </w:rPr>
              <w:fldChar w:fldCharType="separate"/>
            </w:r>
            <w:r w:rsidR="00DF28F0">
              <w:rPr>
                <w:noProof/>
                <w:webHidden/>
              </w:rPr>
              <w:t>7</w:t>
            </w:r>
            <w:r w:rsidR="002562DE">
              <w:rPr>
                <w:noProof/>
                <w:webHidden/>
              </w:rPr>
              <w:fldChar w:fldCharType="end"/>
            </w:r>
          </w:hyperlink>
        </w:p>
        <w:p w14:paraId="3A546512" w14:textId="468C794E" w:rsidR="002562DE" w:rsidRDefault="00DD27AA">
          <w:pPr>
            <w:pStyle w:val="TOC3"/>
            <w:tabs>
              <w:tab w:val="left" w:pos="880"/>
              <w:tab w:val="right" w:leader="dot" w:pos="9350"/>
            </w:tabs>
            <w:rPr>
              <w:rFonts w:asciiTheme="minorHAnsi" w:eastAsiaTheme="minorEastAsia" w:hAnsiTheme="minorHAnsi" w:cstheme="minorBidi"/>
              <w:noProof/>
              <w:sz w:val="22"/>
              <w:szCs w:val="22"/>
            </w:rPr>
          </w:pPr>
          <w:hyperlink w:anchor="_Toc35085875" w:history="1">
            <w:r w:rsidR="002562DE" w:rsidRPr="00AE7B67">
              <w:rPr>
                <w:rStyle w:val="Hyperlink"/>
                <w:noProof/>
              </w:rPr>
              <w:t>i.</w:t>
            </w:r>
            <w:r w:rsidR="002562DE">
              <w:rPr>
                <w:rFonts w:asciiTheme="minorHAnsi" w:eastAsiaTheme="minorEastAsia" w:hAnsiTheme="minorHAnsi" w:cstheme="minorBidi"/>
                <w:noProof/>
                <w:sz w:val="22"/>
                <w:szCs w:val="22"/>
              </w:rPr>
              <w:tab/>
            </w:r>
            <w:r w:rsidR="002562DE" w:rsidRPr="00AE7B67">
              <w:rPr>
                <w:rStyle w:val="Hyperlink"/>
                <w:noProof/>
              </w:rPr>
              <w:t>Primary problem with current mechanisms is they protect data only when programmers follow convention; Also, try … finally syntax is error prone</w:t>
            </w:r>
            <w:r w:rsidR="002562DE">
              <w:rPr>
                <w:noProof/>
                <w:webHidden/>
              </w:rPr>
              <w:tab/>
            </w:r>
            <w:r w:rsidR="002562DE">
              <w:rPr>
                <w:noProof/>
                <w:webHidden/>
              </w:rPr>
              <w:fldChar w:fldCharType="begin"/>
            </w:r>
            <w:r w:rsidR="002562DE">
              <w:rPr>
                <w:noProof/>
                <w:webHidden/>
              </w:rPr>
              <w:instrText xml:space="preserve"> PAGEREF _Toc35085875 \h </w:instrText>
            </w:r>
            <w:r w:rsidR="002562DE">
              <w:rPr>
                <w:noProof/>
                <w:webHidden/>
              </w:rPr>
            </w:r>
            <w:r w:rsidR="002562DE">
              <w:rPr>
                <w:noProof/>
                <w:webHidden/>
              </w:rPr>
              <w:fldChar w:fldCharType="separate"/>
            </w:r>
            <w:r w:rsidR="00DF28F0">
              <w:rPr>
                <w:noProof/>
                <w:webHidden/>
              </w:rPr>
              <w:t>7</w:t>
            </w:r>
            <w:r w:rsidR="002562DE">
              <w:rPr>
                <w:noProof/>
                <w:webHidden/>
              </w:rPr>
              <w:fldChar w:fldCharType="end"/>
            </w:r>
          </w:hyperlink>
        </w:p>
        <w:p w14:paraId="52B63416" w14:textId="799801D1"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76" w:history="1">
            <w:r w:rsidR="002562DE" w:rsidRPr="00AE7B67">
              <w:rPr>
                <w:rStyle w:val="Hyperlink"/>
                <w:noProof/>
              </w:rPr>
              <w:t>ii.</w:t>
            </w:r>
            <w:r w:rsidR="002562DE">
              <w:rPr>
                <w:rFonts w:asciiTheme="minorHAnsi" w:eastAsiaTheme="minorEastAsia" w:hAnsiTheme="minorHAnsi" w:cstheme="minorBidi"/>
                <w:noProof/>
                <w:sz w:val="22"/>
                <w:szCs w:val="22"/>
              </w:rPr>
              <w:tab/>
            </w:r>
            <w:r w:rsidR="002562DE" w:rsidRPr="00AE7B67">
              <w:rPr>
                <w:rStyle w:val="Hyperlink"/>
                <w:noProof/>
              </w:rPr>
              <w:t>Atomic operations are highly useful alternative but not easy to understand and scope of usefulness limited compared to locks</w:t>
            </w:r>
            <w:r w:rsidR="002562DE">
              <w:rPr>
                <w:noProof/>
                <w:webHidden/>
              </w:rPr>
              <w:tab/>
            </w:r>
            <w:r w:rsidR="002562DE">
              <w:rPr>
                <w:noProof/>
                <w:webHidden/>
              </w:rPr>
              <w:fldChar w:fldCharType="begin"/>
            </w:r>
            <w:r w:rsidR="002562DE">
              <w:rPr>
                <w:noProof/>
                <w:webHidden/>
              </w:rPr>
              <w:instrText xml:space="preserve"> PAGEREF _Toc35085876 \h </w:instrText>
            </w:r>
            <w:r w:rsidR="002562DE">
              <w:rPr>
                <w:noProof/>
                <w:webHidden/>
              </w:rPr>
            </w:r>
            <w:r w:rsidR="002562DE">
              <w:rPr>
                <w:noProof/>
                <w:webHidden/>
              </w:rPr>
              <w:fldChar w:fldCharType="separate"/>
            </w:r>
            <w:r w:rsidR="00DF28F0">
              <w:rPr>
                <w:noProof/>
                <w:webHidden/>
              </w:rPr>
              <w:t>8</w:t>
            </w:r>
            <w:r w:rsidR="002562DE">
              <w:rPr>
                <w:noProof/>
                <w:webHidden/>
              </w:rPr>
              <w:fldChar w:fldCharType="end"/>
            </w:r>
          </w:hyperlink>
        </w:p>
        <w:p w14:paraId="32F913F3" w14:textId="7CB58A98"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77" w:history="1">
            <w:r w:rsidR="002562DE" w:rsidRPr="00AE7B67">
              <w:rPr>
                <w:rStyle w:val="Hyperlink"/>
                <w:noProof/>
              </w:rPr>
              <w:t>iii.</w:t>
            </w:r>
            <w:r w:rsidR="002562DE">
              <w:rPr>
                <w:rFonts w:asciiTheme="minorHAnsi" w:eastAsiaTheme="minorEastAsia" w:hAnsiTheme="minorHAnsi" w:cstheme="minorBidi"/>
                <w:noProof/>
                <w:sz w:val="22"/>
                <w:szCs w:val="22"/>
              </w:rPr>
              <w:tab/>
            </w:r>
            <w:r w:rsidR="002562DE" w:rsidRPr="00AE7B67">
              <w:rPr>
                <w:rStyle w:val="Hyperlink"/>
                <w:noProof/>
              </w:rPr>
              <w:t>C#’s lock mechanism is not timed when used in its RAII form and is bug prone when used in its try…finally form</w:t>
            </w:r>
            <w:r w:rsidR="002562DE">
              <w:rPr>
                <w:noProof/>
                <w:webHidden/>
              </w:rPr>
              <w:tab/>
            </w:r>
            <w:r w:rsidR="002562DE">
              <w:rPr>
                <w:noProof/>
                <w:webHidden/>
              </w:rPr>
              <w:fldChar w:fldCharType="begin"/>
            </w:r>
            <w:r w:rsidR="002562DE">
              <w:rPr>
                <w:noProof/>
                <w:webHidden/>
              </w:rPr>
              <w:instrText xml:space="preserve"> PAGEREF _Toc35085877 \h </w:instrText>
            </w:r>
            <w:r w:rsidR="002562DE">
              <w:rPr>
                <w:noProof/>
                <w:webHidden/>
              </w:rPr>
            </w:r>
            <w:r w:rsidR="002562DE">
              <w:rPr>
                <w:noProof/>
                <w:webHidden/>
              </w:rPr>
              <w:fldChar w:fldCharType="separate"/>
            </w:r>
            <w:r w:rsidR="00DF28F0">
              <w:rPr>
                <w:noProof/>
                <w:webHidden/>
              </w:rPr>
              <w:t>8</w:t>
            </w:r>
            <w:r w:rsidR="002562DE">
              <w:rPr>
                <w:noProof/>
                <w:webHidden/>
              </w:rPr>
              <w:fldChar w:fldCharType="end"/>
            </w:r>
          </w:hyperlink>
        </w:p>
        <w:p w14:paraId="187F1098" w14:textId="2CD85427"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78" w:history="1">
            <w:r w:rsidR="002562DE" w:rsidRPr="00AE7B67">
              <w:rPr>
                <w:rStyle w:val="Hyperlink"/>
                <w:noProof/>
              </w:rPr>
              <w:t>iv.</w:t>
            </w:r>
            <w:r w:rsidR="002562DE">
              <w:rPr>
                <w:rFonts w:asciiTheme="minorHAnsi" w:eastAsiaTheme="minorEastAsia" w:hAnsiTheme="minorHAnsi" w:cstheme="minorBidi"/>
                <w:noProof/>
                <w:sz w:val="22"/>
                <w:szCs w:val="22"/>
              </w:rPr>
              <w:tab/>
            </w:r>
            <w:r w:rsidR="002562DE" w:rsidRPr="00AE7B67">
              <w:rPr>
                <w:rStyle w:val="Hyperlink"/>
                <w:noProof/>
              </w:rPr>
              <w:t>C#’s Monitor Lock mechanism is recursive</w:t>
            </w:r>
            <w:r w:rsidR="002562DE">
              <w:rPr>
                <w:noProof/>
                <w:webHidden/>
              </w:rPr>
              <w:tab/>
            </w:r>
            <w:r w:rsidR="002562DE">
              <w:rPr>
                <w:noProof/>
                <w:webHidden/>
              </w:rPr>
              <w:fldChar w:fldCharType="begin"/>
            </w:r>
            <w:r w:rsidR="002562DE">
              <w:rPr>
                <w:noProof/>
                <w:webHidden/>
              </w:rPr>
              <w:instrText xml:space="preserve"> PAGEREF _Toc35085878 \h </w:instrText>
            </w:r>
            <w:r w:rsidR="002562DE">
              <w:rPr>
                <w:noProof/>
                <w:webHidden/>
              </w:rPr>
            </w:r>
            <w:r w:rsidR="002562DE">
              <w:rPr>
                <w:noProof/>
                <w:webHidden/>
              </w:rPr>
              <w:fldChar w:fldCharType="separate"/>
            </w:r>
            <w:r w:rsidR="00DF28F0">
              <w:rPr>
                <w:noProof/>
                <w:webHidden/>
              </w:rPr>
              <w:t>8</w:t>
            </w:r>
            <w:r w:rsidR="002562DE">
              <w:rPr>
                <w:noProof/>
                <w:webHidden/>
              </w:rPr>
              <w:fldChar w:fldCharType="end"/>
            </w:r>
          </w:hyperlink>
        </w:p>
        <w:p w14:paraId="5DAC5D5A" w14:textId="4F7AD864"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79" w:history="1">
            <w:r w:rsidR="002562DE" w:rsidRPr="00AE7B67">
              <w:rPr>
                <w:rStyle w:val="Hyperlink"/>
                <w:noProof/>
              </w:rPr>
              <w:t>v.</w:t>
            </w:r>
            <w:r w:rsidR="002562DE">
              <w:rPr>
                <w:rFonts w:asciiTheme="minorHAnsi" w:eastAsiaTheme="minorEastAsia" w:hAnsiTheme="minorHAnsi" w:cstheme="minorBidi"/>
                <w:noProof/>
                <w:sz w:val="22"/>
                <w:szCs w:val="22"/>
              </w:rPr>
              <w:tab/>
            </w:r>
            <w:r w:rsidR="002562DE" w:rsidRPr="00AE7B67">
              <w:rPr>
                <w:rStyle w:val="Hyperlink"/>
                <w:noProof/>
              </w:rPr>
              <w:t>Carefully crafted objects can be the most effective solution, but these are often not possible or maintainable by all given changing requirements</w:t>
            </w:r>
            <w:r w:rsidR="002562DE">
              <w:rPr>
                <w:noProof/>
                <w:webHidden/>
              </w:rPr>
              <w:tab/>
            </w:r>
            <w:r w:rsidR="002562DE">
              <w:rPr>
                <w:noProof/>
                <w:webHidden/>
              </w:rPr>
              <w:fldChar w:fldCharType="begin"/>
            </w:r>
            <w:r w:rsidR="002562DE">
              <w:rPr>
                <w:noProof/>
                <w:webHidden/>
              </w:rPr>
              <w:instrText xml:space="preserve"> PAGEREF _Toc35085879 \h </w:instrText>
            </w:r>
            <w:r w:rsidR="002562DE">
              <w:rPr>
                <w:noProof/>
                <w:webHidden/>
              </w:rPr>
            </w:r>
            <w:r w:rsidR="002562DE">
              <w:rPr>
                <w:noProof/>
                <w:webHidden/>
              </w:rPr>
              <w:fldChar w:fldCharType="separate"/>
            </w:r>
            <w:r w:rsidR="00DF28F0">
              <w:rPr>
                <w:noProof/>
                <w:webHidden/>
              </w:rPr>
              <w:t>12</w:t>
            </w:r>
            <w:r w:rsidR="002562DE">
              <w:rPr>
                <w:noProof/>
                <w:webHidden/>
              </w:rPr>
              <w:fldChar w:fldCharType="end"/>
            </w:r>
          </w:hyperlink>
        </w:p>
        <w:p w14:paraId="38862022" w14:textId="54E8A6ED"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80" w:history="1">
            <w:r w:rsidR="002562DE" w:rsidRPr="00AE7B67">
              <w:rPr>
                <w:rStyle w:val="Hyperlink"/>
                <w:noProof/>
              </w:rPr>
              <w:t>c.</w:t>
            </w:r>
            <w:r w:rsidR="002562DE">
              <w:rPr>
                <w:rFonts w:asciiTheme="minorHAnsi" w:eastAsiaTheme="minorEastAsia" w:hAnsiTheme="minorHAnsi" w:cstheme="minorBidi"/>
                <w:noProof/>
                <w:sz w:val="22"/>
                <w:szCs w:val="22"/>
              </w:rPr>
              <w:tab/>
            </w:r>
            <w:r w:rsidR="002562DE" w:rsidRPr="00AE7B67">
              <w:rPr>
                <w:rStyle w:val="Hyperlink"/>
                <w:noProof/>
              </w:rPr>
              <w:t>DotNetVault isolates protected data and prevents access to it without first obtaining a lock</w:t>
            </w:r>
            <w:r w:rsidR="002562DE">
              <w:rPr>
                <w:noProof/>
                <w:webHidden/>
              </w:rPr>
              <w:tab/>
            </w:r>
            <w:r w:rsidR="002562DE">
              <w:rPr>
                <w:noProof/>
                <w:webHidden/>
              </w:rPr>
              <w:fldChar w:fldCharType="begin"/>
            </w:r>
            <w:r w:rsidR="002562DE">
              <w:rPr>
                <w:noProof/>
                <w:webHidden/>
              </w:rPr>
              <w:instrText xml:space="preserve"> PAGEREF _Toc35085880 \h </w:instrText>
            </w:r>
            <w:r w:rsidR="002562DE">
              <w:rPr>
                <w:noProof/>
                <w:webHidden/>
              </w:rPr>
            </w:r>
            <w:r w:rsidR="002562DE">
              <w:rPr>
                <w:noProof/>
                <w:webHidden/>
              </w:rPr>
              <w:fldChar w:fldCharType="separate"/>
            </w:r>
            <w:r w:rsidR="00DF28F0">
              <w:rPr>
                <w:noProof/>
                <w:webHidden/>
              </w:rPr>
              <w:t>12</w:t>
            </w:r>
            <w:r w:rsidR="002562DE">
              <w:rPr>
                <w:noProof/>
                <w:webHidden/>
              </w:rPr>
              <w:fldChar w:fldCharType="end"/>
            </w:r>
          </w:hyperlink>
        </w:p>
        <w:p w14:paraId="0C8B9B69" w14:textId="73F38363" w:rsidR="002562DE" w:rsidRDefault="00DD27AA">
          <w:pPr>
            <w:pStyle w:val="TOC3"/>
            <w:tabs>
              <w:tab w:val="left" w:pos="880"/>
              <w:tab w:val="right" w:leader="dot" w:pos="9350"/>
            </w:tabs>
            <w:rPr>
              <w:rFonts w:asciiTheme="minorHAnsi" w:eastAsiaTheme="minorEastAsia" w:hAnsiTheme="minorHAnsi" w:cstheme="minorBidi"/>
              <w:noProof/>
              <w:sz w:val="22"/>
              <w:szCs w:val="22"/>
            </w:rPr>
          </w:pPr>
          <w:hyperlink w:anchor="_Toc35085881" w:history="1">
            <w:r w:rsidR="002562DE" w:rsidRPr="00AE7B67">
              <w:rPr>
                <w:rStyle w:val="Hyperlink"/>
                <w:noProof/>
              </w:rPr>
              <w:t>i.</w:t>
            </w:r>
            <w:r w:rsidR="002562DE">
              <w:rPr>
                <w:rFonts w:asciiTheme="minorHAnsi" w:eastAsiaTheme="minorEastAsia" w:hAnsiTheme="minorHAnsi" w:cstheme="minorBidi"/>
                <w:noProof/>
                <w:sz w:val="22"/>
                <w:szCs w:val="22"/>
              </w:rPr>
              <w:tab/>
            </w:r>
            <w:r w:rsidR="002562DE" w:rsidRPr="00AE7B67">
              <w:rPr>
                <w:rStyle w:val="Hyperlink"/>
                <w:noProof/>
              </w:rPr>
              <w:t>C# 8’s Disposable ref struct is used to isolate obtained locks on the stack and ensure prompt release in all cases</w:t>
            </w:r>
            <w:r w:rsidR="002562DE">
              <w:rPr>
                <w:noProof/>
                <w:webHidden/>
              </w:rPr>
              <w:tab/>
            </w:r>
            <w:r w:rsidR="002562DE">
              <w:rPr>
                <w:noProof/>
                <w:webHidden/>
              </w:rPr>
              <w:fldChar w:fldCharType="begin"/>
            </w:r>
            <w:r w:rsidR="002562DE">
              <w:rPr>
                <w:noProof/>
                <w:webHidden/>
              </w:rPr>
              <w:instrText xml:space="preserve"> PAGEREF _Toc35085881 \h </w:instrText>
            </w:r>
            <w:r w:rsidR="002562DE">
              <w:rPr>
                <w:noProof/>
                <w:webHidden/>
              </w:rPr>
            </w:r>
            <w:r w:rsidR="002562DE">
              <w:rPr>
                <w:noProof/>
                <w:webHidden/>
              </w:rPr>
              <w:fldChar w:fldCharType="separate"/>
            </w:r>
            <w:r w:rsidR="00DF28F0">
              <w:rPr>
                <w:noProof/>
                <w:webHidden/>
              </w:rPr>
              <w:t>13</w:t>
            </w:r>
            <w:r w:rsidR="002562DE">
              <w:rPr>
                <w:noProof/>
                <w:webHidden/>
              </w:rPr>
              <w:fldChar w:fldCharType="end"/>
            </w:r>
          </w:hyperlink>
        </w:p>
        <w:p w14:paraId="62D5C390" w14:textId="231C708B"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82" w:history="1">
            <w:r w:rsidR="002562DE" w:rsidRPr="00AE7B67">
              <w:rPr>
                <w:rStyle w:val="Hyperlink"/>
                <w:noProof/>
              </w:rPr>
              <w:t>ii.</w:t>
            </w:r>
            <w:r w:rsidR="002562DE">
              <w:rPr>
                <w:rFonts w:asciiTheme="minorHAnsi" w:eastAsiaTheme="minorEastAsia" w:hAnsiTheme="minorHAnsi" w:cstheme="minorBidi"/>
                <w:noProof/>
                <w:sz w:val="22"/>
                <w:szCs w:val="22"/>
              </w:rPr>
              <w:tab/>
            </w:r>
            <w:r w:rsidR="002562DE" w:rsidRPr="00AE7B67">
              <w:rPr>
                <w:rStyle w:val="Hyperlink"/>
                <w:noProof/>
              </w:rPr>
              <w:t>Static analysis prevents leakage or mingling of shared mutable state</w:t>
            </w:r>
            <w:r w:rsidR="002562DE">
              <w:rPr>
                <w:noProof/>
                <w:webHidden/>
              </w:rPr>
              <w:tab/>
            </w:r>
            <w:r w:rsidR="002562DE">
              <w:rPr>
                <w:noProof/>
                <w:webHidden/>
              </w:rPr>
              <w:fldChar w:fldCharType="begin"/>
            </w:r>
            <w:r w:rsidR="002562DE">
              <w:rPr>
                <w:noProof/>
                <w:webHidden/>
              </w:rPr>
              <w:instrText xml:space="preserve"> PAGEREF _Toc35085882 \h </w:instrText>
            </w:r>
            <w:r w:rsidR="002562DE">
              <w:rPr>
                <w:noProof/>
                <w:webHidden/>
              </w:rPr>
            </w:r>
            <w:r w:rsidR="002562DE">
              <w:rPr>
                <w:noProof/>
                <w:webHidden/>
              </w:rPr>
              <w:fldChar w:fldCharType="separate"/>
            </w:r>
            <w:r w:rsidR="00DF28F0">
              <w:rPr>
                <w:noProof/>
                <w:webHidden/>
              </w:rPr>
              <w:t>14</w:t>
            </w:r>
            <w:r w:rsidR="002562DE">
              <w:rPr>
                <w:noProof/>
                <w:webHidden/>
              </w:rPr>
              <w:fldChar w:fldCharType="end"/>
            </w:r>
          </w:hyperlink>
        </w:p>
        <w:p w14:paraId="3DBC62E6" w14:textId="15C37FB4"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883" w:history="1">
            <w:r w:rsidR="002562DE" w:rsidRPr="00AE7B67">
              <w:rPr>
                <w:rStyle w:val="Hyperlink"/>
                <w:noProof/>
              </w:rPr>
              <w:t>2.</w:t>
            </w:r>
            <w:r w:rsidR="002562DE">
              <w:rPr>
                <w:rFonts w:asciiTheme="minorHAnsi" w:eastAsiaTheme="minorEastAsia" w:hAnsiTheme="minorHAnsi" w:cstheme="minorBidi"/>
                <w:noProof/>
                <w:sz w:val="22"/>
                <w:szCs w:val="22"/>
              </w:rPr>
              <w:tab/>
            </w:r>
            <w:r w:rsidR="002562DE" w:rsidRPr="00AE7B67">
              <w:rPr>
                <w:rStyle w:val="Hyperlink"/>
                <w:noProof/>
              </w:rPr>
              <w:t>Prerequisites</w:t>
            </w:r>
            <w:r w:rsidR="002562DE">
              <w:rPr>
                <w:noProof/>
                <w:webHidden/>
              </w:rPr>
              <w:tab/>
            </w:r>
            <w:r w:rsidR="002562DE">
              <w:rPr>
                <w:noProof/>
                <w:webHidden/>
              </w:rPr>
              <w:fldChar w:fldCharType="begin"/>
            </w:r>
            <w:r w:rsidR="002562DE">
              <w:rPr>
                <w:noProof/>
                <w:webHidden/>
              </w:rPr>
              <w:instrText xml:space="preserve"> PAGEREF _Toc35085883 \h </w:instrText>
            </w:r>
            <w:r w:rsidR="002562DE">
              <w:rPr>
                <w:noProof/>
                <w:webHidden/>
              </w:rPr>
            </w:r>
            <w:r w:rsidR="002562DE">
              <w:rPr>
                <w:noProof/>
                <w:webHidden/>
              </w:rPr>
              <w:fldChar w:fldCharType="separate"/>
            </w:r>
            <w:r w:rsidR="00DF28F0">
              <w:rPr>
                <w:noProof/>
                <w:webHidden/>
              </w:rPr>
              <w:t>15</w:t>
            </w:r>
            <w:r w:rsidR="002562DE">
              <w:rPr>
                <w:noProof/>
                <w:webHidden/>
              </w:rPr>
              <w:fldChar w:fldCharType="end"/>
            </w:r>
          </w:hyperlink>
        </w:p>
        <w:p w14:paraId="7F2AE77E" w14:textId="082AABC8"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884" w:history="1">
            <w:r w:rsidR="002562DE" w:rsidRPr="00AE7B67">
              <w:rPr>
                <w:rStyle w:val="Hyperlink"/>
                <w:noProof/>
              </w:rPr>
              <w:t>3.</w:t>
            </w:r>
            <w:r w:rsidR="002562DE">
              <w:rPr>
                <w:rFonts w:asciiTheme="minorHAnsi" w:eastAsiaTheme="minorEastAsia" w:hAnsiTheme="minorHAnsi" w:cstheme="minorBidi"/>
                <w:noProof/>
                <w:sz w:val="22"/>
                <w:szCs w:val="22"/>
              </w:rPr>
              <w:tab/>
            </w:r>
            <w:r w:rsidR="002562DE" w:rsidRPr="00AE7B67">
              <w:rPr>
                <w:rStyle w:val="Hyperlink"/>
                <w:noProof/>
              </w:rPr>
              <w:t>Installation</w:t>
            </w:r>
            <w:r w:rsidR="002562DE">
              <w:rPr>
                <w:noProof/>
                <w:webHidden/>
              </w:rPr>
              <w:tab/>
            </w:r>
            <w:r w:rsidR="002562DE">
              <w:rPr>
                <w:noProof/>
                <w:webHidden/>
              </w:rPr>
              <w:fldChar w:fldCharType="begin"/>
            </w:r>
            <w:r w:rsidR="002562DE">
              <w:rPr>
                <w:noProof/>
                <w:webHidden/>
              </w:rPr>
              <w:instrText xml:space="preserve"> PAGEREF _Toc35085884 \h </w:instrText>
            </w:r>
            <w:r w:rsidR="002562DE">
              <w:rPr>
                <w:noProof/>
                <w:webHidden/>
              </w:rPr>
            </w:r>
            <w:r w:rsidR="002562DE">
              <w:rPr>
                <w:noProof/>
                <w:webHidden/>
              </w:rPr>
              <w:fldChar w:fldCharType="separate"/>
            </w:r>
            <w:r w:rsidR="00DF28F0">
              <w:rPr>
                <w:noProof/>
                <w:webHidden/>
              </w:rPr>
              <w:t>15</w:t>
            </w:r>
            <w:r w:rsidR="002562DE">
              <w:rPr>
                <w:noProof/>
                <w:webHidden/>
              </w:rPr>
              <w:fldChar w:fldCharType="end"/>
            </w:r>
          </w:hyperlink>
        </w:p>
        <w:p w14:paraId="2BFFDA17" w14:textId="4E04C715"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885" w:history="1">
            <w:r w:rsidR="002562DE" w:rsidRPr="00AE7B67">
              <w:rPr>
                <w:rStyle w:val="Hyperlink"/>
                <w:noProof/>
              </w:rPr>
              <w:t>4.</w:t>
            </w:r>
            <w:r w:rsidR="002562DE">
              <w:rPr>
                <w:rFonts w:asciiTheme="minorHAnsi" w:eastAsiaTheme="minorEastAsia" w:hAnsiTheme="minorHAnsi" w:cstheme="minorBidi"/>
                <w:noProof/>
                <w:sz w:val="22"/>
                <w:szCs w:val="22"/>
              </w:rPr>
              <w:tab/>
            </w:r>
            <w:r w:rsidR="002562DE" w:rsidRPr="00AE7B67">
              <w:rPr>
                <w:rStyle w:val="Hyperlink"/>
                <w:noProof/>
              </w:rPr>
              <w:t>Usage Guide</w:t>
            </w:r>
            <w:r w:rsidR="002562DE">
              <w:rPr>
                <w:noProof/>
                <w:webHidden/>
              </w:rPr>
              <w:tab/>
            </w:r>
            <w:r w:rsidR="002562DE">
              <w:rPr>
                <w:noProof/>
                <w:webHidden/>
              </w:rPr>
              <w:fldChar w:fldCharType="begin"/>
            </w:r>
            <w:r w:rsidR="002562DE">
              <w:rPr>
                <w:noProof/>
                <w:webHidden/>
              </w:rPr>
              <w:instrText xml:space="preserve"> PAGEREF _Toc35085885 \h </w:instrText>
            </w:r>
            <w:r w:rsidR="002562DE">
              <w:rPr>
                <w:noProof/>
                <w:webHidden/>
              </w:rPr>
            </w:r>
            <w:r w:rsidR="002562DE">
              <w:rPr>
                <w:noProof/>
                <w:webHidden/>
              </w:rPr>
              <w:fldChar w:fldCharType="separate"/>
            </w:r>
            <w:r w:rsidR="00DF28F0">
              <w:rPr>
                <w:noProof/>
                <w:webHidden/>
              </w:rPr>
              <w:t>15</w:t>
            </w:r>
            <w:r w:rsidR="002562DE">
              <w:rPr>
                <w:noProof/>
                <w:webHidden/>
              </w:rPr>
              <w:fldChar w:fldCharType="end"/>
            </w:r>
          </w:hyperlink>
        </w:p>
        <w:p w14:paraId="115E6E03" w14:textId="139E764F"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86" w:history="1">
            <w:r w:rsidR="002562DE" w:rsidRPr="00AE7B67">
              <w:rPr>
                <w:rStyle w:val="Hyperlink"/>
                <w:iCs/>
                <w:noProof/>
              </w:rPr>
              <w:t>a.</w:t>
            </w:r>
            <w:r w:rsidR="002562DE">
              <w:rPr>
                <w:rFonts w:asciiTheme="minorHAnsi" w:eastAsiaTheme="minorEastAsia" w:hAnsiTheme="minorHAnsi" w:cstheme="minorBidi"/>
                <w:noProof/>
                <w:sz w:val="22"/>
                <w:szCs w:val="22"/>
              </w:rPr>
              <w:tab/>
            </w:r>
            <w:r w:rsidR="002562DE" w:rsidRPr="00AE7B67">
              <w:rPr>
                <w:rStyle w:val="Hyperlink"/>
                <w:noProof/>
              </w:rPr>
              <w:t>Concept of vault-safety</w:t>
            </w:r>
            <w:r w:rsidR="002562DE">
              <w:rPr>
                <w:noProof/>
                <w:webHidden/>
              </w:rPr>
              <w:tab/>
            </w:r>
            <w:r w:rsidR="002562DE">
              <w:rPr>
                <w:noProof/>
                <w:webHidden/>
              </w:rPr>
              <w:fldChar w:fldCharType="begin"/>
            </w:r>
            <w:r w:rsidR="002562DE">
              <w:rPr>
                <w:noProof/>
                <w:webHidden/>
              </w:rPr>
              <w:instrText xml:space="preserve"> PAGEREF _Toc35085886 \h </w:instrText>
            </w:r>
            <w:r w:rsidR="002562DE">
              <w:rPr>
                <w:noProof/>
                <w:webHidden/>
              </w:rPr>
            </w:r>
            <w:r w:rsidR="002562DE">
              <w:rPr>
                <w:noProof/>
                <w:webHidden/>
              </w:rPr>
              <w:fldChar w:fldCharType="separate"/>
            </w:r>
            <w:r w:rsidR="00DF28F0">
              <w:rPr>
                <w:noProof/>
                <w:webHidden/>
              </w:rPr>
              <w:t>15</w:t>
            </w:r>
            <w:r w:rsidR="002562DE">
              <w:rPr>
                <w:noProof/>
                <w:webHidden/>
              </w:rPr>
              <w:fldChar w:fldCharType="end"/>
            </w:r>
          </w:hyperlink>
        </w:p>
        <w:p w14:paraId="6EAF31C5" w14:textId="077AE715"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87" w:history="1">
            <w:r w:rsidR="002562DE" w:rsidRPr="00AE7B67">
              <w:rPr>
                <w:rStyle w:val="Hyperlink"/>
                <w:noProof/>
              </w:rPr>
              <w:t>b.</w:t>
            </w:r>
            <w:r w:rsidR="002562DE">
              <w:rPr>
                <w:rFonts w:asciiTheme="minorHAnsi" w:eastAsiaTheme="minorEastAsia" w:hAnsiTheme="minorHAnsi" w:cstheme="minorBidi"/>
                <w:noProof/>
                <w:sz w:val="22"/>
                <w:szCs w:val="22"/>
              </w:rPr>
              <w:tab/>
            </w:r>
            <w:r w:rsidR="002562DE" w:rsidRPr="00AE7B67">
              <w:rPr>
                <w:rStyle w:val="Hyperlink"/>
                <w:noProof/>
              </w:rPr>
              <w:t>Overview of Tools</w:t>
            </w:r>
            <w:r w:rsidR="002562DE">
              <w:rPr>
                <w:noProof/>
                <w:webHidden/>
              </w:rPr>
              <w:tab/>
            </w:r>
            <w:r w:rsidR="002562DE">
              <w:rPr>
                <w:noProof/>
                <w:webHidden/>
              </w:rPr>
              <w:fldChar w:fldCharType="begin"/>
            </w:r>
            <w:r w:rsidR="002562DE">
              <w:rPr>
                <w:noProof/>
                <w:webHidden/>
              </w:rPr>
              <w:instrText xml:space="preserve"> PAGEREF _Toc35085887 \h </w:instrText>
            </w:r>
            <w:r w:rsidR="002562DE">
              <w:rPr>
                <w:noProof/>
                <w:webHidden/>
              </w:rPr>
            </w:r>
            <w:r w:rsidR="002562DE">
              <w:rPr>
                <w:noProof/>
                <w:webHidden/>
              </w:rPr>
              <w:fldChar w:fldCharType="separate"/>
            </w:r>
            <w:r w:rsidR="00DF28F0">
              <w:rPr>
                <w:noProof/>
                <w:webHidden/>
              </w:rPr>
              <w:t>17</w:t>
            </w:r>
            <w:r w:rsidR="002562DE">
              <w:rPr>
                <w:noProof/>
                <w:webHidden/>
              </w:rPr>
              <w:fldChar w:fldCharType="end"/>
            </w:r>
          </w:hyperlink>
        </w:p>
        <w:p w14:paraId="521533BF" w14:textId="3E97770B" w:rsidR="002562DE" w:rsidRDefault="00DD27AA">
          <w:pPr>
            <w:pStyle w:val="TOC3"/>
            <w:tabs>
              <w:tab w:val="left" w:pos="880"/>
              <w:tab w:val="right" w:leader="dot" w:pos="9350"/>
            </w:tabs>
            <w:rPr>
              <w:rFonts w:asciiTheme="minorHAnsi" w:eastAsiaTheme="minorEastAsia" w:hAnsiTheme="minorHAnsi" w:cstheme="minorBidi"/>
              <w:noProof/>
              <w:sz w:val="22"/>
              <w:szCs w:val="22"/>
            </w:rPr>
          </w:pPr>
          <w:hyperlink w:anchor="_Toc35085888" w:history="1">
            <w:r w:rsidR="002562DE" w:rsidRPr="00AE7B67">
              <w:rPr>
                <w:rStyle w:val="Hyperlink"/>
                <w:iCs/>
                <w:noProof/>
              </w:rPr>
              <w:t>i.</w:t>
            </w:r>
            <w:r w:rsidR="002562DE">
              <w:rPr>
                <w:rFonts w:asciiTheme="minorHAnsi" w:eastAsiaTheme="minorEastAsia" w:hAnsiTheme="minorHAnsi" w:cstheme="minorBidi"/>
                <w:noProof/>
                <w:sz w:val="22"/>
                <w:szCs w:val="22"/>
              </w:rPr>
              <w:tab/>
            </w:r>
            <w:r w:rsidR="002562DE" w:rsidRPr="00AE7B67">
              <w:rPr>
                <w:rStyle w:val="Hyperlink"/>
                <w:i/>
                <w:noProof/>
              </w:rPr>
              <w:t>Vaults</w:t>
            </w:r>
            <w:r w:rsidR="002562DE">
              <w:rPr>
                <w:noProof/>
                <w:webHidden/>
              </w:rPr>
              <w:tab/>
            </w:r>
            <w:r w:rsidR="002562DE">
              <w:rPr>
                <w:noProof/>
                <w:webHidden/>
              </w:rPr>
              <w:fldChar w:fldCharType="begin"/>
            </w:r>
            <w:r w:rsidR="002562DE">
              <w:rPr>
                <w:noProof/>
                <w:webHidden/>
              </w:rPr>
              <w:instrText xml:space="preserve"> PAGEREF _Toc35085888 \h </w:instrText>
            </w:r>
            <w:r w:rsidR="002562DE">
              <w:rPr>
                <w:noProof/>
                <w:webHidden/>
              </w:rPr>
            </w:r>
            <w:r w:rsidR="002562DE">
              <w:rPr>
                <w:noProof/>
                <w:webHidden/>
              </w:rPr>
              <w:fldChar w:fldCharType="separate"/>
            </w:r>
            <w:r w:rsidR="00DF28F0">
              <w:rPr>
                <w:noProof/>
                <w:webHidden/>
              </w:rPr>
              <w:t>17</w:t>
            </w:r>
            <w:r w:rsidR="002562DE">
              <w:rPr>
                <w:noProof/>
                <w:webHidden/>
              </w:rPr>
              <w:fldChar w:fldCharType="end"/>
            </w:r>
          </w:hyperlink>
        </w:p>
        <w:p w14:paraId="126F16DB" w14:textId="54D0AF68"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89" w:history="1">
            <w:r w:rsidR="002562DE" w:rsidRPr="00AE7B67">
              <w:rPr>
                <w:rStyle w:val="Hyperlink"/>
                <w:iCs/>
                <w:noProof/>
              </w:rPr>
              <w:t>ii.</w:t>
            </w:r>
            <w:r w:rsidR="002562DE">
              <w:rPr>
                <w:rFonts w:asciiTheme="minorHAnsi" w:eastAsiaTheme="minorEastAsia" w:hAnsiTheme="minorHAnsi" w:cstheme="minorBidi"/>
                <w:noProof/>
                <w:sz w:val="22"/>
                <w:szCs w:val="22"/>
              </w:rPr>
              <w:tab/>
            </w:r>
            <w:r w:rsidR="002562DE" w:rsidRPr="00AE7B67">
              <w:rPr>
                <w:rStyle w:val="Hyperlink"/>
                <w:i/>
                <w:noProof/>
              </w:rPr>
              <w:t>LockedResources</w:t>
            </w:r>
            <w:r w:rsidR="002562DE">
              <w:rPr>
                <w:noProof/>
                <w:webHidden/>
              </w:rPr>
              <w:tab/>
            </w:r>
            <w:r w:rsidR="002562DE">
              <w:rPr>
                <w:noProof/>
                <w:webHidden/>
              </w:rPr>
              <w:fldChar w:fldCharType="begin"/>
            </w:r>
            <w:r w:rsidR="002562DE">
              <w:rPr>
                <w:noProof/>
                <w:webHidden/>
              </w:rPr>
              <w:instrText xml:space="preserve"> PAGEREF _Toc35085889 \h </w:instrText>
            </w:r>
            <w:r w:rsidR="002562DE">
              <w:rPr>
                <w:noProof/>
                <w:webHidden/>
              </w:rPr>
            </w:r>
            <w:r w:rsidR="002562DE">
              <w:rPr>
                <w:noProof/>
                <w:webHidden/>
              </w:rPr>
              <w:fldChar w:fldCharType="separate"/>
            </w:r>
            <w:r w:rsidR="00DF28F0">
              <w:rPr>
                <w:noProof/>
                <w:webHidden/>
              </w:rPr>
              <w:t>17</w:t>
            </w:r>
            <w:r w:rsidR="002562DE">
              <w:rPr>
                <w:noProof/>
                <w:webHidden/>
              </w:rPr>
              <w:fldChar w:fldCharType="end"/>
            </w:r>
          </w:hyperlink>
        </w:p>
        <w:p w14:paraId="4ACC9BAF" w14:textId="6A551906"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90" w:history="1">
            <w:r w:rsidR="002562DE" w:rsidRPr="00AE7B67">
              <w:rPr>
                <w:rStyle w:val="Hyperlink"/>
                <w:noProof/>
              </w:rPr>
              <w:t>c.</w:t>
            </w:r>
            <w:r w:rsidR="002562DE">
              <w:rPr>
                <w:rFonts w:asciiTheme="minorHAnsi" w:eastAsiaTheme="minorEastAsia" w:hAnsiTheme="minorHAnsi" w:cstheme="minorBidi"/>
                <w:noProof/>
                <w:sz w:val="22"/>
                <w:szCs w:val="22"/>
              </w:rPr>
              <w:tab/>
            </w:r>
            <w:r w:rsidR="002562DE" w:rsidRPr="00AE7B67">
              <w:rPr>
                <w:rStyle w:val="Hyperlink"/>
                <w:noProof/>
              </w:rPr>
              <w:t>Vaults In-Depth</w:t>
            </w:r>
            <w:r w:rsidR="002562DE">
              <w:rPr>
                <w:noProof/>
                <w:webHidden/>
              </w:rPr>
              <w:tab/>
            </w:r>
            <w:r w:rsidR="002562DE">
              <w:rPr>
                <w:noProof/>
                <w:webHidden/>
              </w:rPr>
              <w:fldChar w:fldCharType="begin"/>
            </w:r>
            <w:r w:rsidR="002562DE">
              <w:rPr>
                <w:noProof/>
                <w:webHidden/>
              </w:rPr>
              <w:instrText xml:space="preserve"> PAGEREF _Toc35085890 \h </w:instrText>
            </w:r>
            <w:r w:rsidR="002562DE">
              <w:rPr>
                <w:noProof/>
                <w:webHidden/>
              </w:rPr>
            </w:r>
            <w:r w:rsidR="002562DE">
              <w:rPr>
                <w:noProof/>
                <w:webHidden/>
              </w:rPr>
              <w:fldChar w:fldCharType="separate"/>
            </w:r>
            <w:r w:rsidR="00DF28F0">
              <w:rPr>
                <w:noProof/>
                <w:webHidden/>
              </w:rPr>
              <w:t>19</w:t>
            </w:r>
            <w:r w:rsidR="002562DE">
              <w:rPr>
                <w:noProof/>
                <w:webHidden/>
              </w:rPr>
              <w:fldChar w:fldCharType="end"/>
            </w:r>
          </w:hyperlink>
        </w:p>
        <w:p w14:paraId="267D7765" w14:textId="714D8CED" w:rsidR="002562DE" w:rsidRDefault="00DD27AA">
          <w:pPr>
            <w:pStyle w:val="TOC3"/>
            <w:tabs>
              <w:tab w:val="left" w:pos="880"/>
              <w:tab w:val="right" w:leader="dot" w:pos="9350"/>
            </w:tabs>
            <w:rPr>
              <w:rFonts w:asciiTheme="minorHAnsi" w:eastAsiaTheme="minorEastAsia" w:hAnsiTheme="minorHAnsi" w:cstheme="minorBidi"/>
              <w:noProof/>
              <w:sz w:val="22"/>
              <w:szCs w:val="22"/>
            </w:rPr>
          </w:pPr>
          <w:hyperlink w:anchor="_Toc35085891" w:history="1">
            <w:r w:rsidR="002562DE" w:rsidRPr="00AE7B67">
              <w:rPr>
                <w:rStyle w:val="Hyperlink"/>
                <w:iCs/>
                <w:noProof/>
              </w:rPr>
              <w:t>i.</w:t>
            </w:r>
            <w:r w:rsidR="002562DE">
              <w:rPr>
                <w:rFonts w:asciiTheme="minorHAnsi" w:eastAsiaTheme="minorEastAsia" w:hAnsiTheme="minorHAnsi" w:cstheme="minorBidi"/>
                <w:noProof/>
                <w:sz w:val="22"/>
                <w:szCs w:val="22"/>
              </w:rPr>
              <w:tab/>
            </w:r>
            <w:r w:rsidR="002562DE" w:rsidRPr="00AE7B67">
              <w:rPr>
                <w:rStyle w:val="Hyperlink"/>
                <w:noProof/>
              </w:rPr>
              <w:t>Underlying Synchronization Mechanisms</w:t>
            </w:r>
            <w:r w:rsidR="002562DE">
              <w:rPr>
                <w:noProof/>
                <w:webHidden/>
              </w:rPr>
              <w:tab/>
            </w:r>
            <w:r w:rsidR="002562DE">
              <w:rPr>
                <w:noProof/>
                <w:webHidden/>
              </w:rPr>
              <w:fldChar w:fldCharType="begin"/>
            </w:r>
            <w:r w:rsidR="002562DE">
              <w:rPr>
                <w:noProof/>
                <w:webHidden/>
              </w:rPr>
              <w:instrText xml:space="preserve"> PAGEREF _Toc35085891 \h </w:instrText>
            </w:r>
            <w:r w:rsidR="002562DE">
              <w:rPr>
                <w:noProof/>
                <w:webHidden/>
              </w:rPr>
            </w:r>
            <w:r w:rsidR="002562DE">
              <w:rPr>
                <w:noProof/>
                <w:webHidden/>
              </w:rPr>
              <w:fldChar w:fldCharType="separate"/>
            </w:r>
            <w:r w:rsidR="00DF28F0">
              <w:rPr>
                <w:noProof/>
                <w:webHidden/>
              </w:rPr>
              <w:t>19</w:t>
            </w:r>
            <w:r w:rsidR="002562DE">
              <w:rPr>
                <w:noProof/>
                <w:webHidden/>
              </w:rPr>
              <w:fldChar w:fldCharType="end"/>
            </w:r>
          </w:hyperlink>
        </w:p>
        <w:p w14:paraId="365A29F8" w14:textId="55EEC56A"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92" w:history="1">
            <w:r w:rsidR="002562DE" w:rsidRPr="00AE7B67">
              <w:rPr>
                <w:rStyle w:val="Hyperlink"/>
                <w:iCs/>
                <w:noProof/>
              </w:rPr>
              <w:t>ii.</w:t>
            </w:r>
            <w:r w:rsidR="002562DE">
              <w:rPr>
                <w:rFonts w:asciiTheme="minorHAnsi" w:eastAsiaTheme="minorEastAsia" w:hAnsiTheme="minorHAnsi" w:cstheme="minorBidi"/>
                <w:noProof/>
                <w:sz w:val="22"/>
                <w:szCs w:val="22"/>
              </w:rPr>
              <w:tab/>
            </w:r>
            <w:r w:rsidR="002562DE" w:rsidRPr="00AE7B67">
              <w:rPr>
                <w:rStyle w:val="Hyperlink"/>
                <w:noProof/>
              </w:rPr>
              <w:t>Atomic Vaults</w:t>
            </w:r>
            <w:r w:rsidR="002562DE">
              <w:rPr>
                <w:noProof/>
                <w:webHidden/>
              </w:rPr>
              <w:tab/>
            </w:r>
            <w:r w:rsidR="002562DE">
              <w:rPr>
                <w:noProof/>
                <w:webHidden/>
              </w:rPr>
              <w:fldChar w:fldCharType="begin"/>
            </w:r>
            <w:r w:rsidR="002562DE">
              <w:rPr>
                <w:noProof/>
                <w:webHidden/>
              </w:rPr>
              <w:instrText xml:space="preserve"> PAGEREF _Toc35085892 \h </w:instrText>
            </w:r>
            <w:r w:rsidR="002562DE">
              <w:rPr>
                <w:noProof/>
                <w:webHidden/>
              </w:rPr>
            </w:r>
            <w:r w:rsidR="002562DE">
              <w:rPr>
                <w:noProof/>
                <w:webHidden/>
              </w:rPr>
              <w:fldChar w:fldCharType="separate"/>
            </w:r>
            <w:r w:rsidR="00DF28F0">
              <w:rPr>
                <w:noProof/>
                <w:webHidden/>
              </w:rPr>
              <w:t>19</w:t>
            </w:r>
            <w:r w:rsidR="002562DE">
              <w:rPr>
                <w:noProof/>
                <w:webHidden/>
              </w:rPr>
              <w:fldChar w:fldCharType="end"/>
            </w:r>
          </w:hyperlink>
        </w:p>
        <w:p w14:paraId="3C08E57D" w14:textId="774D139C"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93" w:history="1">
            <w:r w:rsidR="002562DE" w:rsidRPr="00AE7B67">
              <w:rPr>
                <w:rStyle w:val="Hyperlink"/>
                <w:iCs/>
                <w:noProof/>
              </w:rPr>
              <w:t>iii.</w:t>
            </w:r>
            <w:r w:rsidR="002562DE">
              <w:rPr>
                <w:rFonts w:asciiTheme="minorHAnsi" w:eastAsiaTheme="minorEastAsia" w:hAnsiTheme="minorHAnsi" w:cstheme="minorBidi"/>
                <w:noProof/>
                <w:sz w:val="22"/>
                <w:szCs w:val="22"/>
              </w:rPr>
              <w:tab/>
            </w:r>
            <w:r w:rsidR="002562DE" w:rsidRPr="00AE7B67">
              <w:rPr>
                <w:rStyle w:val="Hyperlink"/>
                <w:noProof/>
              </w:rPr>
              <w:t>Monitor Vaults</w:t>
            </w:r>
            <w:r w:rsidR="002562DE">
              <w:rPr>
                <w:noProof/>
                <w:webHidden/>
              </w:rPr>
              <w:tab/>
            </w:r>
            <w:r w:rsidR="002562DE">
              <w:rPr>
                <w:noProof/>
                <w:webHidden/>
              </w:rPr>
              <w:fldChar w:fldCharType="begin"/>
            </w:r>
            <w:r w:rsidR="002562DE">
              <w:rPr>
                <w:noProof/>
                <w:webHidden/>
              </w:rPr>
              <w:instrText xml:space="preserve"> PAGEREF _Toc35085893 \h </w:instrText>
            </w:r>
            <w:r w:rsidR="002562DE">
              <w:rPr>
                <w:noProof/>
                <w:webHidden/>
              </w:rPr>
            </w:r>
            <w:r w:rsidR="002562DE">
              <w:rPr>
                <w:noProof/>
                <w:webHidden/>
              </w:rPr>
              <w:fldChar w:fldCharType="separate"/>
            </w:r>
            <w:r w:rsidR="00DF28F0">
              <w:rPr>
                <w:noProof/>
                <w:webHidden/>
              </w:rPr>
              <w:t>19</w:t>
            </w:r>
            <w:r w:rsidR="002562DE">
              <w:rPr>
                <w:noProof/>
                <w:webHidden/>
              </w:rPr>
              <w:fldChar w:fldCharType="end"/>
            </w:r>
          </w:hyperlink>
        </w:p>
        <w:p w14:paraId="3C58B072" w14:textId="19113D83"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94" w:history="1">
            <w:r w:rsidR="002562DE" w:rsidRPr="00AE7B67">
              <w:rPr>
                <w:rStyle w:val="Hyperlink"/>
                <w:iCs/>
                <w:noProof/>
              </w:rPr>
              <w:t>iv.</w:t>
            </w:r>
            <w:r w:rsidR="002562DE">
              <w:rPr>
                <w:rFonts w:asciiTheme="minorHAnsi" w:eastAsiaTheme="minorEastAsia" w:hAnsiTheme="minorHAnsi" w:cstheme="minorBidi"/>
                <w:noProof/>
                <w:sz w:val="22"/>
                <w:szCs w:val="22"/>
              </w:rPr>
              <w:tab/>
            </w:r>
            <w:r w:rsidR="002562DE" w:rsidRPr="00AE7B67">
              <w:rPr>
                <w:rStyle w:val="Hyperlink"/>
                <w:noProof/>
              </w:rPr>
              <w:t>ReadWrite Vaults</w:t>
            </w:r>
            <w:r w:rsidR="002562DE">
              <w:rPr>
                <w:noProof/>
                <w:webHidden/>
              </w:rPr>
              <w:tab/>
            </w:r>
            <w:r w:rsidR="002562DE">
              <w:rPr>
                <w:noProof/>
                <w:webHidden/>
              </w:rPr>
              <w:fldChar w:fldCharType="begin"/>
            </w:r>
            <w:r w:rsidR="002562DE">
              <w:rPr>
                <w:noProof/>
                <w:webHidden/>
              </w:rPr>
              <w:instrText xml:space="preserve"> PAGEREF _Toc35085894 \h </w:instrText>
            </w:r>
            <w:r w:rsidR="002562DE">
              <w:rPr>
                <w:noProof/>
                <w:webHidden/>
              </w:rPr>
            </w:r>
            <w:r w:rsidR="002562DE">
              <w:rPr>
                <w:noProof/>
                <w:webHidden/>
              </w:rPr>
              <w:fldChar w:fldCharType="separate"/>
            </w:r>
            <w:r w:rsidR="00DF28F0">
              <w:rPr>
                <w:noProof/>
                <w:webHidden/>
              </w:rPr>
              <w:t>20</w:t>
            </w:r>
            <w:r w:rsidR="002562DE">
              <w:rPr>
                <w:noProof/>
                <w:webHidden/>
              </w:rPr>
              <w:fldChar w:fldCharType="end"/>
            </w:r>
          </w:hyperlink>
        </w:p>
        <w:p w14:paraId="3175DC8F" w14:textId="305CA890"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95" w:history="1">
            <w:r w:rsidR="002562DE" w:rsidRPr="00AE7B67">
              <w:rPr>
                <w:rStyle w:val="Hyperlink"/>
                <w:iCs/>
                <w:noProof/>
              </w:rPr>
              <w:t>v.</w:t>
            </w:r>
            <w:r w:rsidR="002562DE">
              <w:rPr>
                <w:rFonts w:asciiTheme="minorHAnsi" w:eastAsiaTheme="minorEastAsia" w:hAnsiTheme="minorHAnsi" w:cstheme="minorBidi"/>
                <w:noProof/>
                <w:sz w:val="22"/>
                <w:szCs w:val="22"/>
              </w:rPr>
              <w:tab/>
            </w:r>
            <w:r w:rsidR="002562DE" w:rsidRPr="00AE7B67">
              <w:rPr>
                <w:rStyle w:val="Hyperlink"/>
                <w:noProof/>
              </w:rPr>
              <w:t>Functionality Common to All Vaults (intended for public consumption)</w:t>
            </w:r>
            <w:r w:rsidR="002562DE">
              <w:rPr>
                <w:noProof/>
                <w:webHidden/>
              </w:rPr>
              <w:tab/>
            </w:r>
            <w:r w:rsidR="002562DE">
              <w:rPr>
                <w:noProof/>
                <w:webHidden/>
              </w:rPr>
              <w:fldChar w:fldCharType="begin"/>
            </w:r>
            <w:r w:rsidR="002562DE">
              <w:rPr>
                <w:noProof/>
                <w:webHidden/>
              </w:rPr>
              <w:instrText xml:space="preserve"> PAGEREF _Toc35085895 \h </w:instrText>
            </w:r>
            <w:r w:rsidR="002562DE">
              <w:rPr>
                <w:noProof/>
                <w:webHidden/>
              </w:rPr>
            </w:r>
            <w:r w:rsidR="002562DE">
              <w:rPr>
                <w:noProof/>
                <w:webHidden/>
              </w:rPr>
              <w:fldChar w:fldCharType="separate"/>
            </w:r>
            <w:r w:rsidR="00DF28F0">
              <w:rPr>
                <w:noProof/>
                <w:webHidden/>
              </w:rPr>
              <w:t>22</w:t>
            </w:r>
            <w:r w:rsidR="002562DE">
              <w:rPr>
                <w:noProof/>
                <w:webHidden/>
              </w:rPr>
              <w:fldChar w:fldCharType="end"/>
            </w:r>
          </w:hyperlink>
        </w:p>
        <w:p w14:paraId="119B16F2" w14:textId="47CB14B7"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96" w:history="1">
            <w:r w:rsidR="002562DE" w:rsidRPr="00AE7B67">
              <w:rPr>
                <w:rStyle w:val="Hyperlink"/>
                <w:iCs/>
                <w:noProof/>
              </w:rPr>
              <w:t>vi.</w:t>
            </w:r>
            <w:r w:rsidR="002562DE">
              <w:rPr>
                <w:rFonts w:asciiTheme="minorHAnsi" w:eastAsiaTheme="minorEastAsia" w:hAnsiTheme="minorHAnsi" w:cstheme="minorBidi"/>
                <w:noProof/>
                <w:sz w:val="22"/>
                <w:szCs w:val="22"/>
              </w:rPr>
              <w:tab/>
            </w:r>
            <w:r w:rsidR="002562DE" w:rsidRPr="00AE7B67">
              <w:rPr>
                <w:rStyle w:val="Hyperlink"/>
                <w:i/>
                <w:iCs/>
                <w:noProof/>
              </w:rPr>
              <w:t>Basic Vaults</w:t>
            </w:r>
            <w:r w:rsidR="002562DE">
              <w:rPr>
                <w:noProof/>
                <w:webHidden/>
              </w:rPr>
              <w:tab/>
            </w:r>
            <w:r w:rsidR="002562DE">
              <w:rPr>
                <w:noProof/>
                <w:webHidden/>
              </w:rPr>
              <w:fldChar w:fldCharType="begin"/>
            </w:r>
            <w:r w:rsidR="002562DE">
              <w:rPr>
                <w:noProof/>
                <w:webHidden/>
              </w:rPr>
              <w:instrText xml:space="preserve"> PAGEREF _Toc35085896 \h </w:instrText>
            </w:r>
            <w:r w:rsidR="002562DE">
              <w:rPr>
                <w:noProof/>
                <w:webHidden/>
              </w:rPr>
            </w:r>
            <w:r w:rsidR="002562DE">
              <w:rPr>
                <w:noProof/>
                <w:webHidden/>
              </w:rPr>
              <w:fldChar w:fldCharType="separate"/>
            </w:r>
            <w:r w:rsidR="00DF28F0">
              <w:rPr>
                <w:noProof/>
                <w:webHidden/>
              </w:rPr>
              <w:t>27</w:t>
            </w:r>
            <w:r w:rsidR="002562DE">
              <w:rPr>
                <w:noProof/>
                <w:webHidden/>
              </w:rPr>
              <w:fldChar w:fldCharType="end"/>
            </w:r>
          </w:hyperlink>
        </w:p>
        <w:p w14:paraId="05CBEFD9" w14:textId="2CDC2BE0"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897" w:history="1">
            <w:r w:rsidR="002562DE" w:rsidRPr="00AE7B67">
              <w:rPr>
                <w:rStyle w:val="Hyperlink"/>
                <w:rFonts w:eastAsia="Times New Roman"/>
                <w:iCs/>
                <w:noProof/>
              </w:rPr>
              <w:t>vii.</w:t>
            </w:r>
            <w:r w:rsidR="002562DE">
              <w:rPr>
                <w:rFonts w:asciiTheme="minorHAnsi" w:eastAsiaTheme="minorEastAsia" w:hAnsiTheme="minorHAnsi" w:cstheme="minorBidi"/>
                <w:noProof/>
                <w:sz w:val="22"/>
                <w:szCs w:val="22"/>
              </w:rPr>
              <w:tab/>
            </w:r>
            <w:r w:rsidR="002562DE" w:rsidRPr="00AE7B67">
              <w:rPr>
                <w:rStyle w:val="Hyperlink"/>
                <w:rFonts w:eastAsia="Times New Roman"/>
                <w:noProof/>
              </w:rPr>
              <w:t>Mutable Resource Vaults</w:t>
            </w:r>
            <w:r w:rsidR="002562DE">
              <w:rPr>
                <w:noProof/>
                <w:webHidden/>
              </w:rPr>
              <w:tab/>
            </w:r>
            <w:r w:rsidR="002562DE">
              <w:rPr>
                <w:noProof/>
                <w:webHidden/>
              </w:rPr>
              <w:fldChar w:fldCharType="begin"/>
            </w:r>
            <w:r w:rsidR="002562DE">
              <w:rPr>
                <w:noProof/>
                <w:webHidden/>
              </w:rPr>
              <w:instrText xml:space="preserve"> PAGEREF _Toc35085897 \h </w:instrText>
            </w:r>
            <w:r w:rsidR="002562DE">
              <w:rPr>
                <w:noProof/>
                <w:webHidden/>
              </w:rPr>
            </w:r>
            <w:r w:rsidR="002562DE">
              <w:rPr>
                <w:noProof/>
                <w:webHidden/>
              </w:rPr>
              <w:fldChar w:fldCharType="separate"/>
            </w:r>
            <w:r w:rsidR="00DF28F0">
              <w:rPr>
                <w:noProof/>
                <w:webHidden/>
              </w:rPr>
              <w:t>28</w:t>
            </w:r>
            <w:r w:rsidR="002562DE">
              <w:rPr>
                <w:noProof/>
                <w:webHidden/>
              </w:rPr>
              <w:fldChar w:fldCharType="end"/>
            </w:r>
          </w:hyperlink>
        </w:p>
        <w:p w14:paraId="7BBD1891" w14:textId="34DE9AC7" w:rsidR="002562DE" w:rsidRDefault="00DD27AA">
          <w:pPr>
            <w:pStyle w:val="TOC3"/>
            <w:tabs>
              <w:tab w:val="left" w:pos="1320"/>
              <w:tab w:val="right" w:leader="dot" w:pos="9350"/>
            </w:tabs>
            <w:rPr>
              <w:rFonts w:asciiTheme="minorHAnsi" w:eastAsiaTheme="minorEastAsia" w:hAnsiTheme="minorHAnsi" w:cstheme="minorBidi"/>
              <w:noProof/>
              <w:sz w:val="22"/>
              <w:szCs w:val="22"/>
            </w:rPr>
          </w:pPr>
          <w:hyperlink w:anchor="_Toc35085898" w:history="1">
            <w:r w:rsidR="002562DE" w:rsidRPr="00AE7B67">
              <w:rPr>
                <w:rStyle w:val="Hyperlink"/>
                <w:iCs/>
                <w:noProof/>
              </w:rPr>
              <w:t>viii.</w:t>
            </w:r>
            <w:r w:rsidR="002562DE">
              <w:rPr>
                <w:rFonts w:asciiTheme="minorHAnsi" w:eastAsiaTheme="minorEastAsia" w:hAnsiTheme="minorHAnsi" w:cstheme="minorBidi"/>
                <w:noProof/>
                <w:sz w:val="22"/>
                <w:szCs w:val="22"/>
              </w:rPr>
              <w:tab/>
            </w:r>
            <w:r w:rsidR="002562DE" w:rsidRPr="00AE7B67">
              <w:rPr>
                <w:rStyle w:val="Hyperlink"/>
                <w:i/>
                <w:iCs/>
                <w:noProof/>
              </w:rPr>
              <w:t>CustomizableMutableResourceVault&lt;T&gt;</w:t>
            </w:r>
            <w:r w:rsidR="002562DE">
              <w:rPr>
                <w:noProof/>
                <w:webHidden/>
              </w:rPr>
              <w:tab/>
            </w:r>
            <w:r w:rsidR="002562DE">
              <w:rPr>
                <w:noProof/>
                <w:webHidden/>
              </w:rPr>
              <w:fldChar w:fldCharType="begin"/>
            </w:r>
            <w:r w:rsidR="002562DE">
              <w:rPr>
                <w:noProof/>
                <w:webHidden/>
              </w:rPr>
              <w:instrText xml:space="preserve"> PAGEREF _Toc35085898 \h </w:instrText>
            </w:r>
            <w:r w:rsidR="002562DE">
              <w:rPr>
                <w:noProof/>
                <w:webHidden/>
              </w:rPr>
            </w:r>
            <w:r w:rsidR="002562DE">
              <w:rPr>
                <w:noProof/>
                <w:webHidden/>
              </w:rPr>
              <w:fldChar w:fldCharType="separate"/>
            </w:r>
            <w:r w:rsidR="00DF28F0">
              <w:rPr>
                <w:noProof/>
                <w:webHidden/>
              </w:rPr>
              <w:t>31</w:t>
            </w:r>
            <w:r w:rsidR="002562DE">
              <w:rPr>
                <w:noProof/>
                <w:webHidden/>
              </w:rPr>
              <w:fldChar w:fldCharType="end"/>
            </w:r>
          </w:hyperlink>
        </w:p>
        <w:p w14:paraId="2064707C" w14:textId="106DC633"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899" w:history="1">
            <w:r w:rsidR="002562DE" w:rsidRPr="00AE7B67">
              <w:rPr>
                <w:rStyle w:val="Hyperlink"/>
                <w:noProof/>
              </w:rPr>
              <w:t>d.</w:t>
            </w:r>
            <w:r w:rsidR="002562DE">
              <w:rPr>
                <w:rFonts w:asciiTheme="minorHAnsi" w:eastAsiaTheme="minorEastAsia" w:hAnsiTheme="minorHAnsi" w:cstheme="minorBidi"/>
                <w:noProof/>
                <w:sz w:val="22"/>
                <w:szCs w:val="22"/>
              </w:rPr>
              <w:tab/>
            </w:r>
            <w:r w:rsidR="002562DE" w:rsidRPr="00AE7B67">
              <w:rPr>
                <w:rStyle w:val="Hyperlink"/>
                <w:noProof/>
              </w:rPr>
              <w:t>LockedResources In-Depth</w:t>
            </w:r>
            <w:r w:rsidR="002562DE">
              <w:rPr>
                <w:noProof/>
                <w:webHidden/>
              </w:rPr>
              <w:tab/>
            </w:r>
            <w:r w:rsidR="002562DE">
              <w:rPr>
                <w:noProof/>
                <w:webHidden/>
              </w:rPr>
              <w:fldChar w:fldCharType="begin"/>
            </w:r>
            <w:r w:rsidR="002562DE">
              <w:rPr>
                <w:noProof/>
                <w:webHidden/>
              </w:rPr>
              <w:instrText xml:space="preserve"> PAGEREF _Toc35085899 \h </w:instrText>
            </w:r>
            <w:r w:rsidR="002562DE">
              <w:rPr>
                <w:noProof/>
                <w:webHidden/>
              </w:rPr>
            </w:r>
            <w:r w:rsidR="002562DE">
              <w:rPr>
                <w:noProof/>
                <w:webHidden/>
              </w:rPr>
              <w:fldChar w:fldCharType="separate"/>
            </w:r>
            <w:r w:rsidR="00DF28F0">
              <w:rPr>
                <w:noProof/>
                <w:webHidden/>
              </w:rPr>
              <w:t>32</w:t>
            </w:r>
            <w:r w:rsidR="002562DE">
              <w:rPr>
                <w:noProof/>
                <w:webHidden/>
              </w:rPr>
              <w:fldChar w:fldCharType="end"/>
            </w:r>
          </w:hyperlink>
        </w:p>
        <w:p w14:paraId="483BF7A0" w14:textId="20DCB1AD" w:rsidR="002562DE" w:rsidRDefault="00DD27AA">
          <w:pPr>
            <w:pStyle w:val="TOC3"/>
            <w:tabs>
              <w:tab w:val="left" w:pos="880"/>
              <w:tab w:val="right" w:leader="dot" w:pos="9350"/>
            </w:tabs>
            <w:rPr>
              <w:rFonts w:asciiTheme="minorHAnsi" w:eastAsiaTheme="minorEastAsia" w:hAnsiTheme="minorHAnsi" w:cstheme="minorBidi"/>
              <w:noProof/>
              <w:sz w:val="22"/>
              <w:szCs w:val="22"/>
            </w:rPr>
          </w:pPr>
          <w:hyperlink w:anchor="_Toc35085900" w:history="1">
            <w:r w:rsidR="002562DE" w:rsidRPr="00AE7B67">
              <w:rPr>
                <w:rStyle w:val="Hyperlink"/>
                <w:i/>
                <w:iCs/>
                <w:noProof/>
              </w:rPr>
              <w:t>i.</w:t>
            </w:r>
            <w:r w:rsidR="002562DE">
              <w:rPr>
                <w:rFonts w:asciiTheme="minorHAnsi" w:eastAsiaTheme="minorEastAsia" w:hAnsiTheme="minorHAnsi" w:cstheme="minorBidi"/>
                <w:noProof/>
                <w:sz w:val="22"/>
                <w:szCs w:val="22"/>
              </w:rPr>
              <w:tab/>
            </w:r>
            <w:r w:rsidR="002562DE" w:rsidRPr="00AE7B67">
              <w:rPr>
                <w:rStyle w:val="Hyperlink"/>
                <w:noProof/>
              </w:rPr>
              <w:t>Common Functionality</w:t>
            </w:r>
            <w:r w:rsidR="002562DE">
              <w:rPr>
                <w:noProof/>
                <w:webHidden/>
              </w:rPr>
              <w:tab/>
            </w:r>
            <w:r w:rsidR="002562DE">
              <w:rPr>
                <w:noProof/>
                <w:webHidden/>
              </w:rPr>
              <w:fldChar w:fldCharType="begin"/>
            </w:r>
            <w:r w:rsidR="002562DE">
              <w:rPr>
                <w:noProof/>
                <w:webHidden/>
              </w:rPr>
              <w:instrText xml:space="preserve"> PAGEREF _Toc35085900 \h </w:instrText>
            </w:r>
            <w:r w:rsidR="002562DE">
              <w:rPr>
                <w:noProof/>
                <w:webHidden/>
              </w:rPr>
            </w:r>
            <w:r w:rsidR="002562DE">
              <w:rPr>
                <w:noProof/>
                <w:webHidden/>
              </w:rPr>
              <w:fldChar w:fldCharType="separate"/>
            </w:r>
            <w:r w:rsidR="00DF28F0">
              <w:rPr>
                <w:noProof/>
                <w:webHidden/>
              </w:rPr>
              <w:t>32</w:t>
            </w:r>
            <w:r w:rsidR="002562DE">
              <w:rPr>
                <w:noProof/>
                <w:webHidden/>
              </w:rPr>
              <w:fldChar w:fldCharType="end"/>
            </w:r>
          </w:hyperlink>
        </w:p>
        <w:p w14:paraId="3F977FE7" w14:textId="029B2F60"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901" w:history="1">
            <w:r w:rsidR="002562DE" w:rsidRPr="00AE7B67">
              <w:rPr>
                <w:rStyle w:val="Hyperlink"/>
                <w:i/>
                <w:iCs/>
                <w:noProof/>
              </w:rPr>
              <w:t>ii.</w:t>
            </w:r>
            <w:r w:rsidR="002562DE">
              <w:rPr>
                <w:rFonts w:asciiTheme="minorHAnsi" w:eastAsiaTheme="minorEastAsia" w:hAnsiTheme="minorHAnsi" w:cstheme="minorBidi"/>
                <w:noProof/>
                <w:sz w:val="22"/>
                <w:szCs w:val="22"/>
              </w:rPr>
              <w:tab/>
            </w:r>
            <w:r w:rsidR="002562DE" w:rsidRPr="00AE7B67">
              <w:rPr>
                <w:rStyle w:val="Hyperlink"/>
                <w:i/>
                <w:iCs/>
                <w:noProof/>
              </w:rPr>
              <w:t>Vaults and their LockedResources</w:t>
            </w:r>
            <w:r w:rsidR="002562DE">
              <w:rPr>
                <w:noProof/>
                <w:webHidden/>
              </w:rPr>
              <w:tab/>
            </w:r>
            <w:r w:rsidR="002562DE">
              <w:rPr>
                <w:noProof/>
                <w:webHidden/>
              </w:rPr>
              <w:fldChar w:fldCharType="begin"/>
            </w:r>
            <w:r w:rsidR="002562DE">
              <w:rPr>
                <w:noProof/>
                <w:webHidden/>
              </w:rPr>
              <w:instrText xml:space="preserve"> PAGEREF _Toc35085901 \h </w:instrText>
            </w:r>
            <w:r w:rsidR="002562DE">
              <w:rPr>
                <w:noProof/>
                <w:webHidden/>
              </w:rPr>
            </w:r>
            <w:r w:rsidR="002562DE">
              <w:rPr>
                <w:noProof/>
                <w:webHidden/>
              </w:rPr>
              <w:fldChar w:fldCharType="separate"/>
            </w:r>
            <w:r w:rsidR="00DF28F0">
              <w:rPr>
                <w:noProof/>
                <w:webHidden/>
              </w:rPr>
              <w:t>32</w:t>
            </w:r>
            <w:r w:rsidR="002562DE">
              <w:rPr>
                <w:noProof/>
                <w:webHidden/>
              </w:rPr>
              <w:fldChar w:fldCharType="end"/>
            </w:r>
          </w:hyperlink>
        </w:p>
        <w:p w14:paraId="3212A566" w14:textId="2724FA5B"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902" w:history="1">
            <w:r w:rsidR="002562DE" w:rsidRPr="00AE7B67">
              <w:rPr>
                <w:rStyle w:val="Hyperlink"/>
                <w:i/>
                <w:iCs/>
                <w:noProof/>
              </w:rPr>
              <w:t>iii.</w:t>
            </w:r>
            <w:r w:rsidR="002562DE">
              <w:rPr>
                <w:rFonts w:asciiTheme="minorHAnsi" w:eastAsiaTheme="minorEastAsia" w:hAnsiTheme="minorHAnsi" w:cstheme="minorBidi"/>
                <w:noProof/>
                <w:sz w:val="22"/>
                <w:szCs w:val="22"/>
              </w:rPr>
              <w:tab/>
            </w:r>
            <w:r w:rsidR="002562DE" w:rsidRPr="00AE7B67">
              <w:rPr>
                <w:rStyle w:val="Hyperlink"/>
                <w:noProof/>
              </w:rPr>
              <w:t>Suggestion Regarding Declaration of Locked Resource Objects (i.e., Use “</w:t>
            </w:r>
            <w:r w:rsidR="002562DE" w:rsidRPr="00AE7B67">
              <w:rPr>
                <w:rStyle w:val="Hyperlink"/>
                <w:i/>
                <w:iCs/>
                <w:noProof/>
              </w:rPr>
              <w:t>var</w:t>
            </w:r>
            <w:r w:rsidR="002562DE" w:rsidRPr="00AE7B67">
              <w:rPr>
                <w:rStyle w:val="Hyperlink"/>
                <w:noProof/>
              </w:rPr>
              <w:t>”)</w:t>
            </w:r>
            <w:r w:rsidR="002562DE">
              <w:rPr>
                <w:noProof/>
                <w:webHidden/>
              </w:rPr>
              <w:tab/>
            </w:r>
            <w:r w:rsidR="002562DE">
              <w:rPr>
                <w:noProof/>
                <w:webHidden/>
              </w:rPr>
              <w:fldChar w:fldCharType="begin"/>
            </w:r>
            <w:r w:rsidR="002562DE">
              <w:rPr>
                <w:noProof/>
                <w:webHidden/>
              </w:rPr>
              <w:instrText xml:space="preserve"> PAGEREF _Toc35085902 \h </w:instrText>
            </w:r>
            <w:r w:rsidR="002562DE">
              <w:rPr>
                <w:noProof/>
                <w:webHidden/>
              </w:rPr>
            </w:r>
            <w:r w:rsidR="002562DE">
              <w:rPr>
                <w:noProof/>
                <w:webHidden/>
              </w:rPr>
              <w:fldChar w:fldCharType="separate"/>
            </w:r>
            <w:r w:rsidR="00DF28F0">
              <w:rPr>
                <w:noProof/>
                <w:webHidden/>
              </w:rPr>
              <w:t>34</w:t>
            </w:r>
            <w:r w:rsidR="002562DE">
              <w:rPr>
                <w:noProof/>
                <w:webHidden/>
              </w:rPr>
              <w:fldChar w:fldCharType="end"/>
            </w:r>
          </w:hyperlink>
        </w:p>
        <w:p w14:paraId="106003CA" w14:textId="6D4CE7B4"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903" w:history="1">
            <w:r w:rsidR="002562DE" w:rsidRPr="00AE7B67">
              <w:rPr>
                <w:rStyle w:val="Hyperlink"/>
                <w:i/>
                <w:iCs/>
                <w:noProof/>
              </w:rPr>
              <w:t>iv.</w:t>
            </w:r>
            <w:r w:rsidR="002562DE">
              <w:rPr>
                <w:rFonts w:asciiTheme="minorHAnsi" w:eastAsiaTheme="minorEastAsia" w:hAnsiTheme="minorHAnsi" w:cstheme="minorBidi"/>
                <w:noProof/>
                <w:sz w:val="22"/>
                <w:szCs w:val="22"/>
              </w:rPr>
              <w:tab/>
            </w:r>
            <w:r w:rsidR="002562DE" w:rsidRPr="00AE7B67">
              <w:rPr>
                <w:rStyle w:val="Hyperlink"/>
                <w:i/>
                <w:iCs/>
                <w:noProof/>
              </w:rPr>
              <w:t>Locked Resource Objects of Basic Vaults</w:t>
            </w:r>
            <w:r w:rsidR="002562DE">
              <w:rPr>
                <w:noProof/>
                <w:webHidden/>
              </w:rPr>
              <w:tab/>
            </w:r>
            <w:r w:rsidR="002562DE">
              <w:rPr>
                <w:noProof/>
                <w:webHidden/>
              </w:rPr>
              <w:fldChar w:fldCharType="begin"/>
            </w:r>
            <w:r w:rsidR="002562DE">
              <w:rPr>
                <w:noProof/>
                <w:webHidden/>
              </w:rPr>
              <w:instrText xml:space="preserve"> PAGEREF _Toc35085903 \h </w:instrText>
            </w:r>
            <w:r w:rsidR="002562DE">
              <w:rPr>
                <w:noProof/>
                <w:webHidden/>
              </w:rPr>
            </w:r>
            <w:r w:rsidR="002562DE">
              <w:rPr>
                <w:noProof/>
                <w:webHidden/>
              </w:rPr>
              <w:fldChar w:fldCharType="separate"/>
            </w:r>
            <w:r w:rsidR="00DF28F0">
              <w:rPr>
                <w:noProof/>
                <w:webHidden/>
              </w:rPr>
              <w:t>35</w:t>
            </w:r>
            <w:r w:rsidR="002562DE">
              <w:rPr>
                <w:noProof/>
                <w:webHidden/>
              </w:rPr>
              <w:fldChar w:fldCharType="end"/>
            </w:r>
          </w:hyperlink>
        </w:p>
        <w:p w14:paraId="4E7E05AB" w14:textId="564F66A0" w:rsidR="002562DE" w:rsidRDefault="00DD27AA">
          <w:pPr>
            <w:pStyle w:val="TOC3"/>
            <w:tabs>
              <w:tab w:val="right" w:leader="dot" w:pos="9350"/>
            </w:tabs>
            <w:rPr>
              <w:rFonts w:asciiTheme="minorHAnsi" w:eastAsiaTheme="minorEastAsia" w:hAnsiTheme="minorHAnsi" w:cstheme="minorBidi"/>
              <w:noProof/>
              <w:sz w:val="22"/>
              <w:szCs w:val="22"/>
            </w:rPr>
          </w:pPr>
          <w:hyperlink w:anchor="_Toc35085904" w:history="1">
            <w:r w:rsidR="002562DE" w:rsidRPr="00AE7B67">
              <w:rPr>
                <w:rStyle w:val="Hyperlink"/>
                <w:noProof/>
              </w:rPr>
              <w:t xml:space="preserve">( </w:t>
            </w:r>
            <w:r w:rsidR="002562DE" w:rsidRPr="00AE7B67">
              <w:rPr>
                <w:rStyle w:val="Hyperlink"/>
                <w:i/>
                <w:iCs/>
                <w:noProof/>
              </w:rPr>
              <w:t xml:space="preserve">LockedVaultObject&lt;BasicVault&lt;T&gt;, T&gt; </w:t>
            </w:r>
            <w:r w:rsidR="002562DE" w:rsidRPr="00AE7B67">
              <w:rPr>
                <w:rStyle w:val="Hyperlink"/>
                <w:noProof/>
              </w:rPr>
              <w:t xml:space="preserve">and </w:t>
            </w:r>
            <w:r w:rsidR="002562DE" w:rsidRPr="00AE7B67">
              <w:rPr>
                <w:rStyle w:val="Hyperlink"/>
                <w:i/>
                <w:iCs/>
                <w:noProof/>
              </w:rPr>
              <w:t>LockedMonVaultObject&lt;BasicMonitorVault&lt;T&gt;, T&gt; )</w:t>
            </w:r>
            <w:r w:rsidR="002562DE">
              <w:rPr>
                <w:noProof/>
                <w:webHidden/>
              </w:rPr>
              <w:tab/>
            </w:r>
            <w:r w:rsidR="002562DE">
              <w:rPr>
                <w:noProof/>
                <w:webHidden/>
              </w:rPr>
              <w:fldChar w:fldCharType="begin"/>
            </w:r>
            <w:r w:rsidR="002562DE">
              <w:rPr>
                <w:noProof/>
                <w:webHidden/>
              </w:rPr>
              <w:instrText xml:space="preserve"> PAGEREF _Toc35085904 \h </w:instrText>
            </w:r>
            <w:r w:rsidR="002562DE">
              <w:rPr>
                <w:noProof/>
                <w:webHidden/>
              </w:rPr>
            </w:r>
            <w:r w:rsidR="002562DE">
              <w:rPr>
                <w:noProof/>
                <w:webHidden/>
              </w:rPr>
              <w:fldChar w:fldCharType="separate"/>
            </w:r>
            <w:r w:rsidR="00DF28F0">
              <w:rPr>
                <w:noProof/>
                <w:webHidden/>
              </w:rPr>
              <w:t>35</w:t>
            </w:r>
            <w:r w:rsidR="002562DE">
              <w:rPr>
                <w:noProof/>
                <w:webHidden/>
              </w:rPr>
              <w:fldChar w:fldCharType="end"/>
            </w:r>
          </w:hyperlink>
        </w:p>
        <w:p w14:paraId="53AC4E2E" w14:textId="6DA31A37"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905" w:history="1">
            <w:r w:rsidR="002562DE" w:rsidRPr="00AE7B67">
              <w:rPr>
                <w:rStyle w:val="Hyperlink"/>
                <w:i/>
                <w:iCs/>
                <w:noProof/>
              </w:rPr>
              <w:t>v.</w:t>
            </w:r>
            <w:r w:rsidR="002562DE">
              <w:rPr>
                <w:rFonts w:asciiTheme="minorHAnsi" w:eastAsiaTheme="minorEastAsia" w:hAnsiTheme="minorHAnsi" w:cstheme="minorBidi"/>
                <w:noProof/>
                <w:sz w:val="22"/>
                <w:szCs w:val="22"/>
              </w:rPr>
              <w:tab/>
            </w:r>
            <w:r w:rsidR="002562DE" w:rsidRPr="00AE7B67">
              <w:rPr>
                <w:rStyle w:val="Hyperlink"/>
                <w:noProof/>
              </w:rPr>
              <w:t>Locked Resource Objects of Mutable Resource Vaults</w:t>
            </w:r>
            <w:r w:rsidR="002562DE">
              <w:rPr>
                <w:noProof/>
                <w:webHidden/>
              </w:rPr>
              <w:tab/>
            </w:r>
            <w:r w:rsidR="002562DE">
              <w:rPr>
                <w:noProof/>
                <w:webHidden/>
              </w:rPr>
              <w:fldChar w:fldCharType="begin"/>
            </w:r>
            <w:r w:rsidR="002562DE">
              <w:rPr>
                <w:noProof/>
                <w:webHidden/>
              </w:rPr>
              <w:instrText xml:space="preserve"> PAGEREF _Toc35085905 \h </w:instrText>
            </w:r>
            <w:r w:rsidR="002562DE">
              <w:rPr>
                <w:noProof/>
                <w:webHidden/>
              </w:rPr>
            </w:r>
            <w:r w:rsidR="002562DE">
              <w:rPr>
                <w:noProof/>
                <w:webHidden/>
              </w:rPr>
              <w:fldChar w:fldCharType="separate"/>
            </w:r>
            <w:r w:rsidR="00DF28F0">
              <w:rPr>
                <w:noProof/>
                <w:webHidden/>
              </w:rPr>
              <w:t>37</w:t>
            </w:r>
            <w:r w:rsidR="002562DE">
              <w:rPr>
                <w:noProof/>
                <w:webHidden/>
              </w:rPr>
              <w:fldChar w:fldCharType="end"/>
            </w:r>
          </w:hyperlink>
        </w:p>
        <w:p w14:paraId="14402B7B" w14:textId="7DAE3357"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906" w:history="1">
            <w:r w:rsidR="002562DE" w:rsidRPr="00AE7B67">
              <w:rPr>
                <w:rStyle w:val="Hyperlink"/>
                <w:noProof/>
              </w:rPr>
              <w:t>5.</w:t>
            </w:r>
            <w:r w:rsidR="002562DE">
              <w:rPr>
                <w:rFonts w:asciiTheme="minorHAnsi" w:eastAsiaTheme="minorEastAsia" w:hAnsiTheme="minorHAnsi" w:cstheme="minorBidi"/>
                <w:noProof/>
                <w:sz w:val="22"/>
                <w:szCs w:val="22"/>
              </w:rPr>
              <w:tab/>
            </w:r>
            <w:r w:rsidR="002562DE" w:rsidRPr="00AE7B67">
              <w:rPr>
                <w:rStyle w:val="Hyperlink"/>
                <w:noProof/>
              </w:rPr>
              <w:t>Static Analyzer Rules</w:t>
            </w:r>
            <w:r w:rsidR="002562DE">
              <w:rPr>
                <w:noProof/>
                <w:webHidden/>
              </w:rPr>
              <w:tab/>
            </w:r>
            <w:r w:rsidR="002562DE">
              <w:rPr>
                <w:noProof/>
                <w:webHidden/>
              </w:rPr>
              <w:fldChar w:fldCharType="begin"/>
            </w:r>
            <w:r w:rsidR="002562DE">
              <w:rPr>
                <w:noProof/>
                <w:webHidden/>
              </w:rPr>
              <w:instrText xml:space="preserve"> PAGEREF _Toc35085906 \h </w:instrText>
            </w:r>
            <w:r w:rsidR="002562DE">
              <w:rPr>
                <w:noProof/>
                <w:webHidden/>
              </w:rPr>
            </w:r>
            <w:r w:rsidR="002562DE">
              <w:rPr>
                <w:noProof/>
                <w:webHidden/>
              </w:rPr>
              <w:fldChar w:fldCharType="separate"/>
            </w:r>
            <w:r w:rsidR="00DF28F0">
              <w:rPr>
                <w:noProof/>
                <w:webHidden/>
              </w:rPr>
              <w:t>46</w:t>
            </w:r>
            <w:r w:rsidR="002562DE">
              <w:rPr>
                <w:noProof/>
                <w:webHidden/>
              </w:rPr>
              <w:fldChar w:fldCharType="end"/>
            </w:r>
          </w:hyperlink>
        </w:p>
        <w:p w14:paraId="7CD0CF51" w14:textId="24536A54"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07" w:history="1">
            <w:r w:rsidR="002562DE" w:rsidRPr="00AE7B67">
              <w:rPr>
                <w:rStyle w:val="Hyperlink"/>
                <w:iCs/>
                <w:noProof/>
              </w:rPr>
              <w:t>a.</w:t>
            </w:r>
            <w:r w:rsidR="002562DE">
              <w:rPr>
                <w:rFonts w:asciiTheme="minorHAnsi" w:eastAsiaTheme="minorEastAsia" w:hAnsiTheme="minorHAnsi" w:cstheme="minorBidi"/>
                <w:noProof/>
                <w:sz w:val="22"/>
                <w:szCs w:val="22"/>
              </w:rPr>
              <w:tab/>
            </w:r>
            <w:r w:rsidR="002562DE" w:rsidRPr="00AE7B67">
              <w:rPr>
                <w:rStyle w:val="Hyperlink"/>
                <w:iCs/>
                <w:noProof/>
              </w:rPr>
              <w:t>DotNetVault_UsingMandatory</w:t>
            </w:r>
            <w:r w:rsidR="002562DE">
              <w:rPr>
                <w:noProof/>
                <w:webHidden/>
              </w:rPr>
              <w:tab/>
            </w:r>
            <w:r w:rsidR="002562DE">
              <w:rPr>
                <w:noProof/>
                <w:webHidden/>
              </w:rPr>
              <w:fldChar w:fldCharType="begin"/>
            </w:r>
            <w:r w:rsidR="002562DE">
              <w:rPr>
                <w:noProof/>
                <w:webHidden/>
              </w:rPr>
              <w:instrText xml:space="preserve"> PAGEREF _Toc35085907 \h </w:instrText>
            </w:r>
            <w:r w:rsidR="002562DE">
              <w:rPr>
                <w:noProof/>
                <w:webHidden/>
              </w:rPr>
            </w:r>
            <w:r w:rsidR="002562DE">
              <w:rPr>
                <w:noProof/>
                <w:webHidden/>
              </w:rPr>
              <w:fldChar w:fldCharType="separate"/>
            </w:r>
            <w:r w:rsidR="00DF28F0">
              <w:rPr>
                <w:noProof/>
                <w:webHidden/>
              </w:rPr>
              <w:t>46</w:t>
            </w:r>
            <w:r w:rsidR="002562DE">
              <w:rPr>
                <w:noProof/>
                <w:webHidden/>
              </w:rPr>
              <w:fldChar w:fldCharType="end"/>
            </w:r>
          </w:hyperlink>
        </w:p>
        <w:p w14:paraId="71AE5B1F" w14:textId="68DE1411"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08" w:history="1">
            <w:r w:rsidR="002562DE" w:rsidRPr="00AE7B67">
              <w:rPr>
                <w:rStyle w:val="Hyperlink"/>
                <w:iCs/>
                <w:noProof/>
              </w:rPr>
              <w:t>b.</w:t>
            </w:r>
            <w:r w:rsidR="002562DE">
              <w:rPr>
                <w:rFonts w:asciiTheme="minorHAnsi" w:eastAsiaTheme="minorEastAsia" w:hAnsiTheme="minorHAnsi" w:cstheme="minorBidi"/>
                <w:noProof/>
                <w:sz w:val="22"/>
                <w:szCs w:val="22"/>
              </w:rPr>
              <w:tab/>
            </w:r>
            <w:r w:rsidR="002562DE" w:rsidRPr="00AE7B67">
              <w:rPr>
                <w:rStyle w:val="Hyperlink"/>
                <w:iCs/>
                <w:noProof/>
              </w:rPr>
              <w:t>DotNetVault_VaultSafe</w:t>
            </w:r>
            <w:r w:rsidR="002562DE">
              <w:rPr>
                <w:noProof/>
                <w:webHidden/>
              </w:rPr>
              <w:tab/>
            </w:r>
            <w:r w:rsidR="002562DE">
              <w:rPr>
                <w:noProof/>
                <w:webHidden/>
              </w:rPr>
              <w:fldChar w:fldCharType="begin"/>
            </w:r>
            <w:r w:rsidR="002562DE">
              <w:rPr>
                <w:noProof/>
                <w:webHidden/>
              </w:rPr>
              <w:instrText xml:space="preserve"> PAGEREF _Toc35085908 \h </w:instrText>
            </w:r>
            <w:r w:rsidR="002562DE">
              <w:rPr>
                <w:noProof/>
                <w:webHidden/>
              </w:rPr>
            </w:r>
            <w:r w:rsidR="002562DE">
              <w:rPr>
                <w:noProof/>
                <w:webHidden/>
              </w:rPr>
              <w:fldChar w:fldCharType="separate"/>
            </w:r>
            <w:r w:rsidR="00DF28F0">
              <w:rPr>
                <w:noProof/>
                <w:webHidden/>
              </w:rPr>
              <w:t>46</w:t>
            </w:r>
            <w:r w:rsidR="002562DE">
              <w:rPr>
                <w:noProof/>
                <w:webHidden/>
              </w:rPr>
              <w:fldChar w:fldCharType="end"/>
            </w:r>
          </w:hyperlink>
        </w:p>
        <w:p w14:paraId="48EAA87A" w14:textId="74045DEB"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09" w:history="1">
            <w:r w:rsidR="002562DE" w:rsidRPr="00AE7B67">
              <w:rPr>
                <w:rStyle w:val="Hyperlink"/>
                <w:iCs/>
                <w:noProof/>
              </w:rPr>
              <w:t>c.</w:t>
            </w:r>
            <w:r w:rsidR="002562DE">
              <w:rPr>
                <w:rFonts w:asciiTheme="minorHAnsi" w:eastAsiaTheme="minorEastAsia" w:hAnsiTheme="minorHAnsi" w:cstheme="minorBidi"/>
                <w:noProof/>
                <w:sz w:val="22"/>
                <w:szCs w:val="22"/>
              </w:rPr>
              <w:tab/>
            </w:r>
            <w:r w:rsidR="002562DE" w:rsidRPr="00AE7B67">
              <w:rPr>
                <w:rStyle w:val="Hyperlink"/>
                <w:iCs/>
                <w:noProof/>
              </w:rPr>
              <w:t>DotNetVault_VsDelegateCapture</w:t>
            </w:r>
            <w:r w:rsidR="002562DE">
              <w:rPr>
                <w:noProof/>
                <w:webHidden/>
              </w:rPr>
              <w:tab/>
            </w:r>
            <w:r w:rsidR="002562DE">
              <w:rPr>
                <w:noProof/>
                <w:webHidden/>
              </w:rPr>
              <w:fldChar w:fldCharType="begin"/>
            </w:r>
            <w:r w:rsidR="002562DE">
              <w:rPr>
                <w:noProof/>
                <w:webHidden/>
              </w:rPr>
              <w:instrText xml:space="preserve"> PAGEREF _Toc35085909 \h </w:instrText>
            </w:r>
            <w:r w:rsidR="002562DE">
              <w:rPr>
                <w:noProof/>
                <w:webHidden/>
              </w:rPr>
            </w:r>
            <w:r w:rsidR="002562DE">
              <w:rPr>
                <w:noProof/>
                <w:webHidden/>
              </w:rPr>
              <w:fldChar w:fldCharType="separate"/>
            </w:r>
            <w:r w:rsidR="00DF28F0">
              <w:rPr>
                <w:noProof/>
                <w:webHidden/>
              </w:rPr>
              <w:t>47</w:t>
            </w:r>
            <w:r w:rsidR="002562DE">
              <w:rPr>
                <w:noProof/>
                <w:webHidden/>
              </w:rPr>
              <w:fldChar w:fldCharType="end"/>
            </w:r>
          </w:hyperlink>
        </w:p>
        <w:p w14:paraId="6D4E1FAB" w14:textId="55A207D6"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10" w:history="1">
            <w:r w:rsidR="002562DE" w:rsidRPr="00AE7B67">
              <w:rPr>
                <w:rStyle w:val="Hyperlink"/>
                <w:iCs/>
                <w:noProof/>
              </w:rPr>
              <w:t>d.</w:t>
            </w:r>
            <w:r w:rsidR="002562DE">
              <w:rPr>
                <w:rFonts w:asciiTheme="minorHAnsi" w:eastAsiaTheme="minorEastAsia" w:hAnsiTheme="minorHAnsi" w:cstheme="minorBidi"/>
                <w:noProof/>
                <w:sz w:val="22"/>
                <w:szCs w:val="22"/>
              </w:rPr>
              <w:tab/>
            </w:r>
            <w:r w:rsidR="002562DE" w:rsidRPr="00AE7B67">
              <w:rPr>
                <w:rStyle w:val="Hyperlink"/>
                <w:iCs/>
                <w:noProof/>
              </w:rPr>
              <w:t>DotNetVault</w:t>
            </w:r>
            <w:r w:rsidR="002562DE" w:rsidRPr="00AE7B67">
              <w:rPr>
                <w:rStyle w:val="Hyperlink"/>
                <w:noProof/>
              </w:rPr>
              <w:t>_</w:t>
            </w:r>
            <w:r w:rsidR="002562DE" w:rsidRPr="00AE7B67">
              <w:rPr>
                <w:rStyle w:val="Hyperlink"/>
                <w:iCs/>
                <w:noProof/>
              </w:rPr>
              <w:t>VsTypeParams</w:t>
            </w:r>
            <w:r w:rsidR="002562DE">
              <w:rPr>
                <w:noProof/>
                <w:webHidden/>
              </w:rPr>
              <w:tab/>
            </w:r>
            <w:r w:rsidR="002562DE">
              <w:rPr>
                <w:noProof/>
                <w:webHidden/>
              </w:rPr>
              <w:fldChar w:fldCharType="begin"/>
            </w:r>
            <w:r w:rsidR="002562DE">
              <w:rPr>
                <w:noProof/>
                <w:webHidden/>
              </w:rPr>
              <w:instrText xml:space="preserve"> PAGEREF _Toc35085910 \h </w:instrText>
            </w:r>
            <w:r w:rsidR="002562DE">
              <w:rPr>
                <w:noProof/>
                <w:webHidden/>
              </w:rPr>
            </w:r>
            <w:r w:rsidR="002562DE">
              <w:rPr>
                <w:noProof/>
                <w:webHidden/>
              </w:rPr>
              <w:fldChar w:fldCharType="separate"/>
            </w:r>
            <w:r w:rsidR="00DF28F0">
              <w:rPr>
                <w:noProof/>
                <w:webHidden/>
              </w:rPr>
              <w:t>47</w:t>
            </w:r>
            <w:r w:rsidR="002562DE">
              <w:rPr>
                <w:noProof/>
                <w:webHidden/>
              </w:rPr>
              <w:fldChar w:fldCharType="end"/>
            </w:r>
          </w:hyperlink>
        </w:p>
        <w:p w14:paraId="6921CAAB" w14:textId="3C8A8357"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11" w:history="1">
            <w:r w:rsidR="002562DE" w:rsidRPr="00AE7B67">
              <w:rPr>
                <w:rStyle w:val="Hyperlink"/>
                <w:iCs/>
                <w:noProof/>
              </w:rPr>
              <w:t>e.</w:t>
            </w:r>
            <w:r w:rsidR="002562DE">
              <w:rPr>
                <w:rFonts w:asciiTheme="minorHAnsi" w:eastAsiaTheme="minorEastAsia" w:hAnsiTheme="minorHAnsi" w:cstheme="minorBidi"/>
                <w:noProof/>
                <w:sz w:val="22"/>
                <w:szCs w:val="22"/>
              </w:rPr>
              <w:tab/>
            </w:r>
            <w:r w:rsidR="002562DE" w:rsidRPr="00AE7B67">
              <w:rPr>
                <w:rStyle w:val="Hyperlink"/>
                <w:iCs/>
                <w:noProof/>
              </w:rPr>
              <w:t>DotNetVault_NotVsProtectable</w:t>
            </w:r>
            <w:r w:rsidR="002562DE">
              <w:rPr>
                <w:noProof/>
                <w:webHidden/>
              </w:rPr>
              <w:tab/>
            </w:r>
            <w:r w:rsidR="002562DE">
              <w:rPr>
                <w:noProof/>
                <w:webHidden/>
              </w:rPr>
              <w:fldChar w:fldCharType="begin"/>
            </w:r>
            <w:r w:rsidR="002562DE">
              <w:rPr>
                <w:noProof/>
                <w:webHidden/>
              </w:rPr>
              <w:instrText xml:space="preserve"> PAGEREF _Toc35085911 \h </w:instrText>
            </w:r>
            <w:r w:rsidR="002562DE">
              <w:rPr>
                <w:noProof/>
                <w:webHidden/>
              </w:rPr>
            </w:r>
            <w:r w:rsidR="002562DE">
              <w:rPr>
                <w:noProof/>
                <w:webHidden/>
              </w:rPr>
              <w:fldChar w:fldCharType="separate"/>
            </w:r>
            <w:r w:rsidR="00DF28F0">
              <w:rPr>
                <w:noProof/>
                <w:webHidden/>
              </w:rPr>
              <w:t>47</w:t>
            </w:r>
            <w:r w:rsidR="002562DE">
              <w:rPr>
                <w:noProof/>
                <w:webHidden/>
              </w:rPr>
              <w:fldChar w:fldCharType="end"/>
            </w:r>
          </w:hyperlink>
        </w:p>
        <w:p w14:paraId="50690386" w14:textId="53D49767" w:rsidR="002562DE" w:rsidRDefault="00DD27AA">
          <w:pPr>
            <w:pStyle w:val="TOC2"/>
            <w:tabs>
              <w:tab w:val="left" w:pos="660"/>
              <w:tab w:val="right" w:leader="dot" w:pos="9350"/>
            </w:tabs>
            <w:rPr>
              <w:rFonts w:asciiTheme="minorHAnsi" w:eastAsiaTheme="minorEastAsia" w:hAnsiTheme="minorHAnsi" w:cstheme="minorBidi"/>
              <w:noProof/>
              <w:sz w:val="22"/>
              <w:szCs w:val="22"/>
            </w:rPr>
          </w:pPr>
          <w:hyperlink w:anchor="_Toc35085912" w:history="1">
            <w:r w:rsidR="002562DE" w:rsidRPr="00AE7B67">
              <w:rPr>
                <w:rStyle w:val="Hyperlink"/>
                <w:iCs/>
                <w:noProof/>
              </w:rPr>
              <w:t>f.</w:t>
            </w:r>
            <w:r w:rsidR="002562DE">
              <w:rPr>
                <w:rFonts w:asciiTheme="minorHAnsi" w:eastAsiaTheme="minorEastAsia" w:hAnsiTheme="minorHAnsi" w:cstheme="minorBidi"/>
                <w:noProof/>
                <w:sz w:val="22"/>
                <w:szCs w:val="22"/>
              </w:rPr>
              <w:tab/>
            </w:r>
            <w:r w:rsidR="002562DE" w:rsidRPr="00AE7B67">
              <w:rPr>
                <w:rStyle w:val="Hyperlink"/>
                <w:iCs/>
                <w:noProof/>
              </w:rPr>
              <w:t>DotNetVault_NotDirectlyInvocable</w:t>
            </w:r>
            <w:r w:rsidR="002562DE">
              <w:rPr>
                <w:noProof/>
                <w:webHidden/>
              </w:rPr>
              <w:tab/>
            </w:r>
            <w:r w:rsidR="002562DE">
              <w:rPr>
                <w:noProof/>
                <w:webHidden/>
              </w:rPr>
              <w:fldChar w:fldCharType="begin"/>
            </w:r>
            <w:r w:rsidR="002562DE">
              <w:rPr>
                <w:noProof/>
                <w:webHidden/>
              </w:rPr>
              <w:instrText xml:space="preserve"> PAGEREF _Toc35085912 \h </w:instrText>
            </w:r>
            <w:r w:rsidR="002562DE">
              <w:rPr>
                <w:noProof/>
                <w:webHidden/>
              </w:rPr>
            </w:r>
            <w:r w:rsidR="002562DE">
              <w:rPr>
                <w:noProof/>
                <w:webHidden/>
              </w:rPr>
              <w:fldChar w:fldCharType="separate"/>
            </w:r>
            <w:r w:rsidR="00DF28F0">
              <w:rPr>
                <w:noProof/>
                <w:webHidden/>
              </w:rPr>
              <w:t>50</w:t>
            </w:r>
            <w:r w:rsidR="002562DE">
              <w:rPr>
                <w:noProof/>
                <w:webHidden/>
              </w:rPr>
              <w:fldChar w:fldCharType="end"/>
            </w:r>
          </w:hyperlink>
        </w:p>
        <w:p w14:paraId="67B8F9C1" w14:textId="18FFC277"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13" w:history="1">
            <w:r w:rsidR="002562DE" w:rsidRPr="00AE7B67">
              <w:rPr>
                <w:rStyle w:val="Hyperlink"/>
                <w:iCs/>
                <w:noProof/>
              </w:rPr>
              <w:t>g.</w:t>
            </w:r>
            <w:r w:rsidR="002562DE">
              <w:rPr>
                <w:rFonts w:asciiTheme="minorHAnsi" w:eastAsiaTheme="minorEastAsia" w:hAnsiTheme="minorHAnsi" w:cstheme="minorBidi"/>
                <w:noProof/>
                <w:sz w:val="22"/>
                <w:szCs w:val="22"/>
              </w:rPr>
              <w:tab/>
            </w:r>
            <w:r w:rsidR="002562DE" w:rsidRPr="00AE7B67">
              <w:rPr>
                <w:rStyle w:val="Hyperlink"/>
                <w:iCs/>
                <w:noProof/>
              </w:rPr>
              <w:t>DotNetVault_UnjustifiedEarlyDispose</w:t>
            </w:r>
            <w:r w:rsidR="002562DE">
              <w:rPr>
                <w:noProof/>
                <w:webHidden/>
              </w:rPr>
              <w:tab/>
            </w:r>
            <w:r w:rsidR="002562DE">
              <w:rPr>
                <w:noProof/>
                <w:webHidden/>
              </w:rPr>
              <w:fldChar w:fldCharType="begin"/>
            </w:r>
            <w:r w:rsidR="002562DE">
              <w:rPr>
                <w:noProof/>
                <w:webHidden/>
              </w:rPr>
              <w:instrText xml:space="preserve"> PAGEREF _Toc35085913 \h </w:instrText>
            </w:r>
            <w:r w:rsidR="002562DE">
              <w:rPr>
                <w:noProof/>
                <w:webHidden/>
              </w:rPr>
            </w:r>
            <w:r w:rsidR="002562DE">
              <w:rPr>
                <w:noProof/>
                <w:webHidden/>
              </w:rPr>
              <w:fldChar w:fldCharType="separate"/>
            </w:r>
            <w:r w:rsidR="00DF28F0">
              <w:rPr>
                <w:noProof/>
                <w:webHidden/>
              </w:rPr>
              <w:t>50</w:t>
            </w:r>
            <w:r w:rsidR="002562DE">
              <w:rPr>
                <w:noProof/>
                <w:webHidden/>
              </w:rPr>
              <w:fldChar w:fldCharType="end"/>
            </w:r>
          </w:hyperlink>
        </w:p>
        <w:p w14:paraId="3E52454B" w14:textId="30FF6E54" w:rsidR="002562DE" w:rsidRDefault="00DD27AA">
          <w:pPr>
            <w:pStyle w:val="TOC3"/>
            <w:tabs>
              <w:tab w:val="left" w:pos="880"/>
              <w:tab w:val="right" w:leader="dot" w:pos="9350"/>
            </w:tabs>
            <w:rPr>
              <w:rFonts w:asciiTheme="minorHAnsi" w:eastAsiaTheme="minorEastAsia" w:hAnsiTheme="minorHAnsi" w:cstheme="minorBidi"/>
              <w:noProof/>
              <w:sz w:val="22"/>
              <w:szCs w:val="22"/>
            </w:rPr>
          </w:pPr>
          <w:hyperlink w:anchor="_Toc35085914" w:history="1">
            <w:r w:rsidR="002562DE" w:rsidRPr="00AE7B67">
              <w:rPr>
                <w:rStyle w:val="Hyperlink"/>
                <w:i/>
                <w:iCs/>
                <w:noProof/>
              </w:rPr>
              <w:t>i.</w:t>
            </w:r>
            <w:r w:rsidR="002562DE">
              <w:rPr>
                <w:rFonts w:asciiTheme="minorHAnsi" w:eastAsiaTheme="minorEastAsia" w:hAnsiTheme="minorHAnsi" w:cstheme="minorBidi"/>
                <w:noProof/>
                <w:sz w:val="22"/>
                <w:szCs w:val="22"/>
              </w:rPr>
              <w:tab/>
            </w:r>
            <w:r w:rsidR="002562DE" w:rsidRPr="00AE7B67">
              <w:rPr>
                <w:rStyle w:val="Hyperlink"/>
                <w:i/>
                <w:iCs/>
                <w:noProof/>
              </w:rPr>
              <w:t>EarlyReleaseReason.DisposingOnError</w:t>
            </w:r>
            <w:r w:rsidR="002562DE">
              <w:rPr>
                <w:noProof/>
                <w:webHidden/>
              </w:rPr>
              <w:tab/>
            </w:r>
            <w:r w:rsidR="002562DE">
              <w:rPr>
                <w:noProof/>
                <w:webHidden/>
              </w:rPr>
              <w:fldChar w:fldCharType="begin"/>
            </w:r>
            <w:r w:rsidR="002562DE">
              <w:rPr>
                <w:noProof/>
                <w:webHidden/>
              </w:rPr>
              <w:instrText xml:space="preserve"> PAGEREF _Toc35085914 \h </w:instrText>
            </w:r>
            <w:r w:rsidR="002562DE">
              <w:rPr>
                <w:noProof/>
                <w:webHidden/>
              </w:rPr>
            </w:r>
            <w:r w:rsidR="002562DE">
              <w:rPr>
                <w:noProof/>
                <w:webHidden/>
              </w:rPr>
              <w:fldChar w:fldCharType="separate"/>
            </w:r>
            <w:r w:rsidR="00DF28F0">
              <w:rPr>
                <w:noProof/>
                <w:webHidden/>
              </w:rPr>
              <w:t>50</w:t>
            </w:r>
            <w:r w:rsidR="002562DE">
              <w:rPr>
                <w:noProof/>
                <w:webHidden/>
              </w:rPr>
              <w:fldChar w:fldCharType="end"/>
            </w:r>
          </w:hyperlink>
        </w:p>
        <w:p w14:paraId="75392276" w14:textId="57B02EC2" w:rsidR="002562DE" w:rsidRDefault="00DD27AA">
          <w:pPr>
            <w:pStyle w:val="TOC3"/>
            <w:tabs>
              <w:tab w:val="left" w:pos="1100"/>
              <w:tab w:val="right" w:leader="dot" w:pos="9350"/>
            </w:tabs>
            <w:rPr>
              <w:rFonts w:asciiTheme="minorHAnsi" w:eastAsiaTheme="minorEastAsia" w:hAnsiTheme="minorHAnsi" w:cstheme="minorBidi"/>
              <w:noProof/>
              <w:sz w:val="22"/>
              <w:szCs w:val="22"/>
            </w:rPr>
          </w:pPr>
          <w:hyperlink w:anchor="_Toc35085915" w:history="1">
            <w:r w:rsidR="002562DE" w:rsidRPr="00AE7B67">
              <w:rPr>
                <w:rStyle w:val="Hyperlink"/>
                <w:noProof/>
              </w:rPr>
              <w:t>ii.</w:t>
            </w:r>
            <w:r w:rsidR="002562DE">
              <w:rPr>
                <w:rFonts w:asciiTheme="minorHAnsi" w:eastAsiaTheme="minorEastAsia" w:hAnsiTheme="minorHAnsi" w:cstheme="minorBidi"/>
                <w:noProof/>
                <w:sz w:val="22"/>
                <w:szCs w:val="22"/>
              </w:rPr>
              <w:tab/>
            </w:r>
            <w:r w:rsidR="002562DE" w:rsidRPr="00AE7B67">
              <w:rPr>
                <w:rStyle w:val="Hyperlink"/>
                <w:i/>
                <w:iCs/>
                <w:noProof/>
              </w:rPr>
              <w:t>EarlyReleaseReason.CustomWrapperDispose</w:t>
            </w:r>
            <w:r w:rsidR="002562DE">
              <w:rPr>
                <w:noProof/>
                <w:webHidden/>
              </w:rPr>
              <w:tab/>
            </w:r>
            <w:r w:rsidR="002562DE">
              <w:rPr>
                <w:noProof/>
                <w:webHidden/>
              </w:rPr>
              <w:fldChar w:fldCharType="begin"/>
            </w:r>
            <w:r w:rsidR="002562DE">
              <w:rPr>
                <w:noProof/>
                <w:webHidden/>
              </w:rPr>
              <w:instrText xml:space="preserve"> PAGEREF _Toc35085915 \h </w:instrText>
            </w:r>
            <w:r w:rsidR="002562DE">
              <w:rPr>
                <w:noProof/>
                <w:webHidden/>
              </w:rPr>
            </w:r>
            <w:r w:rsidR="002562DE">
              <w:rPr>
                <w:noProof/>
                <w:webHidden/>
              </w:rPr>
              <w:fldChar w:fldCharType="separate"/>
            </w:r>
            <w:r w:rsidR="00DF28F0">
              <w:rPr>
                <w:noProof/>
                <w:webHidden/>
              </w:rPr>
              <w:t>51</w:t>
            </w:r>
            <w:r w:rsidR="002562DE">
              <w:rPr>
                <w:noProof/>
                <w:webHidden/>
              </w:rPr>
              <w:fldChar w:fldCharType="end"/>
            </w:r>
          </w:hyperlink>
        </w:p>
        <w:p w14:paraId="2BEC0F5D" w14:textId="6F863085"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16" w:history="1">
            <w:r w:rsidR="002562DE" w:rsidRPr="00AE7B67">
              <w:rPr>
                <w:rStyle w:val="Hyperlink"/>
                <w:iCs/>
                <w:noProof/>
              </w:rPr>
              <w:t>h.</w:t>
            </w:r>
            <w:r w:rsidR="002562DE">
              <w:rPr>
                <w:rFonts w:asciiTheme="minorHAnsi" w:eastAsiaTheme="minorEastAsia" w:hAnsiTheme="minorHAnsi" w:cstheme="minorBidi"/>
                <w:noProof/>
                <w:sz w:val="22"/>
                <w:szCs w:val="22"/>
              </w:rPr>
              <w:tab/>
            </w:r>
            <w:r w:rsidR="002562DE" w:rsidRPr="00AE7B67">
              <w:rPr>
                <w:rStyle w:val="Hyperlink"/>
                <w:iCs/>
                <w:noProof/>
              </w:rPr>
              <w:t>DotNetVault_NoExplicitByRefAlias</w:t>
            </w:r>
            <w:r w:rsidR="002562DE">
              <w:rPr>
                <w:noProof/>
                <w:webHidden/>
              </w:rPr>
              <w:tab/>
            </w:r>
            <w:r w:rsidR="002562DE">
              <w:rPr>
                <w:noProof/>
                <w:webHidden/>
              </w:rPr>
              <w:fldChar w:fldCharType="begin"/>
            </w:r>
            <w:r w:rsidR="002562DE">
              <w:rPr>
                <w:noProof/>
                <w:webHidden/>
              </w:rPr>
              <w:instrText xml:space="preserve"> PAGEREF _Toc35085916 \h </w:instrText>
            </w:r>
            <w:r w:rsidR="002562DE">
              <w:rPr>
                <w:noProof/>
                <w:webHidden/>
              </w:rPr>
            </w:r>
            <w:r w:rsidR="002562DE">
              <w:rPr>
                <w:noProof/>
                <w:webHidden/>
              </w:rPr>
              <w:fldChar w:fldCharType="separate"/>
            </w:r>
            <w:r w:rsidR="00DF28F0">
              <w:rPr>
                <w:noProof/>
                <w:webHidden/>
              </w:rPr>
              <w:t>52</w:t>
            </w:r>
            <w:r w:rsidR="002562DE">
              <w:rPr>
                <w:noProof/>
                <w:webHidden/>
              </w:rPr>
              <w:fldChar w:fldCharType="end"/>
            </w:r>
          </w:hyperlink>
        </w:p>
        <w:p w14:paraId="1A163E6D" w14:textId="46713D1A"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917" w:history="1">
            <w:r w:rsidR="002562DE" w:rsidRPr="00AE7B67">
              <w:rPr>
                <w:rStyle w:val="Hyperlink"/>
                <w:noProof/>
              </w:rPr>
              <w:t>6.</w:t>
            </w:r>
            <w:r w:rsidR="002562DE">
              <w:rPr>
                <w:rFonts w:asciiTheme="minorHAnsi" w:eastAsiaTheme="minorEastAsia" w:hAnsiTheme="minorHAnsi" w:cstheme="minorBidi"/>
                <w:noProof/>
                <w:sz w:val="22"/>
                <w:szCs w:val="22"/>
              </w:rPr>
              <w:tab/>
            </w:r>
            <w:r w:rsidR="002562DE" w:rsidRPr="00AE7B67">
              <w:rPr>
                <w:rStyle w:val="Hyperlink"/>
                <w:noProof/>
              </w:rPr>
              <w:t>Attributes</w:t>
            </w:r>
            <w:r w:rsidR="002562DE">
              <w:rPr>
                <w:noProof/>
                <w:webHidden/>
              </w:rPr>
              <w:tab/>
            </w:r>
            <w:r w:rsidR="002562DE">
              <w:rPr>
                <w:noProof/>
                <w:webHidden/>
              </w:rPr>
              <w:fldChar w:fldCharType="begin"/>
            </w:r>
            <w:r w:rsidR="002562DE">
              <w:rPr>
                <w:noProof/>
                <w:webHidden/>
              </w:rPr>
              <w:instrText xml:space="preserve"> PAGEREF _Toc35085917 \h </w:instrText>
            </w:r>
            <w:r w:rsidR="002562DE">
              <w:rPr>
                <w:noProof/>
                <w:webHidden/>
              </w:rPr>
            </w:r>
            <w:r w:rsidR="002562DE">
              <w:rPr>
                <w:noProof/>
                <w:webHidden/>
              </w:rPr>
              <w:fldChar w:fldCharType="separate"/>
            </w:r>
            <w:r w:rsidR="00DF28F0">
              <w:rPr>
                <w:noProof/>
                <w:webHidden/>
              </w:rPr>
              <w:t>52</w:t>
            </w:r>
            <w:r w:rsidR="002562DE">
              <w:rPr>
                <w:noProof/>
                <w:webHidden/>
              </w:rPr>
              <w:fldChar w:fldCharType="end"/>
            </w:r>
          </w:hyperlink>
        </w:p>
        <w:p w14:paraId="626594B1" w14:textId="5881A9CD"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18" w:history="1">
            <w:r w:rsidR="002562DE" w:rsidRPr="00AE7B67">
              <w:rPr>
                <w:rStyle w:val="Hyperlink"/>
                <w:iCs/>
                <w:noProof/>
              </w:rPr>
              <w:t>a.</w:t>
            </w:r>
            <w:r w:rsidR="002562DE">
              <w:rPr>
                <w:rFonts w:asciiTheme="minorHAnsi" w:eastAsiaTheme="minorEastAsia" w:hAnsiTheme="minorHAnsi" w:cstheme="minorBidi"/>
                <w:noProof/>
                <w:sz w:val="22"/>
                <w:szCs w:val="22"/>
              </w:rPr>
              <w:tab/>
            </w:r>
            <w:r w:rsidR="002562DE" w:rsidRPr="00AE7B67">
              <w:rPr>
                <w:rStyle w:val="Hyperlink"/>
                <w:noProof/>
              </w:rPr>
              <w:t>VaultSafeAttribute</w:t>
            </w:r>
            <w:r w:rsidR="002562DE">
              <w:rPr>
                <w:noProof/>
                <w:webHidden/>
              </w:rPr>
              <w:tab/>
            </w:r>
            <w:r w:rsidR="002562DE">
              <w:rPr>
                <w:noProof/>
                <w:webHidden/>
              </w:rPr>
              <w:fldChar w:fldCharType="begin"/>
            </w:r>
            <w:r w:rsidR="002562DE">
              <w:rPr>
                <w:noProof/>
                <w:webHidden/>
              </w:rPr>
              <w:instrText xml:space="preserve"> PAGEREF _Toc35085918 \h </w:instrText>
            </w:r>
            <w:r w:rsidR="002562DE">
              <w:rPr>
                <w:noProof/>
                <w:webHidden/>
              </w:rPr>
            </w:r>
            <w:r w:rsidR="002562DE">
              <w:rPr>
                <w:noProof/>
                <w:webHidden/>
              </w:rPr>
              <w:fldChar w:fldCharType="separate"/>
            </w:r>
            <w:r w:rsidR="00DF28F0">
              <w:rPr>
                <w:noProof/>
                <w:webHidden/>
              </w:rPr>
              <w:t>52</w:t>
            </w:r>
            <w:r w:rsidR="002562DE">
              <w:rPr>
                <w:noProof/>
                <w:webHidden/>
              </w:rPr>
              <w:fldChar w:fldCharType="end"/>
            </w:r>
          </w:hyperlink>
        </w:p>
        <w:p w14:paraId="6E0633DF" w14:textId="43FFC919"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19" w:history="1">
            <w:r w:rsidR="002562DE" w:rsidRPr="00AE7B67">
              <w:rPr>
                <w:rStyle w:val="Hyperlink"/>
                <w:iCs/>
                <w:noProof/>
              </w:rPr>
              <w:t>b.</w:t>
            </w:r>
            <w:r w:rsidR="002562DE">
              <w:rPr>
                <w:rFonts w:asciiTheme="minorHAnsi" w:eastAsiaTheme="minorEastAsia" w:hAnsiTheme="minorHAnsi" w:cstheme="minorBidi"/>
                <w:noProof/>
                <w:sz w:val="22"/>
                <w:szCs w:val="22"/>
              </w:rPr>
              <w:tab/>
            </w:r>
            <w:r w:rsidR="002562DE" w:rsidRPr="00AE7B67">
              <w:rPr>
                <w:rStyle w:val="Hyperlink"/>
                <w:noProof/>
              </w:rPr>
              <w:t>UsingMandatoryAttribute</w:t>
            </w:r>
            <w:r w:rsidR="002562DE">
              <w:rPr>
                <w:noProof/>
                <w:webHidden/>
              </w:rPr>
              <w:tab/>
            </w:r>
            <w:r w:rsidR="002562DE">
              <w:rPr>
                <w:noProof/>
                <w:webHidden/>
              </w:rPr>
              <w:fldChar w:fldCharType="begin"/>
            </w:r>
            <w:r w:rsidR="002562DE">
              <w:rPr>
                <w:noProof/>
                <w:webHidden/>
              </w:rPr>
              <w:instrText xml:space="preserve"> PAGEREF _Toc35085919 \h </w:instrText>
            </w:r>
            <w:r w:rsidR="002562DE">
              <w:rPr>
                <w:noProof/>
                <w:webHidden/>
              </w:rPr>
            </w:r>
            <w:r w:rsidR="002562DE">
              <w:rPr>
                <w:noProof/>
                <w:webHidden/>
              </w:rPr>
              <w:fldChar w:fldCharType="separate"/>
            </w:r>
            <w:r w:rsidR="00DF28F0">
              <w:rPr>
                <w:noProof/>
                <w:webHidden/>
              </w:rPr>
              <w:t>53</w:t>
            </w:r>
            <w:r w:rsidR="002562DE">
              <w:rPr>
                <w:noProof/>
                <w:webHidden/>
              </w:rPr>
              <w:fldChar w:fldCharType="end"/>
            </w:r>
          </w:hyperlink>
        </w:p>
        <w:p w14:paraId="7F00EF97" w14:textId="19DBBA0B"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0" w:history="1">
            <w:r w:rsidR="002562DE" w:rsidRPr="00AE7B67">
              <w:rPr>
                <w:rStyle w:val="Hyperlink"/>
                <w:iCs/>
                <w:noProof/>
              </w:rPr>
              <w:t>c.</w:t>
            </w:r>
            <w:r w:rsidR="002562DE">
              <w:rPr>
                <w:rFonts w:asciiTheme="minorHAnsi" w:eastAsiaTheme="minorEastAsia" w:hAnsiTheme="minorHAnsi" w:cstheme="minorBidi"/>
                <w:noProof/>
                <w:sz w:val="22"/>
                <w:szCs w:val="22"/>
              </w:rPr>
              <w:tab/>
            </w:r>
            <w:r w:rsidR="002562DE" w:rsidRPr="00AE7B67">
              <w:rPr>
                <w:rStyle w:val="Hyperlink"/>
                <w:noProof/>
              </w:rPr>
              <w:t>VaultSafeTypeParamAttribute</w:t>
            </w:r>
            <w:r w:rsidR="002562DE">
              <w:rPr>
                <w:noProof/>
                <w:webHidden/>
              </w:rPr>
              <w:tab/>
            </w:r>
            <w:r w:rsidR="002562DE">
              <w:rPr>
                <w:noProof/>
                <w:webHidden/>
              </w:rPr>
              <w:fldChar w:fldCharType="begin"/>
            </w:r>
            <w:r w:rsidR="002562DE">
              <w:rPr>
                <w:noProof/>
                <w:webHidden/>
              </w:rPr>
              <w:instrText xml:space="preserve"> PAGEREF _Toc35085920 \h </w:instrText>
            </w:r>
            <w:r w:rsidR="002562DE">
              <w:rPr>
                <w:noProof/>
                <w:webHidden/>
              </w:rPr>
            </w:r>
            <w:r w:rsidR="002562DE">
              <w:rPr>
                <w:noProof/>
                <w:webHidden/>
              </w:rPr>
              <w:fldChar w:fldCharType="separate"/>
            </w:r>
            <w:r w:rsidR="00DF28F0">
              <w:rPr>
                <w:noProof/>
                <w:webHidden/>
              </w:rPr>
              <w:t>53</w:t>
            </w:r>
            <w:r w:rsidR="002562DE">
              <w:rPr>
                <w:noProof/>
                <w:webHidden/>
              </w:rPr>
              <w:fldChar w:fldCharType="end"/>
            </w:r>
          </w:hyperlink>
        </w:p>
        <w:p w14:paraId="61F45E2D" w14:textId="5FEBC9E4"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1" w:history="1">
            <w:r w:rsidR="002562DE" w:rsidRPr="00AE7B67">
              <w:rPr>
                <w:rStyle w:val="Hyperlink"/>
                <w:iCs/>
                <w:noProof/>
              </w:rPr>
              <w:t>d.</w:t>
            </w:r>
            <w:r w:rsidR="002562DE">
              <w:rPr>
                <w:rFonts w:asciiTheme="minorHAnsi" w:eastAsiaTheme="minorEastAsia" w:hAnsiTheme="minorHAnsi" w:cstheme="minorBidi"/>
                <w:noProof/>
                <w:sz w:val="22"/>
                <w:szCs w:val="22"/>
              </w:rPr>
              <w:tab/>
            </w:r>
            <w:r w:rsidR="002562DE" w:rsidRPr="00AE7B67">
              <w:rPr>
                <w:rStyle w:val="Hyperlink"/>
                <w:noProof/>
              </w:rPr>
              <w:t>NoNonVsCaptureAttribute</w:t>
            </w:r>
            <w:r w:rsidR="002562DE">
              <w:rPr>
                <w:noProof/>
                <w:webHidden/>
              </w:rPr>
              <w:tab/>
            </w:r>
            <w:r w:rsidR="002562DE">
              <w:rPr>
                <w:noProof/>
                <w:webHidden/>
              </w:rPr>
              <w:fldChar w:fldCharType="begin"/>
            </w:r>
            <w:r w:rsidR="002562DE">
              <w:rPr>
                <w:noProof/>
                <w:webHidden/>
              </w:rPr>
              <w:instrText xml:space="preserve"> PAGEREF _Toc35085921 \h </w:instrText>
            </w:r>
            <w:r w:rsidR="002562DE">
              <w:rPr>
                <w:noProof/>
                <w:webHidden/>
              </w:rPr>
            </w:r>
            <w:r w:rsidR="002562DE">
              <w:rPr>
                <w:noProof/>
                <w:webHidden/>
              </w:rPr>
              <w:fldChar w:fldCharType="separate"/>
            </w:r>
            <w:r w:rsidR="00DF28F0">
              <w:rPr>
                <w:noProof/>
                <w:webHidden/>
              </w:rPr>
              <w:t>54</w:t>
            </w:r>
            <w:r w:rsidR="002562DE">
              <w:rPr>
                <w:noProof/>
                <w:webHidden/>
              </w:rPr>
              <w:fldChar w:fldCharType="end"/>
            </w:r>
          </w:hyperlink>
        </w:p>
        <w:p w14:paraId="76CDDAF5" w14:textId="51360CD6"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2" w:history="1">
            <w:r w:rsidR="002562DE" w:rsidRPr="00AE7B67">
              <w:rPr>
                <w:rStyle w:val="Hyperlink"/>
                <w:iCs/>
                <w:noProof/>
              </w:rPr>
              <w:t>e.</w:t>
            </w:r>
            <w:r w:rsidR="002562DE">
              <w:rPr>
                <w:rFonts w:asciiTheme="minorHAnsi" w:eastAsiaTheme="minorEastAsia" w:hAnsiTheme="minorHAnsi" w:cstheme="minorBidi"/>
                <w:noProof/>
                <w:sz w:val="22"/>
                <w:szCs w:val="22"/>
              </w:rPr>
              <w:tab/>
            </w:r>
            <w:r w:rsidR="002562DE" w:rsidRPr="00AE7B67">
              <w:rPr>
                <w:rStyle w:val="Hyperlink"/>
                <w:noProof/>
              </w:rPr>
              <w:t>NotVsProtectableAttribute</w:t>
            </w:r>
            <w:r w:rsidR="002562DE">
              <w:rPr>
                <w:noProof/>
                <w:webHidden/>
              </w:rPr>
              <w:tab/>
            </w:r>
            <w:r w:rsidR="002562DE">
              <w:rPr>
                <w:noProof/>
                <w:webHidden/>
              </w:rPr>
              <w:fldChar w:fldCharType="begin"/>
            </w:r>
            <w:r w:rsidR="002562DE">
              <w:rPr>
                <w:noProof/>
                <w:webHidden/>
              </w:rPr>
              <w:instrText xml:space="preserve"> PAGEREF _Toc35085922 \h </w:instrText>
            </w:r>
            <w:r w:rsidR="002562DE">
              <w:rPr>
                <w:noProof/>
                <w:webHidden/>
              </w:rPr>
            </w:r>
            <w:r w:rsidR="002562DE">
              <w:rPr>
                <w:noProof/>
                <w:webHidden/>
              </w:rPr>
              <w:fldChar w:fldCharType="separate"/>
            </w:r>
            <w:r w:rsidR="00DF28F0">
              <w:rPr>
                <w:noProof/>
                <w:webHidden/>
              </w:rPr>
              <w:t>54</w:t>
            </w:r>
            <w:r w:rsidR="002562DE">
              <w:rPr>
                <w:noProof/>
                <w:webHidden/>
              </w:rPr>
              <w:fldChar w:fldCharType="end"/>
            </w:r>
          </w:hyperlink>
        </w:p>
        <w:p w14:paraId="5255D773" w14:textId="4204036D" w:rsidR="002562DE" w:rsidRDefault="00DD27AA">
          <w:pPr>
            <w:pStyle w:val="TOC2"/>
            <w:tabs>
              <w:tab w:val="left" w:pos="660"/>
              <w:tab w:val="right" w:leader="dot" w:pos="9350"/>
            </w:tabs>
            <w:rPr>
              <w:rFonts w:asciiTheme="minorHAnsi" w:eastAsiaTheme="minorEastAsia" w:hAnsiTheme="minorHAnsi" w:cstheme="minorBidi"/>
              <w:noProof/>
              <w:sz w:val="22"/>
              <w:szCs w:val="22"/>
            </w:rPr>
          </w:pPr>
          <w:hyperlink w:anchor="_Toc35085923" w:history="1">
            <w:r w:rsidR="002562DE" w:rsidRPr="00AE7B67">
              <w:rPr>
                <w:rStyle w:val="Hyperlink"/>
                <w:iCs/>
                <w:noProof/>
              </w:rPr>
              <w:t>f.</w:t>
            </w:r>
            <w:r w:rsidR="002562DE">
              <w:rPr>
                <w:rFonts w:asciiTheme="minorHAnsi" w:eastAsiaTheme="minorEastAsia" w:hAnsiTheme="minorHAnsi" w:cstheme="minorBidi"/>
                <w:noProof/>
                <w:sz w:val="22"/>
                <w:szCs w:val="22"/>
              </w:rPr>
              <w:tab/>
            </w:r>
            <w:r w:rsidR="002562DE" w:rsidRPr="00AE7B67">
              <w:rPr>
                <w:rStyle w:val="Hyperlink"/>
                <w:noProof/>
              </w:rPr>
              <w:t>NoDirectInvokeAttribute</w:t>
            </w:r>
            <w:r w:rsidR="002562DE">
              <w:rPr>
                <w:noProof/>
                <w:webHidden/>
              </w:rPr>
              <w:tab/>
            </w:r>
            <w:r w:rsidR="002562DE">
              <w:rPr>
                <w:noProof/>
                <w:webHidden/>
              </w:rPr>
              <w:fldChar w:fldCharType="begin"/>
            </w:r>
            <w:r w:rsidR="002562DE">
              <w:rPr>
                <w:noProof/>
                <w:webHidden/>
              </w:rPr>
              <w:instrText xml:space="preserve"> PAGEREF _Toc35085923 \h </w:instrText>
            </w:r>
            <w:r w:rsidR="002562DE">
              <w:rPr>
                <w:noProof/>
                <w:webHidden/>
              </w:rPr>
            </w:r>
            <w:r w:rsidR="002562DE">
              <w:rPr>
                <w:noProof/>
                <w:webHidden/>
              </w:rPr>
              <w:fldChar w:fldCharType="separate"/>
            </w:r>
            <w:r w:rsidR="00DF28F0">
              <w:rPr>
                <w:noProof/>
                <w:webHidden/>
              </w:rPr>
              <w:t>54</w:t>
            </w:r>
            <w:r w:rsidR="002562DE">
              <w:rPr>
                <w:noProof/>
                <w:webHidden/>
              </w:rPr>
              <w:fldChar w:fldCharType="end"/>
            </w:r>
          </w:hyperlink>
        </w:p>
        <w:p w14:paraId="423726BA" w14:textId="4EEFEC50"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4" w:history="1">
            <w:r w:rsidR="002562DE" w:rsidRPr="00AE7B67">
              <w:rPr>
                <w:rStyle w:val="Hyperlink"/>
                <w:iCs/>
                <w:noProof/>
              </w:rPr>
              <w:t>g.</w:t>
            </w:r>
            <w:r w:rsidR="002562DE">
              <w:rPr>
                <w:rFonts w:asciiTheme="minorHAnsi" w:eastAsiaTheme="minorEastAsia" w:hAnsiTheme="minorHAnsi" w:cstheme="minorBidi"/>
                <w:noProof/>
                <w:sz w:val="22"/>
                <w:szCs w:val="22"/>
              </w:rPr>
              <w:tab/>
            </w:r>
            <w:r w:rsidR="002562DE" w:rsidRPr="00AE7B67">
              <w:rPr>
                <w:rStyle w:val="Hyperlink"/>
                <w:noProof/>
              </w:rPr>
              <w:t>EarlyReleaseAttribute</w:t>
            </w:r>
            <w:r w:rsidR="002562DE">
              <w:rPr>
                <w:noProof/>
                <w:webHidden/>
              </w:rPr>
              <w:tab/>
            </w:r>
            <w:r w:rsidR="002562DE">
              <w:rPr>
                <w:noProof/>
                <w:webHidden/>
              </w:rPr>
              <w:fldChar w:fldCharType="begin"/>
            </w:r>
            <w:r w:rsidR="002562DE">
              <w:rPr>
                <w:noProof/>
                <w:webHidden/>
              </w:rPr>
              <w:instrText xml:space="preserve"> PAGEREF _Toc35085924 \h </w:instrText>
            </w:r>
            <w:r w:rsidR="002562DE">
              <w:rPr>
                <w:noProof/>
                <w:webHidden/>
              </w:rPr>
            </w:r>
            <w:r w:rsidR="002562DE">
              <w:rPr>
                <w:noProof/>
                <w:webHidden/>
              </w:rPr>
              <w:fldChar w:fldCharType="separate"/>
            </w:r>
            <w:r w:rsidR="00DF28F0">
              <w:rPr>
                <w:noProof/>
                <w:webHidden/>
              </w:rPr>
              <w:t>55</w:t>
            </w:r>
            <w:r w:rsidR="002562DE">
              <w:rPr>
                <w:noProof/>
                <w:webHidden/>
              </w:rPr>
              <w:fldChar w:fldCharType="end"/>
            </w:r>
          </w:hyperlink>
        </w:p>
        <w:p w14:paraId="58D58024" w14:textId="51BB036B"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5" w:history="1">
            <w:r w:rsidR="002562DE" w:rsidRPr="00AE7B67">
              <w:rPr>
                <w:rStyle w:val="Hyperlink"/>
                <w:iCs/>
                <w:noProof/>
              </w:rPr>
              <w:t>h.</w:t>
            </w:r>
            <w:r w:rsidR="002562DE">
              <w:rPr>
                <w:rFonts w:asciiTheme="minorHAnsi" w:eastAsiaTheme="minorEastAsia" w:hAnsiTheme="minorHAnsi" w:cstheme="minorBidi"/>
                <w:noProof/>
                <w:sz w:val="22"/>
                <w:szCs w:val="22"/>
              </w:rPr>
              <w:tab/>
            </w:r>
            <w:r w:rsidR="002562DE" w:rsidRPr="00AE7B67">
              <w:rPr>
                <w:rStyle w:val="Hyperlink"/>
                <w:noProof/>
              </w:rPr>
              <w:t>EarlyReleaseJustificationAttribute</w:t>
            </w:r>
            <w:r w:rsidR="002562DE">
              <w:rPr>
                <w:noProof/>
                <w:webHidden/>
              </w:rPr>
              <w:tab/>
            </w:r>
            <w:r w:rsidR="002562DE">
              <w:rPr>
                <w:noProof/>
                <w:webHidden/>
              </w:rPr>
              <w:fldChar w:fldCharType="begin"/>
            </w:r>
            <w:r w:rsidR="002562DE">
              <w:rPr>
                <w:noProof/>
                <w:webHidden/>
              </w:rPr>
              <w:instrText xml:space="preserve"> PAGEREF _Toc35085925 \h </w:instrText>
            </w:r>
            <w:r w:rsidR="002562DE">
              <w:rPr>
                <w:noProof/>
                <w:webHidden/>
              </w:rPr>
            </w:r>
            <w:r w:rsidR="002562DE">
              <w:rPr>
                <w:noProof/>
                <w:webHidden/>
              </w:rPr>
              <w:fldChar w:fldCharType="separate"/>
            </w:r>
            <w:r w:rsidR="00DF28F0">
              <w:rPr>
                <w:noProof/>
                <w:webHidden/>
              </w:rPr>
              <w:t>55</w:t>
            </w:r>
            <w:r w:rsidR="002562DE">
              <w:rPr>
                <w:noProof/>
                <w:webHidden/>
              </w:rPr>
              <w:fldChar w:fldCharType="end"/>
            </w:r>
          </w:hyperlink>
        </w:p>
        <w:p w14:paraId="11A1C55D" w14:textId="391EC2B4" w:rsidR="002562DE" w:rsidRDefault="00DD27AA">
          <w:pPr>
            <w:pStyle w:val="TOC2"/>
            <w:tabs>
              <w:tab w:val="left" w:pos="660"/>
              <w:tab w:val="right" w:leader="dot" w:pos="9350"/>
            </w:tabs>
            <w:rPr>
              <w:rFonts w:asciiTheme="minorHAnsi" w:eastAsiaTheme="minorEastAsia" w:hAnsiTheme="minorHAnsi" w:cstheme="minorBidi"/>
              <w:noProof/>
              <w:sz w:val="22"/>
              <w:szCs w:val="22"/>
            </w:rPr>
          </w:pPr>
          <w:hyperlink w:anchor="_Toc35085926" w:history="1">
            <w:r w:rsidR="002562DE" w:rsidRPr="00AE7B67">
              <w:rPr>
                <w:rStyle w:val="Hyperlink"/>
                <w:iCs/>
                <w:noProof/>
              </w:rPr>
              <w:t>i.</w:t>
            </w:r>
            <w:r w:rsidR="002562DE">
              <w:rPr>
                <w:rFonts w:asciiTheme="minorHAnsi" w:eastAsiaTheme="minorEastAsia" w:hAnsiTheme="minorHAnsi" w:cstheme="minorBidi"/>
                <w:noProof/>
                <w:sz w:val="22"/>
                <w:szCs w:val="22"/>
              </w:rPr>
              <w:tab/>
            </w:r>
            <w:r w:rsidR="002562DE" w:rsidRPr="00AE7B67">
              <w:rPr>
                <w:rStyle w:val="Hyperlink"/>
                <w:noProof/>
              </w:rPr>
              <w:t>BasicVaultProtectedResourceAttribute</w:t>
            </w:r>
            <w:r w:rsidR="002562DE">
              <w:rPr>
                <w:noProof/>
                <w:webHidden/>
              </w:rPr>
              <w:tab/>
            </w:r>
            <w:r w:rsidR="002562DE">
              <w:rPr>
                <w:noProof/>
                <w:webHidden/>
              </w:rPr>
              <w:fldChar w:fldCharType="begin"/>
            </w:r>
            <w:r w:rsidR="002562DE">
              <w:rPr>
                <w:noProof/>
                <w:webHidden/>
              </w:rPr>
              <w:instrText xml:space="preserve"> PAGEREF _Toc35085926 \h </w:instrText>
            </w:r>
            <w:r w:rsidR="002562DE">
              <w:rPr>
                <w:noProof/>
                <w:webHidden/>
              </w:rPr>
            </w:r>
            <w:r w:rsidR="002562DE">
              <w:rPr>
                <w:noProof/>
                <w:webHidden/>
              </w:rPr>
              <w:fldChar w:fldCharType="separate"/>
            </w:r>
            <w:r w:rsidR="00DF28F0">
              <w:rPr>
                <w:noProof/>
                <w:webHidden/>
              </w:rPr>
              <w:t>55</w:t>
            </w:r>
            <w:r w:rsidR="002562DE">
              <w:rPr>
                <w:noProof/>
                <w:webHidden/>
              </w:rPr>
              <w:fldChar w:fldCharType="end"/>
            </w:r>
          </w:hyperlink>
        </w:p>
        <w:p w14:paraId="061D43ED" w14:textId="2C00BBF9"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927" w:history="1">
            <w:r w:rsidR="002562DE" w:rsidRPr="00AE7B67">
              <w:rPr>
                <w:rStyle w:val="Hyperlink"/>
                <w:noProof/>
              </w:rPr>
              <w:t>7.</w:t>
            </w:r>
            <w:r w:rsidR="002562DE">
              <w:rPr>
                <w:rFonts w:asciiTheme="minorHAnsi" w:eastAsiaTheme="minorEastAsia" w:hAnsiTheme="minorHAnsi" w:cstheme="minorBidi"/>
                <w:noProof/>
                <w:sz w:val="22"/>
                <w:szCs w:val="22"/>
              </w:rPr>
              <w:tab/>
            </w:r>
            <w:r w:rsidR="002562DE" w:rsidRPr="00AE7B67">
              <w:rPr>
                <w:rStyle w:val="Hyperlink"/>
                <w:noProof/>
              </w:rPr>
              <w:t>Known Flaws and Limitations</w:t>
            </w:r>
            <w:r w:rsidR="002562DE">
              <w:rPr>
                <w:noProof/>
                <w:webHidden/>
              </w:rPr>
              <w:tab/>
            </w:r>
            <w:r w:rsidR="002562DE">
              <w:rPr>
                <w:noProof/>
                <w:webHidden/>
              </w:rPr>
              <w:fldChar w:fldCharType="begin"/>
            </w:r>
            <w:r w:rsidR="002562DE">
              <w:rPr>
                <w:noProof/>
                <w:webHidden/>
              </w:rPr>
              <w:instrText xml:space="preserve"> PAGEREF _Toc35085927 \h </w:instrText>
            </w:r>
            <w:r w:rsidR="002562DE">
              <w:rPr>
                <w:noProof/>
                <w:webHidden/>
              </w:rPr>
            </w:r>
            <w:r w:rsidR="002562DE">
              <w:rPr>
                <w:noProof/>
                <w:webHidden/>
              </w:rPr>
              <w:fldChar w:fldCharType="separate"/>
            </w:r>
            <w:r w:rsidR="00DF28F0">
              <w:rPr>
                <w:noProof/>
                <w:webHidden/>
              </w:rPr>
              <w:t>56</w:t>
            </w:r>
            <w:r w:rsidR="002562DE">
              <w:rPr>
                <w:noProof/>
                <w:webHidden/>
              </w:rPr>
              <w:fldChar w:fldCharType="end"/>
            </w:r>
          </w:hyperlink>
        </w:p>
        <w:p w14:paraId="2BC384FC" w14:textId="072CECF2"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8" w:history="1">
            <w:r w:rsidR="002562DE" w:rsidRPr="00AE7B67">
              <w:rPr>
                <w:rStyle w:val="Hyperlink"/>
                <w:iCs/>
                <w:noProof/>
              </w:rPr>
              <w:t>a.</w:t>
            </w:r>
            <w:r w:rsidR="002562DE">
              <w:rPr>
                <w:rFonts w:asciiTheme="minorHAnsi" w:eastAsiaTheme="minorEastAsia" w:hAnsiTheme="minorHAnsi" w:cstheme="minorBidi"/>
                <w:noProof/>
                <w:sz w:val="22"/>
                <w:szCs w:val="22"/>
              </w:rPr>
              <w:tab/>
            </w:r>
            <w:r w:rsidR="002562DE" w:rsidRPr="00AE7B67">
              <w:rPr>
                <w:rStyle w:val="Hyperlink"/>
                <w:noProof/>
              </w:rPr>
              <w:t>Table of Known Issues</w:t>
            </w:r>
            <w:r w:rsidR="002562DE">
              <w:rPr>
                <w:noProof/>
                <w:webHidden/>
              </w:rPr>
              <w:tab/>
            </w:r>
            <w:r w:rsidR="002562DE">
              <w:rPr>
                <w:noProof/>
                <w:webHidden/>
              </w:rPr>
              <w:fldChar w:fldCharType="begin"/>
            </w:r>
            <w:r w:rsidR="002562DE">
              <w:rPr>
                <w:noProof/>
                <w:webHidden/>
              </w:rPr>
              <w:instrText xml:space="preserve"> PAGEREF _Toc35085928 \h </w:instrText>
            </w:r>
            <w:r w:rsidR="002562DE">
              <w:rPr>
                <w:noProof/>
                <w:webHidden/>
              </w:rPr>
            </w:r>
            <w:r w:rsidR="002562DE">
              <w:rPr>
                <w:noProof/>
                <w:webHidden/>
              </w:rPr>
              <w:fldChar w:fldCharType="separate"/>
            </w:r>
            <w:r w:rsidR="00DF28F0">
              <w:rPr>
                <w:noProof/>
                <w:webHidden/>
              </w:rPr>
              <w:t>56</w:t>
            </w:r>
            <w:r w:rsidR="002562DE">
              <w:rPr>
                <w:noProof/>
                <w:webHidden/>
              </w:rPr>
              <w:fldChar w:fldCharType="end"/>
            </w:r>
          </w:hyperlink>
        </w:p>
        <w:p w14:paraId="06D17FA2" w14:textId="1FC923BF"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29" w:history="1">
            <w:r w:rsidR="002562DE" w:rsidRPr="00AE7B67">
              <w:rPr>
                <w:rStyle w:val="Hyperlink"/>
                <w:noProof/>
              </w:rPr>
              <w:t>b.</w:t>
            </w:r>
            <w:r w:rsidR="002562DE">
              <w:rPr>
                <w:rFonts w:asciiTheme="minorHAnsi" w:eastAsiaTheme="minorEastAsia" w:hAnsiTheme="minorHAnsi" w:cstheme="minorBidi"/>
                <w:noProof/>
                <w:sz w:val="22"/>
                <w:szCs w:val="22"/>
              </w:rPr>
              <w:tab/>
            </w:r>
            <w:r w:rsidR="002562DE" w:rsidRPr="00AE7B67">
              <w:rPr>
                <w:rStyle w:val="Hyperlink"/>
                <w:noProof/>
              </w:rPr>
              <w:t>Example Code Showing Problems</w:t>
            </w:r>
            <w:r w:rsidR="002562DE">
              <w:rPr>
                <w:noProof/>
                <w:webHidden/>
              </w:rPr>
              <w:tab/>
            </w:r>
            <w:r w:rsidR="002562DE">
              <w:rPr>
                <w:noProof/>
                <w:webHidden/>
              </w:rPr>
              <w:fldChar w:fldCharType="begin"/>
            </w:r>
            <w:r w:rsidR="002562DE">
              <w:rPr>
                <w:noProof/>
                <w:webHidden/>
              </w:rPr>
              <w:instrText xml:space="preserve"> PAGEREF _Toc35085929 \h </w:instrText>
            </w:r>
            <w:r w:rsidR="002562DE">
              <w:rPr>
                <w:noProof/>
                <w:webHidden/>
              </w:rPr>
            </w:r>
            <w:r w:rsidR="002562DE">
              <w:rPr>
                <w:noProof/>
                <w:webHidden/>
              </w:rPr>
              <w:fldChar w:fldCharType="separate"/>
            </w:r>
            <w:r w:rsidR="00DF28F0">
              <w:rPr>
                <w:noProof/>
                <w:webHidden/>
              </w:rPr>
              <w:t>57</w:t>
            </w:r>
            <w:r w:rsidR="002562DE">
              <w:rPr>
                <w:noProof/>
                <w:webHidden/>
              </w:rPr>
              <w:fldChar w:fldCharType="end"/>
            </w:r>
          </w:hyperlink>
        </w:p>
        <w:p w14:paraId="2E1A134A" w14:textId="2D792570" w:rsidR="002562DE" w:rsidRDefault="00DD27AA">
          <w:pPr>
            <w:pStyle w:val="TOC1"/>
            <w:tabs>
              <w:tab w:val="left" w:pos="520"/>
              <w:tab w:val="right" w:leader="dot" w:pos="9350"/>
            </w:tabs>
            <w:rPr>
              <w:rFonts w:asciiTheme="minorHAnsi" w:eastAsiaTheme="minorEastAsia" w:hAnsiTheme="minorHAnsi" w:cstheme="minorBidi"/>
              <w:noProof/>
              <w:sz w:val="22"/>
              <w:szCs w:val="22"/>
            </w:rPr>
          </w:pPr>
          <w:hyperlink w:anchor="_Toc35085930" w:history="1">
            <w:r w:rsidR="002562DE" w:rsidRPr="00AE7B67">
              <w:rPr>
                <w:rStyle w:val="Hyperlink"/>
                <w:noProof/>
              </w:rPr>
              <w:t>8.</w:t>
            </w:r>
            <w:r w:rsidR="002562DE">
              <w:rPr>
                <w:rFonts w:asciiTheme="minorHAnsi" w:eastAsiaTheme="minorEastAsia" w:hAnsiTheme="minorHAnsi" w:cstheme="minorBidi"/>
                <w:noProof/>
                <w:sz w:val="22"/>
                <w:szCs w:val="22"/>
              </w:rPr>
              <w:tab/>
            </w:r>
            <w:r w:rsidR="002562DE" w:rsidRPr="00AE7B67">
              <w:rPr>
                <w:rStyle w:val="Hyperlink"/>
                <w:noProof/>
              </w:rPr>
              <w:t>Licensing</w:t>
            </w:r>
            <w:r w:rsidR="002562DE">
              <w:rPr>
                <w:noProof/>
                <w:webHidden/>
              </w:rPr>
              <w:tab/>
            </w:r>
            <w:r w:rsidR="002562DE">
              <w:rPr>
                <w:noProof/>
                <w:webHidden/>
              </w:rPr>
              <w:fldChar w:fldCharType="begin"/>
            </w:r>
            <w:r w:rsidR="002562DE">
              <w:rPr>
                <w:noProof/>
                <w:webHidden/>
              </w:rPr>
              <w:instrText xml:space="preserve"> PAGEREF _Toc35085930 \h </w:instrText>
            </w:r>
            <w:r w:rsidR="002562DE">
              <w:rPr>
                <w:noProof/>
                <w:webHidden/>
              </w:rPr>
            </w:r>
            <w:r w:rsidR="002562DE">
              <w:rPr>
                <w:noProof/>
                <w:webHidden/>
              </w:rPr>
              <w:fldChar w:fldCharType="separate"/>
            </w:r>
            <w:r w:rsidR="00DF28F0">
              <w:rPr>
                <w:noProof/>
                <w:webHidden/>
              </w:rPr>
              <w:t>62</w:t>
            </w:r>
            <w:r w:rsidR="002562DE">
              <w:rPr>
                <w:noProof/>
                <w:webHidden/>
              </w:rPr>
              <w:fldChar w:fldCharType="end"/>
            </w:r>
          </w:hyperlink>
        </w:p>
        <w:p w14:paraId="3962C285" w14:textId="1AEFC441"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31" w:history="1">
            <w:r w:rsidR="002562DE" w:rsidRPr="00AE7B67">
              <w:rPr>
                <w:rStyle w:val="Hyperlink"/>
                <w:iCs/>
                <w:noProof/>
              </w:rPr>
              <w:t>a.</w:t>
            </w:r>
            <w:r w:rsidR="002562DE">
              <w:rPr>
                <w:rFonts w:asciiTheme="minorHAnsi" w:eastAsiaTheme="minorEastAsia" w:hAnsiTheme="minorHAnsi" w:cstheme="minorBidi"/>
                <w:noProof/>
                <w:sz w:val="22"/>
                <w:szCs w:val="22"/>
              </w:rPr>
              <w:tab/>
            </w:r>
            <w:r w:rsidR="002562DE" w:rsidRPr="00AE7B67">
              <w:rPr>
                <w:rStyle w:val="Hyperlink"/>
                <w:noProof/>
              </w:rPr>
              <w:t>Software License</w:t>
            </w:r>
            <w:r w:rsidR="002562DE">
              <w:rPr>
                <w:noProof/>
                <w:webHidden/>
              </w:rPr>
              <w:tab/>
            </w:r>
            <w:r w:rsidR="002562DE">
              <w:rPr>
                <w:noProof/>
                <w:webHidden/>
              </w:rPr>
              <w:fldChar w:fldCharType="begin"/>
            </w:r>
            <w:r w:rsidR="002562DE">
              <w:rPr>
                <w:noProof/>
                <w:webHidden/>
              </w:rPr>
              <w:instrText xml:space="preserve"> PAGEREF _Toc35085931 \h </w:instrText>
            </w:r>
            <w:r w:rsidR="002562DE">
              <w:rPr>
                <w:noProof/>
                <w:webHidden/>
              </w:rPr>
            </w:r>
            <w:r w:rsidR="002562DE">
              <w:rPr>
                <w:noProof/>
                <w:webHidden/>
              </w:rPr>
              <w:fldChar w:fldCharType="separate"/>
            </w:r>
            <w:r w:rsidR="00DF28F0">
              <w:rPr>
                <w:noProof/>
                <w:webHidden/>
              </w:rPr>
              <w:t>62</w:t>
            </w:r>
            <w:r w:rsidR="002562DE">
              <w:rPr>
                <w:noProof/>
                <w:webHidden/>
              </w:rPr>
              <w:fldChar w:fldCharType="end"/>
            </w:r>
          </w:hyperlink>
        </w:p>
        <w:p w14:paraId="1CCD2A7B" w14:textId="2F22BBCF"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32" w:history="1">
            <w:r w:rsidR="002562DE" w:rsidRPr="00AE7B67">
              <w:rPr>
                <w:rStyle w:val="Hyperlink"/>
                <w:noProof/>
              </w:rPr>
              <w:t>b.</w:t>
            </w:r>
            <w:r w:rsidR="002562DE">
              <w:rPr>
                <w:rFonts w:asciiTheme="minorHAnsi" w:eastAsiaTheme="minorEastAsia" w:hAnsiTheme="minorHAnsi" w:cstheme="minorBidi"/>
                <w:noProof/>
                <w:sz w:val="22"/>
                <w:szCs w:val="22"/>
              </w:rPr>
              <w:tab/>
            </w:r>
            <w:r w:rsidR="002562DE" w:rsidRPr="00AE7B67">
              <w:rPr>
                <w:rStyle w:val="Hyperlink"/>
                <w:noProof/>
              </w:rPr>
              <w:t>Documentation License</w:t>
            </w:r>
            <w:r w:rsidR="002562DE">
              <w:rPr>
                <w:noProof/>
                <w:webHidden/>
              </w:rPr>
              <w:tab/>
            </w:r>
            <w:r w:rsidR="002562DE">
              <w:rPr>
                <w:noProof/>
                <w:webHidden/>
              </w:rPr>
              <w:fldChar w:fldCharType="begin"/>
            </w:r>
            <w:r w:rsidR="002562DE">
              <w:rPr>
                <w:noProof/>
                <w:webHidden/>
              </w:rPr>
              <w:instrText xml:space="preserve"> PAGEREF _Toc35085932 \h </w:instrText>
            </w:r>
            <w:r w:rsidR="002562DE">
              <w:rPr>
                <w:noProof/>
                <w:webHidden/>
              </w:rPr>
            </w:r>
            <w:r w:rsidR="002562DE">
              <w:rPr>
                <w:noProof/>
                <w:webHidden/>
              </w:rPr>
              <w:fldChar w:fldCharType="separate"/>
            </w:r>
            <w:r w:rsidR="00DF28F0">
              <w:rPr>
                <w:noProof/>
                <w:webHidden/>
              </w:rPr>
              <w:t>62</w:t>
            </w:r>
            <w:r w:rsidR="002562DE">
              <w:rPr>
                <w:noProof/>
                <w:webHidden/>
              </w:rPr>
              <w:fldChar w:fldCharType="end"/>
            </w:r>
          </w:hyperlink>
        </w:p>
        <w:p w14:paraId="05E37313" w14:textId="28AB6476" w:rsidR="002562DE" w:rsidRDefault="00DD27AA">
          <w:pPr>
            <w:pStyle w:val="TOC2"/>
            <w:tabs>
              <w:tab w:val="left" w:pos="880"/>
              <w:tab w:val="right" w:leader="dot" w:pos="9350"/>
            </w:tabs>
            <w:rPr>
              <w:rFonts w:asciiTheme="minorHAnsi" w:eastAsiaTheme="minorEastAsia" w:hAnsiTheme="minorHAnsi" w:cstheme="minorBidi"/>
              <w:noProof/>
              <w:sz w:val="22"/>
              <w:szCs w:val="22"/>
            </w:rPr>
          </w:pPr>
          <w:hyperlink w:anchor="_Toc35085933" w:history="1">
            <w:r w:rsidR="002562DE" w:rsidRPr="00AE7B67">
              <w:rPr>
                <w:rStyle w:val="Hyperlink"/>
                <w:noProof/>
              </w:rPr>
              <w:t>c.</w:t>
            </w:r>
            <w:r w:rsidR="002562DE">
              <w:rPr>
                <w:rFonts w:asciiTheme="minorHAnsi" w:eastAsiaTheme="minorEastAsia" w:hAnsiTheme="minorHAnsi" w:cstheme="minorBidi"/>
                <w:noProof/>
                <w:sz w:val="22"/>
                <w:szCs w:val="22"/>
              </w:rPr>
              <w:tab/>
            </w:r>
            <w:r w:rsidR="002562DE" w:rsidRPr="00AE7B67">
              <w:rPr>
                <w:rStyle w:val="Hyperlink"/>
                <w:noProof/>
              </w:rPr>
              <w:t>Author Contact Information</w:t>
            </w:r>
            <w:r w:rsidR="002562DE">
              <w:rPr>
                <w:noProof/>
                <w:webHidden/>
              </w:rPr>
              <w:tab/>
            </w:r>
            <w:r w:rsidR="002562DE">
              <w:rPr>
                <w:noProof/>
                <w:webHidden/>
              </w:rPr>
              <w:fldChar w:fldCharType="begin"/>
            </w:r>
            <w:r w:rsidR="002562DE">
              <w:rPr>
                <w:noProof/>
                <w:webHidden/>
              </w:rPr>
              <w:instrText xml:space="preserve"> PAGEREF _Toc35085933 \h </w:instrText>
            </w:r>
            <w:r w:rsidR="002562DE">
              <w:rPr>
                <w:noProof/>
                <w:webHidden/>
              </w:rPr>
            </w:r>
            <w:r w:rsidR="002562DE">
              <w:rPr>
                <w:noProof/>
                <w:webHidden/>
              </w:rPr>
              <w:fldChar w:fldCharType="separate"/>
            </w:r>
            <w:r w:rsidR="00DF28F0">
              <w:rPr>
                <w:noProof/>
                <w:webHidden/>
              </w:rPr>
              <w:t>63</w:t>
            </w:r>
            <w:r w:rsidR="002562DE">
              <w:rPr>
                <w:noProof/>
                <w:webHidden/>
              </w:rPr>
              <w:fldChar w:fldCharType="end"/>
            </w:r>
          </w:hyperlink>
        </w:p>
        <w:p w14:paraId="10D9D08D" w14:textId="7EF2FDBA" w:rsidR="008D019B" w:rsidRDefault="008E28C0" w:rsidP="008D019B">
          <w:pPr>
            <w:pStyle w:val="TOC2"/>
            <w:tabs>
              <w:tab w:val="left" w:pos="880"/>
              <w:tab w:val="right" w:leader="dot" w:pos="9350"/>
            </w:tabs>
            <w:rPr>
              <w:b/>
              <w:bCs/>
              <w:noProof/>
            </w:rPr>
          </w:pPr>
          <w:r>
            <w:rPr>
              <w:b/>
              <w:bCs/>
              <w:noProof/>
            </w:rPr>
            <w:fldChar w:fldCharType="end"/>
          </w:r>
        </w:p>
      </w:sdtContent>
    </w:sdt>
    <w:p w14:paraId="105C40E9" w14:textId="0D83B595" w:rsidR="00270C56" w:rsidRPr="008D019B" w:rsidRDefault="00270C56" w:rsidP="008D019B">
      <w:pPr>
        <w:pStyle w:val="TOC2"/>
        <w:tabs>
          <w:tab w:val="left" w:pos="880"/>
          <w:tab w:val="right" w:leader="dot" w:pos="9350"/>
        </w:tabs>
        <w:ind w:left="0"/>
        <w:jc w:val="center"/>
        <w:rPr>
          <w:b/>
          <w:bCs/>
          <w:noProof/>
        </w:rPr>
      </w:pPr>
      <w:r w:rsidRPr="008E28C0">
        <w:rPr>
          <w:b/>
          <w:bCs/>
          <w:sz w:val="36"/>
          <w:szCs w:val="36"/>
        </w:rPr>
        <w:t xml:space="preserve">Table of </w:t>
      </w:r>
      <w:r>
        <w:rPr>
          <w:b/>
          <w:bCs/>
          <w:sz w:val="36"/>
          <w:szCs w:val="36"/>
        </w:rPr>
        <w:t>Figures</w:t>
      </w:r>
    </w:p>
    <w:p w14:paraId="039EE37A" w14:textId="77777777" w:rsidR="00270C56" w:rsidRDefault="00270C56">
      <w:pPr>
        <w:pStyle w:val="TableofFigures"/>
        <w:tabs>
          <w:tab w:val="right" w:leader="dot" w:pos="9350"/>
        </w:tabs>
        <w:rPr>
          <w:b/>
          <w:bCs/>
        </w:rPr>
      </w:pPr>
    </w:p>
    <w:p w14:paraId="1D8BCBAF" w14:textId="40619AC2" w:rsidR="002562DE" w:rsidRDefault="00016F3D">
      <w:pPr>
        <w:pStyle w:val="TableofFigures"/>
        <w:tabs>
          <w:tab w:val="right" w:leader="dot" w:pos="9350"/>
        </w:tabs>
        <w:rPr>
          <w:rFonts w:asciiTheme="minorHAnsi" w:eastAsiaTheme="minorEastAsia" w:hAnsiTheme="minorHAnsi" w:cstheme="minorBidi"/>
          <w:noProof/>
          <w:sz w:val="22"/>
          <w:szCs w:val="22"/>
        </w:rPr>
      </w:pPr>
      <w:r>
        <w:rPr>
          <w:b/>
          <w:bCs/>
        </w:rPr>
        <w:fldChar w:fldCharType="begin"/>
      </w:r>
      <w:r>
        <w:rPr>
          <w:b/>
          <w:bCs/>
        </w:rPr>
        <w:instrText xml:space="preserve"> TOC \h \z \c "Figure" </w:instrText>
      </w:r>
      <w:r>
        <w:rPr>
          <w:b/>
          <w:bCs/>
        </w:rPr>
        <w:fldChar w:fldCharType="separate"/>
      </w:r>
      <w:hyperlink w:anchor="_Toc35085934" w:history="1">
        <w:r w:rsidR="002562DE" w:rsidRPr="006F47BB">
          <w:rPr>
            <w:rStyle w:val="Hyperlink"/>
            <w:noProof/>
          </w:rPr>
          <w:t>Figure 1 – RAII style Lock and Try…Finally Equivalent</w:t>
        </w:r>
        <w:r w:rsidR="002562DE">
          <w:rPr>
            <w:noProof/>
            <w:webHidden/>
          </w:rPr>
          <w:tab/>
        </w:r>
        <w:r w:rsidR="002562DE">
          <w:rPr>
            <w:noProof/>
            <w:webHidden/>
          </w:rPr>
          <w:fldChar w:fldCharType="begin"/>
        </w:r>
        <w:r w:rsidR="002562DE">
          <w:rPr>
            <w:noProof/>
            <w:webHidden/>
          </w:rPr>
          <w:instrText xml:space="preserve"> PAGEREF _Toc35085934 \h </w:instrText>
        </w:r>
        <w:r w:rsidR="002562DE">
          <w:rPr>
            <w:noProof/>
            <w:webHidden/>
          </w:rPr>
        </w:r>
        <w:r w:rsidR="002562DE">
          <w:rPr>
            <w:noProof/>
            <w:webHidden/>
          </w:rPr>
          <w:fldChar w:fldCharType="separate"/>
        </w:r>
        <w:r w:rsidR="00DF28F0">
          <w:rPr>
            <w:noProof/>
            <w:webHidden/>
          </w:rPr>
          <w:t>7</w:t>
        </w:r>
        <w:r w:rsidR="002562DE">
          <w:rPr>
            <w:noProof/>
            <w:webHidden/>
          </w:rPr>
          <w:fldChar w:fldCharType="end"/>
        </w:r>
      </w:hyperlink>
    </w:p>
    <w:p w14:paraId="1711ACA7" w14:textId="346D5290"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35" w:history="1">
        <w:r w:rsidR="002562DE" w:rsidRPr="006F47BB">
          <w:rPr>
            <w:rStyle w:val="Hyperlink"/>
            <w:noProof/>
          </w:rPr>
          <w:t>Figure 2  -- Typical Wrapper Around Well-Known Interface</w:t>
        </w:r>
        <w:r w:rsidR="002562DE">
          <w:rPr>
            <w:noProof/>
            <w:webHidden/>
          </w:rPr>
          <w:tab/>
        </w:r>
        <w:r w:rsidR="002562DE">
          <w:rPr>
            <w:noProof/>
            <w:webHidden/>
          </w:rPr>
          <w:fldChar w:fldCharType="begin"/>
        </w:r>
        <w:r w:rsidR="002562DE">
          <w:rPr>
            <w:noProof/>
            <w:webHidden/>
          </w:rPr>
          <w:instrText xml:space="preserve"> PAGEREF _Toc35085935 \h </w:instrText>
        </w:r>
        <w:r w:rsidR="002562DE">
          <w:rPr>
            <w:noProof/>
            <w:webHidden/>
          </w:rPr>
        </w:r>
        <w:r w:rsidR="002562DE">
          <w:rPr>
            <w:noProof/>
            <w:webHidden/>
          </w:rPr>
          <w:fldChar w:fldCharType="separate"/>
        </w:r>
        <w:r w:rsidR="00DF28F0">
          <w:rPr>
            <w:noProof/>
            <w:webHidden/>
          </w:rPr>
          <w:t>9</w:t>
        </w:r>
        <w:r w:rsidR="002562DE">
          <w:rPr>
            <w:noProof/>
            <w:webHidden/>
          </w:rPr>
          <w:fldChar w:fldCharType="end"/>
        </w:r>
      </w:hyperlink>
    </w:p>
    <w:p w14:paraId="1C193F5D" w14:textId="1FB28891"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36" w:history="1">
        <w:r w:rsidR="002562DE" w:rsidRPr="006F47BB">
          <w:rPr>
            <w:rStyle w:val="Hyperlink"/>
            <w:noProof/>
          </w:rPr>
          <w:t>Figure 3 – Typical Flawed Attempt at Post Hoc Thread Safety</w:t>
        </w:r>
        <w:r w:rsidR="002562DE">
          <w:rPr>
            <w:noProof/>
            <w:webHidden/>
          </w:rPr>
          <w:tab/>
        </w:r>
        <w:r w:rsidR="002562DE">
          <w:rPr>
            <w:noProof/>
            <w:webHidden/>
          </w:rPr>
          <w:fldChar w:fldCharType="begin"/>
        </w:r>
        <w:r w:rsidR="002562DE">
          <w:rPr>
            <w:noProof/>
            <w:webHidden/>
          </w:rPr>
          <w:instrText xml:space="preserve"> PAGEREF _Toc35085936 \h </w:instrText>
        </w:r>
        <w:r w:rsidR="002562DE">
          <w:rPr>
            <w:noProof/>
            <w:webHidden/>
          </w:rPr>
        </w:r>
        <w:r w:rsidR="002562DE">
          <w:rPr>
            <w:noProof/>
            <w:webHidden/>
          </w:rPr>
          <w:fldChar w:fldCharType="separate"/>
        </w:r>
        <w:r w:rsidR="00DF28F0">
          <w:rPr>
            <w:noProof/>
            <w:webHidden/>
          </w:rPr>
          <w:t>10</w:t>
        </w:r>
        <w:r w:rsidR="002562DE">
          <w:rPr>
            <w:noProof/>
            <w:webHidden/>
          </w:rPr>
          <w:fldChar w:fldCharType="end"/>
        </w:r>
      </w:hyperlink>
    </w:p>
    <w:p w14:paraId="0FA08B36" w14:textId="3FCA81D1"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37" w:history="1">
        <w:r w:rsidR="002562DE" w:rsidRPr="006F47BB">
          <w:rPr>
            <w:rStyle w:val="Hyperlink"/>
            <w:noProof/>
          </w:rPr>
          <w:t>Figure 4 – Demonstrates Lack of State Consistency Between Calls.</w:t>
        </w:r>
        <w:r w:rsidR="002562DE">
          <w:rPr>
            <w:noProof/>
            <w:webHidden/>
          </w:rPr>
          <w:tab/>
        </w:r>
        <w:r w:rsidR="002562DE">
          <w:rPr>
            <w:noProof/>
            <w:webHidden/>
          </w:rPr>
          <w:fldChar w:fldCharType="begin"/>
        </w:r>
        <w:r w:rsidR="002562DE">
          <w:rPr>
            <w:noProof/>
            <w:webHidden/>
          </w:rPr>
          <w:instrText xml:space="preserve"> PAGEREF _Toc35085937 \h </w:instrText>
        </w:r>
        <w:r w:rsidR="002562DE">
          <w:rPr>
            <w:noProof/>
            <w:webHidden/>
          </w:rPr>
        </w:r>
        <w:r w:rsidR="002562DE">
          <w:rPr>
            <w:noProof/>
            <w:webHidden/>
          </w:rPr>
          <w:fldChar w:fldCharType="separate"/>
        </w:r>
        <w:r w:rsidR="00DF28F0">
          <w:rPr>
            <w:noProof/>
            <w:webHidden/>
          </w:rPr>
          <w:t>11</w:t>
        </w:r>
        <w:r w:rsidR="002562DE">
          <w:rPr>
            <w:noProof/>
            <w:webHidden/>
          </w:rPr>
          <w:fldChar w:fldCharType="end"/>
        </w:r>
      </w:hyperlink>
    </w:p>
    <w:p w14:paraId="1D09417B" w14:textId="6129FDF9"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38" w:history="1">
        <w:r w:rsidR="002562DE" w:rsidRPr="006F47BB">
          <w:rPr>
            <w:rStyle w:val="Hyperlink"/>
            <w:noProof/>
          </w:rPr>
          <w:t>Figure 5 – Typical Mechanism for Achieving Thread Safety After the Fact</w:t>
        </w:r>
        <w:r w:rsidR="002562DE">
          <w:rPr>
            <w:noProof/>
            <w:webHidden/>
          </w:rPr>
          <w:tab/>
        </w:r>
        <w:r w:rsidR="002562DE">
          <w:rPr>
            <w:noProof/>
            <w:webHidden/>
          </w:rPr>
          <w:fldChar w:fldCharType="begin"/>
        </w:r>
        <w:r w:rsidR="002562DE">
          <w:rPr>
            <w:noProof/>
            <w:webHidden/>
          </w:rPr>
          <w:instrText xml:space="preserve"> PAGEREF _Toc35085938 \h </w:instrText>
        </w:r>
        <w:r w:rsidR="002562DE">
          <w:rPr>
            <w:noProof/>
            <w:webHidden/>
          </w:rPr>
        </w:r>
        <w:r w:rsidR="002562DE">
          <w:rPr>
            <w:noProof/>
            <w:webHidden/>
          </w:rPr>
          <w:fldChar w:fldCharType="separate"/>
        </w:r>
        <w:r w:rsidR="00DF28F0">
          <w:rPr>
            <w:noProof/>
            <w:webHidden/>
          </w:rPr>
          <w:t>11</w:t>
        </w:r>
        <w:r w:rsidR="002562DE">
          <w:rPr>
            <w:noProof/>
            <w:webHidden/>
          </w:rPr>
          <w:fldChar w:fldCharType="end"/>
        </w:r>
      </w:hyperlink>
    </w:p>
    <w:p w14:paraId="0721BB44" w14:textId="7F02B19A"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39" w:history="1">
        <w:r w:rsidR="002562DE" w:rsidRPr="006F47BB">
          <w:rPr>
            <w:rStyle w:val="Hyperlink"/>
            <w:noProof/>
          </w:rPr>
          <w:t>Figure 6 – Public Properties Common to All Vaults</w:t>
        </w:r>
        <w:r w:rsidR="002562DE">
          <w:rPr>
            <w:noProof/>
            <w:webHidden/>
          </w:rPr>
          <w:tab/>
        </w:r>
        <w:r w:rsidR="002562DE">
          <w:rPr>
            <w:noProof/>
            <w:webHidden/>
          </w:rPr>
          <w:fldChar w:fldCharType="begin"/>
        </w:r>
        <w:r w:rsidR="002562DE">
          <w:rPr>
            <w:noProof/>
            <w:webHidden/>
          </w:rPr>
          <w:instrText xml:space="preserve"> PAGEREF _Toc35085939 \h </w:instrText>
        </w:r>
        <w:r w:rsidR="002562DE">
          <w:rPr>
            <w:noProof/>
            <w:webHidden/>
          </w:rPr>
        </w:r>
        <w:r w:rsidR="002562DE">
          <w:rPr>
            <w:noProof/>
            <w:webHidden/>
          </w:rPr>
          <w:fldChar w:fldCharType="separate"/>
        </w:r>
        <w:r w:rsidR="00DF28F0">
          <w:rPr>
            <w:noProof/>
            <w:webHidden/>
          </w:rPr>
          <w:t>22</w:t>
        </w:r>
        <w:r w:rsidR="002562DE">
          <w:rPr>
            <w:noProof/>
            <w:webHidden/>
          </w:rPr>
          <w:fldChar w:fldCharType="end"/>
        </w:r>
      </w:hyperlink>
    </w:p>
    <w:p w14:paraId="3419E04B" w14:textId="14495F13"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0" w:history="1">
        <w:r w:rsidR="002562DE" w:rsidRPr="006F47BB">
          <w:rPr>
            <w:rStyle w:val="Hyperlink"/>
            <w:noProof/>
          </w:rPr>
          <w:t>Figure 7 – Public Methods Common to All Vaults</w:t>
        </w:r>
        <w:r w:rsidR="002562DE">
          <w:rPr>
            <w:noProof/>
            <w:webHidden/>
          </w:rPr>
          <w:tab/>
        </w:r>
        <w:r w:rsidR="002562DE">
          <w:rPr>
            <w:noProof/>
            <w:webHidden/>
          </w:rPr>
          <w:fldChar w:fldCharType="begin"/>
        </w:r>
        <w:r w:rsidR="002562DE">
          <w:rPr>
            <w:noProof/>
            <w:webHidden/>
          </w:rPr>
          <w:instrText xml:space="preserve"> PAGEREF _Toc35085940 \h </w:instrText>
        </w:r>
        <w:r w:rsidR="002562DE">
          <w:rPr>
            <w:noProof/>
            <w:webHidden/>
          </w:rPr>
        </w:r>
        <w:r w:rsidR="002562DE">
          <w:rPr>
            <w:noProof/>
            <w:webHidden/>
          </w:rPr>
          <w:fldChar w:fldCharType="separate"/>
        </w:r>
        <w:r w:rsidR="00DF28F0">
          <w:rPr>
            <w:noProof/>
            <w:webHidden/>
          </w:rPr>
          <w:t>23</w:t>
        </w:r>
        <w:r w:rsidR="002562DE">
          <w:rPr>
            <w:noProof/>
            <w:webHidden/>
          </w:rPr>
          <w:fldChar w:fldCharType="end"/>
        </w:r>
      </w:hyperlink>
    </w:p>
    <w:p w14:paraId="5FBE66C0" w14:textId="3B474B61"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1" w:history="1">
        <w:r w:rsidR="002562DE" w:rsidRPr="006F47BB">
          <w:rPr>
            <w:rStyle w:val="Hyperlink"/>
            <w:noProof/>
          </w:rPr>
          <w:t>Figure 8 – Lock and Spinlock Overloads</w:t>
        </w:r>
        <w:r w:rsidR="002562DE">
          <w:rPr>
            <w:noProof/>
            <w:webHidden/>
          </w:rPr>
          <w:tab/>
        </w:r>
        <w:r w:rsidR="002562DE">
          <w:rPr>
            <w:noProof/>
            <w:webHidden/>
          </w:rPr>
          <w:fldChar w:fldCharType="begin"/>
        </w:r>
        <w:r w:rsidR="002562DE">
          <w:rPr>
            <w:noProof/>
            <w:webHidden/>
          </w:rPr>
          <w:instrText xml:space="preserve"> PAGEREF _Toc35085941 \h </w:instrText>
        </w:r>
        <w:r w:rsidR="002562DE">
          <w:rPr>
            <w:noProof/>
            <w:webHidden/>
          </w:rPr>
        </w:r>
        <w:r w:rsidR="002562DE">
          <w:rPr>
            <w:noProof/>
            <w:webHidden/>
          </w:rPr>
          <w:fldChar w:fldCharType="separate"/>
        </w:r>
        <w:r w:rsidR="00DF28F0">
          <w:rPr>
            <w:noProof/>
            <w:webHidden/>
          </w:rPr>
          <w:t>27</w:t>
        </w:r>
        <w:r w:rsidR="002562DE">
          <w:rPr>
            <w:noProof/>
            <w:webHidden/>
          </w:rPr>
          <w:fldChar w:fldCharType="end"/>
        </w:r>
      </w:hyperlink>
    </w:p>
    <w:p w14:paraId="2678B4DC" w14:textId="28D0F6A3"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2" w:history="1">
        <w:r w:rsidR="002562DE" w:rsidRPr="006F47BB">
          <w:rPr>
            <w:rStyle w:val="Hyperlink"/>
            <w:noProof/>
          </w:rPr>
          <w:t>Figure 9 – Correct and Incorrect Creation of MutableResourceVault</w:t>
        </w:r>
        <w:r w:rsidR="002562DE">
          <w:rPr>
            <w:noProof/>
            <w:webHidden/>
          </w:rPr>
          <w:tab/>
        </w:r>
        <w:r w:rsidR="002562DE">
          <w:rPr>
            <w:noProof/>
            <w:webHidden/>
          </w:rPr>
          <w:fldChar w:fldCharType="begin"/>
        </w:r>
        <w:r w:rsidR="002562DE">
          <w:rPr>
            <w:noProof/>
            <w:webHidden/>
          </w:rPr>
          <w:instrText xml:space="preserve"> PAGEREF _Toc35085942 \h </w:instrText>
        </w:r>
        <w:r w:rsidR="002562DE">
          <w:rPr>
            <w:noProof/>
            <w:webHidden/>
          </w:rPr>
        </w:r>
        <w:r w:rsidR="002562DE">
          <w:rPr>
            <w:noProof/>
            <w:webHidden/>
          </w:rPr>
          <w:fldChar w:fldCharType="separate"/>
        </w:r>
        <w:r w:rsidR="00DF28F0">
          <w:rPr>
            <w:noProof/>
            <w:webHidden/>
          </w:rPr>
          <w:t>29</w:t>
        </w:r>
        <w:r w:rsidR="002562DE">
          <w:rPr>
            <w:noProof/>
            <w:webHidden/>
          </w:rPr>
          <w:fldChar w:fldCharType="end"/>
        </w:r>
      </w:hyperlink>
    </w:p>
    <w:p w14:paraId="7FBF1EFB" w14:textId="56C835D3"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3" w:history="1">
        <w:r w:rsidR="002562DE" w:rsidRPr="006F47BB">
          <w:rPr>
            <w:rStyle w:val="Hyperlink"/>
            <w:noProof/>
          </w:rPr>
          <w:t>Figure 10 – More Elaborate Correct and Incorrect Creation of MutableResourceVault</w:t>
        </w:r>
        <w:r w:rsidR="002562DE">
          <w:rPr>
            <w:noProof/>
            <w:webHidden/>
          </w:rPr>
          <w:tab/>
        </w:r>
        <w:r w:rsidR="002562DE">
          <w:rPr>
            <w:noProof/>
            <w:webHidden/>
          </w:rPr>
          <w:fldChar w:fldCharType="begin"/>
        </w:r>
        <w:r w:rsidR="002562DE">
          <w:rPr>
            <w:noProof/>
            <w:webHidden/>
          </w:rPr>
          <w:instrText xml:space="preserve"> PAGEREF _Toc35085943 \h </w:instrText>
        </w:r>
        <w:r w:rsidR="002562DE">
          <w:rPr>
            <w:noProof/>
            <w:webHidden/>
          </w:rPr>
        </w:r>
        <w:r w:rsidR="002562DE">
          <w:rPr>
            <w:noProof/>
            <w:webHidden/>
          </w:rPr>
          <w:fldChar w:fldCharType="separate"/>
        </w:r>
        <w:r w:rsidR="00DF28F0">
          <w:rPr>
            <w:noProof/>
            <w:webHidden/>
          </w:rPr>
          <w:t>30</w:t>
        </w:r>
        <w:r w:rsidR="002562DE">
          <w:rPr>
            <w:noProof/>
            <w:webHidden/>
          </w:rPr>
          <w:fldChar w:fldCharType="end"/>
        </w:r>
      </w:hyperlink>
    </w:p>
    <w:p w14:paraId="621472D3" w14:textId="12B199B5"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4" w:history="1">
        <w:r w:rsidR="002562DE" w:rsidRPr="006F47BB">
          <w:rPr>
            <w:rStyle w:val="Hyperlink"/>
            <w:noProof/>
          </w:rPr>
          <w:t>Figure 11 -- Return by Reference and Ref Local Alias Prohibition</w:t>
        </w:r>
        <w:r w:rsidR="002562DE">
          <w:rPr>
            <w:noProof/>
            <w:webHidden/>
          </w:rPr>
          <w:tab/>
        </w:r>
        <w:r w:rsidR="002562DE">
          <w:rPr>
            <w:noProof/>
            <w:webHidden/>
          </w:rPr>
          <w:fldChar w:fldCharType="begin"/>
        </w:r>
        <w:r w:rsidR="002562DE">
          <w:rPr>
            <w:noProof/>
            <w:webHidden/>
          </w:rPr>
          <w:instrText xml:space="preserve"> PAGEREF _Toc35085944 \h </w:instrText>
        </w:r>
        <w:r w:rsidR="002562DE">
          <w:rPr>
            <w:noProof/>
            <w:webHidden/>
          </w:rPr>
        </w:r>
        <w:r w:rsidR="002562DE">
          <w:rPr>
            <w:noProof/>
            <w:webHidden/>
          </w:rPr>
          <w:fldChar w:fldCharType="separate"/>
        </w:r>
        <w:r w:rsidR="00DF28F0">
          <w:rPr>
            <w:noProof/>
            <w:webHidden/>
          </w:rPr>
          <w:t>36</w:t>
        </w:r>
        <w:r w:rsidR="002562DE">
          <w:rPr>
            <w:noProof/>
            <w:webHidden/>
          </w:rPr>
          <w:fldChar w:fldCharType="end"/>
        </w:r>
      </w:hyperlink>
    </w:p>
    <w:p w14:paraId="4585FB5E" w14:textId="52CA022D" w:rsidR="002562DE" w:rsidRDefault="00DD27AA">
      <w:pPr>
        <w:pStyle w:val="TableofFigures"/>
        <w:tabs>
          <w:tab w:val="right" w:leader="dot" w:pos="9350"/>
        </w:tabs>
        <w:rPr>
          <w:rFonts w:asciiTheme="minorHAnsi" w:eastAsiaTheme="minorEastAsia" w:hAnsiTheme="minorHAnsi" w:cstheme="minorBidi"/>
          <w:noProof/>
          <w:sz w:val="22"/>
          <w:szCs w:val="22"/>
        </w:rPr>
      </w:pPr>
      <w:hyperlink r:id="rId14" w:anchor="_Toc35085945" w:history="1">
        <w:r w:rsidR="002562DE" w:rsidRPr="006F47BB">
          <w:rPr>
            <w:rStyle w:val="Hyperlink"/>
            <w:noProof/>
          </w:rPr>
          <w:t>Figure 12 -- Output from Figure 11</w:t>
        </w:r>
        <w:r w:rsidR="002562DE">
          <w:rPr>
            <w:noProof/>
            <w:webHidden/>
          </w:rPr>
          <w:tab/>
        </w:r>
        <w:r w:rsidR="002562DE">
          <w:rPr>
            <w:noProof/>
            <w:webHidden/>
          </w:rPr>
          <w:fldChar w:fldCharType="begin"/>
        </w:r>
        <w:r w:rsidR="002562DE">
          <w:rPr>
            <w:noProof/>
            <w:webHidden/>
          </w:rPr>
          <w:instrText xml:space="preserve"> PAGEREF _Toc35085945 \h </w:instrText>
        </w:r>
        <w:r w:rsidR="002562DE">
          <w:rPr>
            <w:noProof/>
            <w:webHidden/>
          </w:rPr>
        </w:r>
        <w:r w:rsidR="002562DE">
          <w:rPr>
            <w:noProof/>
            <w:webHidden/>
          </w:rPr>
          <w:fldChar w:fldCharType="separate"/>
        </w:r>
        <w:r w:rsidR="00DF28F0">
          <w:rPr>
            <w:noProof/>
            <w:webHidden/>
          </w:rPr>
          <w:t>37</w:t>
        </w:r>
        <w:r w:rsidR="002562DE">
          <w:rPr>
            <w:noProof/>
            <w:webHidden/>
          </w:rPr>
          <w:fldChar w:fldCharType="end"/>
        </w:r>
      </w:hyperlink>
    </w:p>
    <w:p w14:paraId="40092282" w14:textId="7CCF01FC"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6" w:history="1">
        <w:r w:rsidR="002562DE" w:rsidRPr="006F47BB">
          <w:rPr>
            <w:rStyle w:val="Hyperlink"/>
            <w:noProof/>
          </w:rPr>
          <w:t>Figure 13 -- Special Delegates Used By LockedVaultMutableResource Objects to Prevent Leakage and Mingling of State</w:t>
        </w:r>
        <w:r w:rsidR="002562DE">
          <w:rPr>
            <w:noProof/>
            <w:webHidden/>
          </w:rPr>
          <w:tab/>
        </w:r>
        <w:r w:rsidR="002562DE">
          <w:rPr>
            <w:noProof/>
            <w:webHidden/>
          </w:rPr>
          <w:fldChar w:fldCharType="begin"/>
        </w:r>
        <w:r w:rsidR="002562DE">
          <w:rPr>
            <w:noProof/>
            <w:webHidden/>
          </w:rPr>
          <w:instrText xml:space="preserve"> PAGEREF _Toc35085946 \h </w:instrText>
        </w:r>
        <w:r w:rsidR="002562DE">
          <w:rPr>
            <w:noProof/>
            <w:webHidden/>
          </w:rPr>
        </w:r>
        <w:r w:rsidR="002562DE">
          <w:rPr>
            <w:noProof/>
            <w:webHidden/>
          </w:rPr>
          <w:fldChar w:fldCharType="separate"/>
        </w:r>
        <w:r w:rsidR="00DF28F0">
          <w:rPr>
            <w:noProof/>
            <w:webHidden/>
          </w:rPr>
          <w:t>38</w:t>
        </w:r>
        <w:r w:rsidR="002562DE">
          <w:rPr>
            <w:noProof/>
            <w:webHidden/>
          </w:rPr>
          <w:fldChar w:fldCharType="end"/>
        </w:r>
      </w:hyperlink>
    </w:p>
    <w:p w14:paraId="397DBB81" w14:textId="1561480E"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7" w:history="1">
        <w:r w:rsidR="002562DE" w:rsidRPr="006F47BB">
          <w:rPr>
            <w:rStyle w:val="Hyperlink"/>
            <w:noProof/>
          </w:rPr>
          <w:t>Figure 14  -- (cont’d) Special Delegates Used By LockedVaultMutableResource Objects to Prevent Leakage and Mingling of State</w:t>
        </w:r>
        <w:r w:rsidR="002562DE">
          <w:rPr>
            <w:noProof/>
            <w:webHidden/>
          </w:rPr>
          <w:tab/>
        </w:r>
        <w:r w:rsidR="002562DE">
          <w:rPr>
            <w:noProof/>
            <w:webHidden/>
          </w:rPr>
          <w:fldChar w:fldCharType="begin"/>
        </w:r>
        <w:r w:rsidR="002562DE">
          <w:rPr>
            <w:noProof/>
            <w:webHidden/>
          </w:rPr>
          <w:instrText xml:space="preserve"> PAGEREF _Toc35085947 \h </w:instrText>
        </w:r>
        <w:r w:rsidR="002562DE">
          <w:rPr>
            <w:noProof/>
            <w:webHidden/>
          </w:rPr>
        </w:r>
        <w:r w:rsidR="002562DE">
          <w:rPr>
            <w:noProof/>
            <w:webHidden/>
          </w:rPr>
          <w:fldChar w:fldCharType="separate"/>
        </w:r>
        <w:r w:rsidR="00DF28F0">
          <w:rPr>
            <w:noProof/>
            <w:webHidden/>
          </w:rPr>
          <w:t>39</w:t>
        </w:r>
        <w:r w:rsidR="002562DE">
          <w:rPr>
            <w:noProof/>
            <w:webHidden/>
          </w:rPr>
          <w:fldChar w:fldCharType="end"/>
        </w:r>
      </w:hyperlink>
    </w:p>
    <w:p w14:paraId="278F1B62" w14:textId="74DE2F49"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48" w:history="1">
        <w:r w:rsidR="002562DE" w:rsidRPr="006F47BB">
          <w:rPr>
            <w:rStyle w:val="Hyperlink"/>
            <w:noProof/>
          </w:rPr>
          <w:t>Figure 15 -- VaultQuery Demonstration</w:t>
        </w:r>
        <w:r w:rsidR="002562DE">
          <w:rPr>
            <w:noProof/>
            <w:webHidden/>
          </w:rPr>
          <w:tab/>
        </w:r>
        <w:r w:rsidR="002562DE">
          <w:rPr>
            <w:noProof/>
            <w:webHidden/>
          </w:rPr>
          <w:fldChar w:fldCharType="begin"/>
        </w:r>
        <w:r w:rsidR="002562DE">
          <w:rPr>
            <w:noProof/>
            <w:webHidden/>
          </w:rPr>
          <w:instrText xml:space="preserve"> PAGEREF _Toc35085948 \h </w:instrText>
        </w:r>
        <w:r w:rsidR="002562DE">
          <w:rPr>
            <w:noProof/>
            <w:webHidden/>
          </w:rPr>
        </w:r>
        <w:r w:rsidR="002562DE">
          <w:rPr>
            <w:noProof/>
            <w:webHidden/>
          </w:rPr>
          <w:fldChar w:fldCharType="separate"/>
        </w:r>
        <w:r w:rsidR="00DF28F0">
          <w:rPr>
            <w:noProof/>
            <w:webHidden/>
          </w:rPr>
          <w:t>41</w:t>
        </w:r>
        <w:r w:rsidR="002562DE">
          <w:rPr>
            <w:noProof/>
            <w:webHidden/>
          </w:rPr>
          <w:fldChar w:fldCharType="end"/>
        </w:r>
      </w:hyperlink>
    </w:p>
    <w:p w14:paraId="381A3813" w14:textId="5922AA19" w:rsidR="002562DE" w:rsidRDefault="00DD27AA">
      <w:pPr>
        <w:pStyle w:val="TableofFigures"/>
        <w:tabs>
          <w:tab w:val="right" w:leader="dot" w:pos="9350"/>
        </w:tabs>
        <w:rPr>
          <w:rFonts w:asciiTheme="minorHAnsi" w:eastAsiaTheme="minorEastAsia" w:hAnsiTheme="minorHAnsi" w:cstheme="minorBidi"/>
          <w:noProof/>
          <w:sz w:val="22"/>
          <w:szCs w:val="22"/>
        </w:rPr>
      </w:pPr>
      <w:hyperlink r:id="rId15" w:anchor="_Toc35085949" w:history="1">
        <w:r w:rsidR="002562DE" w:rsidRPr="006F47BB">
          <w:rPr>
            <w:rStyle w:val="Hyperlink"/>
            <w:noProof/>
          </w:rPr>
          <w:t>Figure 16 -- VaultQuery Demo Output</w:t>
        </w:r>
        <w:r w:rsidR="002562DE">
          <w:rPr>
            <w:noProof/>
            <w:webHidden/>
          </w:rPr>
          <w:tab/>
        </w:r>
        <w:r w:rsidR="002562DE">
          <w:rPr>
            <w:noProof/>
            <w:webHidden/>
          </w:rPr>
          <w:fldChar w:fldCharType="begin"/>
        </w:r>
        <w:r w:rsidR="002562DE">
          <w:rPr>
            <w:noProof/>
            <w:webHidden/>
          </w:rPr>
          <w:instrText xml:space="preserve"> PAGEREF _Toc35085949 \h </w:instrText>
        </w:r>
        <w:r w:rsidR="002562DE">
          <w:rPr>
            <w:noProof/>
            <w:webHidden/>
          </w:rPr>
        </w:r>
        <w:r w:rsidR="002562DE">
          <w:rPr>
            <w:noProof/>
            <w:webHidden/>
          </w:rPr>
          <w:fldChar w:fldCharType="separate"/>
        </w:r>
        <w:r w:rsidR="00DF28F0">
          <w:rPr>
            <w:noProof/>
            <w:webHidden/>
          </w:rPr>
          <w:t>41</w:t>
        </w:r>
        <w:r w:rsidR="002562DE">
          <w:rPr>
            <w:noProof/>
            <w:webHidden/>
          </w:rPr>
          <w:fldChar w:fldCharType="end"/>
        </w:r>
      </w:hyperlink>
    </w:p>
    <w:p w14:paraId="60E5F097" w14:textId="52C86727"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0" w:history="1">
        <w:r w:rsidR="002562DE" w:rsidRPr="006F47BB">
          <w:rPr>
            <w:rStyle w:val="Hyperlink"/>
            <w:noProof/>
          </w:rPr>
          <w:t>Figure 17  -- VaultAction Demonstration</w:t>
        </w:r>
        <w:r w:rsidR="002562DE">
          <w:rPr>
            <w:noProof/>
            <w:webHidden/>
          </w:rPr>
          <w:tab/>
        </w:r>
        <w:r w:rsidR="002562DE">
          <w:rPr>
            <w:noProof/>
            <w:webHidden/>
          </w:rPr>
          <w:fldChar w:fldCharType="begin"/>
        </w:r>
        <w:r w:rsidR="002562DE">
          <w:rPr>
            <w:noProof/>
            <w:webHidden/>
          </w:rPr>
          <w:instrText xml:space="preserve"> PAGEREF _Toc35085950 \h </w:instrText>
        </w:r>
        <w:r w:rsidR="002562DE">
          <w:rPr>
            <w:noProof/>
            <w:webHidden/>
          </w:rPr>
        </w:r>
        <w:r w:rsidR="002562DE">
          <w:rPr>
            <w:noProof/>
            <w:webHidden/>
          </w:rPr>
          <w:fldChar w:fldCharType="separate"/>
        </w:r>
        <w:r w:rsidR="00DF28F0">
          <w:rPr>
            <w:noProof/>
            <w:webHidden/>
          </w:rPr>
          <w:t>42</w:t>
        </w:r>
        <w:r w:rsidR="002562DE">
          <w:rPr>
            <w:noProof/>
            <w:webHidden/>
          </w:rPr>
          <w:fldChar w:fldCharType="end"/>
        </w:r>
      </w:hyperlink>
    </w:p>
    <w:p w14:paraId="704BB9D4" w14:textId="04B2FB60" w:rsidR="002562DE" w:rsidRDefault="00DD27AA">
      <w:pPr>
        <w:pStyle w:val="TableofFigures"/>
        <w:tabs>
          <w:tab w:val="right" w:leader="dot" w:pos="9350"/>
        </w:tabs>
        <w:rPr>
          <w:rFonts w:asciiTheme="minorHAnsi" w:eastAsiaTheme="minorEastAsia" w:hAnsiTheme="minorHAnsi" w:cstheme="minorBidi"/>
          <w:noProof/>
          <w:sz w:val="22"/>
          <w:szCs w:val="22"/>
        </w:rPr>
      </w:pPr>
      <w:hyperlink r:id="rId16" w:anchor="_Toc35085951" w:history="1">
        <w:r w:rsidR="002562DE" w:rsidRPr="006F47BB">
          <w:rPr>
            <w:rStyle w:val="Hyperlink"/>
            <w:noProof/>
          </w:rPr>
          <w:t>Figure 18 -- VaultAction Demo Output</w:t>
        </w:r>
        <w:r w:rsidR="002562DE">
          <w:rPr>
            <w:noProof/>
            <w:webHidden/>
          </w:rPr>
          <w:tab/>
        </w:r>
        <w:r w:rsidR="002562DE">
          <w:rPr>
            <w:noProof/>
            <w:webHidden/>
          </w:rPr>
          <w:fldChar w:fldCharType="begin"/>
        </w:r>
        <w:r w:rsidR="002562DE">
          <w:rPr>
            <w:noProof/>
            <w:webHidden/>
          </w:rPr>
          <w:instrText xml:space="preserve"> PAGEREF _Toc35085951 \h </w:instrText>
        </w:r>
        <w:r w:rsidR="002562DE">
          <w:rPr>
            <w:noProof/>
            <w:webHidden/>
          </w:rPr>
        </w:r>
        <w:r w:rsidR="002562DE">
          <w:rPr>
            <w:noProof/>
            <w:webHidden/>
          </w:rPr>
          <w:fldChar w:fldCharType="separate"/>
        </w:r>
        <w:r w:rsidR="00DF28F0">
          <w:rPr>
            <w:noProof/>
            <w:webHidden/>
          </w:rPr>
          <w:t>42</w:t>
        </w:r>
        <w:r w:rsidR="002562DE">
          <w:rPr>
            <w:noProof/>
            <w:webHidden/>
          </w:rPr>
          <w:fldChar w:fldCharType="end"/>
        </w:r>
      </w:hyperlink>
    </w:p>
    <w:p w14:paraId="2424E637" w14:textId="120B5F5F"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2" w:history="1">
        <w:r w:rsidR="002562DE" w:rsidRPr="006F47BB">
          <w:rPr>
            <w:rStyle w:val="Hyperlink"/>
            <w:noProof/>
          </w:rPr>
          <w:t>Figure 19 – VaultMixedOperation Demonstration</w:t>
        </w:r>
        <w:r w:rsidR="002562DE">
          <w:rPr>
            <w:noProof/>
            <w:webHidden/>
          </w:rPr>
          <w:tab/>
        </w:r>
        <w:r w:rsidR="002562DE">
          <w:rPr>
            <w:noProof/>
            <w:webHidden/>
          </w:rPr>
          <w:fldChar w:fldCharType="begin"/>
        </w:r>
        <w:r w:rsidR="002562DE">
          <w:rPr>
            <w:noProof/>
            <w:webHidden/>
          </w:rPr>
          <w:instrText xml:space="preserve"> PAGEREF _Toc35085952 \h </w:instrText>
        </w:r>
        <w:r w:rsidR="002562DE">
          <w:rPr>
            <w:noProof/>
            <w:webHidden/>
          </w:rPr>
        </w:r>
        <w:r w:rsidR="002562DE">
          <w:rPr>
            <w:noProof/>
            <w:webHidden/>
          </w:rPr>
          <w:fldChar w:fldCharType="separate"/>
        </w:r>
        <w:r w:rsidR="00DF28F0">
          <w:rPr>
            <w:noProof/>
            <w:webHidden/>
          </w:rPr>
          <w:t>43</w:t>
        </w:r>
        <w:r w:rsidR="002562DE">
          <w:rPr>
            <w:noProof/>
            <w:webHidden/>
          </w:rPr>
          <w:fldChar w:fldCharType="end"/>
        </w:r>
      </w:hyperlink>
    </w:p>
    <w:p w14:paraId="36A08A8C" w14:textId="6474E65B" w:rsidR="002562DE" w:rsidRDefault="00DD27AA">
      <w:pPr>
        <w:pStyle w:val="TableofFigures"/>
        <w:tabs>
          <w:tab w:val="right" w:leader="dot" w:pos="9350"/>
        </w:tabs>
        <w:rPr>
          <w:rFonts w:asciiTheme="minorHAnsi" w:eastAsiaTheme="minorEastAsia" w:hAnsiTheme="minorHAnsi" w:cstheme="minorBidi"/>
          <w:noProof/>
          <w:sz w:val="22"/>
          <w:szCs w:val="22"/>
        </w:rPr>
      </w:pPr>
      <w:hyperlink r:id="rId17" w:anchor="_Toc35085953" w:history="1">
        <w:r w:rsidR="002562DE" w:rsidRPr="006F47BB">
          <w:rPr>
            <w:rStyle w:val="Hyperlink"/>
            <w:noProof/>
          </w:rPr>
          <w:t>Figure 20 -- VaultMixedOperation Demo Output</w:t>
        </w:r>
        <w:r w:rsidR="002562DE">
          <w:rPr>
            <w:noProof/>
            <w:webHidden/>
          </w:rPr>
          <w:tab/>
        </w:r>
        <w:r w:rsidR="002562DE">
          <w:rPr>
            <w:noProof/>
            <w:webHidden/>
          </w:rPr>
          <w:fldChar w:fldCharType="begin"/>
        </w:r>
        <w:r w:rsidR="002562DE">
          <w:rPr>
            <w:noProof/>
            <w:webHidden/>
          </w:rPr>
          <w:instrText xml:space="preserve"> PAGEREF _Toc35085953 \h </w:instrText>
        </w:r>
        <w:r w:rsidR="002562DE">
          <w:rPr>
            <w:noProof/>
            <w:webHidden/>
          </w:rPr>
        </w:r>
        <w:r w:rsidR="002562DE">
          <w:rPr>
            <w:noProof/>
            <w:webHidden/>
          </w:rPr>
          <w:fldChar w:fldCharType="separate"/>
        </w:r>
        <w:r w:rsidR="00DF28F0">
          <w:rPr>
            <w:noProof/>
            <w:webHidden/>
          </w:rPr>
          <w:t>44</w:t>
        </w:r>
        <w:r w:rsidR="002562DE">
          <w:rPr>
            <w:noProof/>
            <w:webHidden/>
          </w:rPr>
          <w:fldChar w:fldCharType="end"/>
        </w:r>
      </w:hyperlink>
    </w:p>
    <w:p w14:paraId="47EFEA09" w14:textId="2D704154"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4" w:history="1">
        <w:r w:rsidR="002562DE" w:rsidRPr="006F47BB">
          <w:rPr>
            <w:rStyle w:val="Hyperlink"/>
            <w:noProof/>
          </w:rPr>
          <w:t>Figure 21 – Demonstration of Extension Methods to Simplify Usage</w:t>
        </w:r>
        <w:r w:rsidR="002562DE">
          <w:rPr>
            <w:noProof/>
            <w:webHidden/>
          </w:rPr>
          <w:tab/>
        </w:r>
        <w:r w:rsidR="002562DE">
          <w:rPr>
            <w:noProof/>
            <w:webHidden/>
          </w:rPr>
          <w:fldChar w:fldCharType="begin"/>
        </w:r>
        <w:r w:rsidR="002562DE">
          <w:rPr>
            <w:noProof/>
            <w:webHidden/>
          </w:rPr>
          <w:instrText xml:space="preserve"> PAGEREF _Toc35085954 \h </w:instrText>
        </w:r>
        <w:r w:rsidR="002562DE">
          <w:rPr>
            <w:noProof/>
            <w:webHidden/>
          </w:rPr>
        </w:r>
        <w:r w:rsidR="002562DE">
          <w:rPr>
            <w:noProof/>
            <w:webHidden/>
          </w:rPr>
          <w:fldChar w:fldCharType="separate"/>
        </w:r>
        <w:r w:rsidR="00DF28F0">
          <w:rPr>
            <w:noProof/>
            <w:webHidden/>
          </w:rPr>
          <w:t>45</w:t>
        </w:r>
        <w:r w:rsidR="002562DE">
          <w:rPr>
            <w:noProof/>
            <w:webHidden/>
          </w:rPr>
          <w:fldChar w:fldCharType="end"/>
        </w:r>
      </w:hyperlink>
    </w:p>
    <w:p w14:paraId="59F2388E" w14:textId="416C6388" w:rsidR="002562DE" w:rsidRDefault="00DD27AA">
      <w:pPr>
        <w:pStyle w:val="TableofFigures"/>
        <w:tabs>
          <w:tab w:val="right" w:leader="dot" w:pos="9350"/>
        </w:tabs>
        <w:rPr>
          <w:rFonts w:asciiTheme="minorHAnsi" w:eastAsiaTheme="minorEastAsia" w:hAnsiTheme="minorHAnsi" w:cstheme="minorBidi"/>
          <w:noProof/>
          <w:sz w:val="22"/>
          <w:szCs w:val="22"/>
        </w:rPr>
      </w:pPr>
      <w:hyperlink r:id="rId18" w:anchor="_Toc35085955" w:history="1">
        <w:r w:rsidR="002562DE" w:rsidRPr="006F47BB">
          <w:rPr>
            <w:rStyle w:val="Hyperlink"/>
            <w:noProof/>
          </w:rPr>
          <w:t>Figure 22 -- Output of Extension Method Demo</w:t>
        </w:r>
        <w:r w:rsidR="002562DE">
          <w:rPr>
            <w:noProof/>
            <w:webHidden/>
          </w:rPr>
          <w:tab/>
        </w:r>
        <w:r w:rsidR="002562DE">
          <w:rPr>
            <w:noProof/>
            <w:webHidden/>
          </w:rPr>
          <w:fldChar w:fldCharType="begin"/>
        </w:r>
        <w:r w:rsidR="002562DE">
          <w:rPr>
            <w:noProof/>
            <w:webHidden/>
          </w:rPr>
          <w:instrText xml:space="preserve"> PAGEREF _Toc35085955 \h </w:instrText>
        </w:r>
        <w:r w:rsidR="002562DE">
          <w:rPr>
            <w:noProof/>
            <w:webHidden/>
          </w:rPr>
        </w:r>
        <w:r w:rsidR="002562DE">
          <w:rPr>
            <w:noProof/>
            <w:webHidden/>
          </w:rPr>
          <w:fldChar w:fldCharType="separate"/>
        </w:r>
        <w:r w:rsidR="00DF28F0">
          <w:rPr>
            <w:noProof/>
            <w:webHidden/>
          </w:rPr>
          <w:t>45</w:t>
        </w:r>
        <w:r w:rsidR="002562DE">
          <w:rPr>
            <w:noProof/>
            <w:webHidden/>
          </w:rPr>
          <w:fldChar w:fldCharType="end"/>
        </w:r>
      </w:hyperlink>
    </w:p>
    <w:p w14:paraId="3C707EE5" w14:textId="233E4207"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6" w:history="1">
        <w:r w:rsidR="002562DE" w:rsidRPr="006F47BB">
          <w:rPr>
            <w:rStyle w:val="Hyperlink"/>
            <w:noProof/>
          </w:rPr>
          <w:t>Figure 23 -- vault-safe Convenience Wrappers</w:t>
        </w:r>
        <w:r w:rsidR="002562DE">
          <w:rPr>
            <w:noProof/>
            <w:webHidden/>
          </w:rPr>
          <w:tab/>
        </w:r>
        <w:r w:rsidR="002562DE">
          <w:rPr>
            <w:noProof/>
            <w:webHidden/>
          </w:rPr>
          <w:fldChar w:fldCharType="begin"/>
        </w:r>
        <w:r w:rsidR="002562DE">
          <w:rPr>
            <w:noProof/>
            <w:webHidden/>
          </w:rPr>
          <w:instrText xml:space="preserve"> PAGEREF _Toc35085956 \h </w:instrText>
        </w:r>
        <w:r w:rsidR="002562DE">
          <w:rPr>
            <w:noProof/>
            <w:webHidden/>
          </w:rPr>
        </w:r>
        <w:r w:rsidR="002562DE">
          <w:rPr>
            <w:noProof/>
            <w:webHidden/>
          </w:rPr>
          <w:fldChar w:fldCharType="separate"/>
        </w:r>
        <w:r w:rsidR="00DF28F0">
          <w:rPr>
            <w:noProof/>
            <w:webHidden/>
          </w:rPr>
          <w:t>48</w:t>
        </w:r>
        <w:r w:rsidR="002562DE">
          <w:rPr>
            <w:noProof/>
            <w:webHidden/>
          </w:rPr>
          <w:fldChar w:fldCharType="end"/>
        </w:r>
      </w:hyperlink>
    </w:p>
    <w:p w14:paraId="42C0F2D4" w14:textId="5EDF6D2B"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7" w:history="1">
        <w:r w:rsidR="002562DE" w:rsidRPr="006F47BB">
          <w:rPr>
            <w:rStyle w:val="Hyperlink"/>
            <w:noProof/>
          </w:rPr>
          <w:t>Figure 24 – Usage of Vs Convenience Wrappers</w:t>
        </w:r>
        <w:r w:rsidR="002562DE">
          <w:rPr>
            <w:noProof/>
            <w:webHidden/>
          </w:rPr>
          <w:tab/>
        </w:r>
        <w:r w:rsidR="002562DE">
          <w:rPr>
            <w:noProof/>
            <w:webHidden/>
          </w:rPr>
          <w:fldChar w:fldCharType="begin"/>
        </w:r>
        <w:r w:rsidR="002562DE">
          <w:rPr>
            <w:noProof/>
            <w:webHidden/>
          </w:rPr>
          <w:instrText xml:space="preserve"> PAGEREF _Toc35085957 \h </w:instrText>
        </w:r>
        <w:r w:rsidR="002562DE">
          <w:rPr>
            <w:noProof/>
            <w:webHidden/>
          </w:rPr>
        </w:r>
        <w:r w:rsidR="002562DE">
          <w:rPr>
            <w:noProof/>
            <w:webHidden/>
          </w:rPr>
          <w:fldChar w:fldCharType="separate"/>
        </w:r>
        <w:r w:rsidR="00DF28F0">
          <w:rPr>
            <w:noProof/>
            <w:webHidden/>
          </w:rPr>
          <w:t>49</w:t>
        </w:r>
        <w:r w:rsidR="002562DE">
          <w:rPr>
            <w:noProof/>
            <w:webHidden/>
          </w:rPr>
          <w:fldChar w:fldCharType="end"/>
        </w:r>
      </w:hyperlink>
    </w:p>
    <w:p w14:paraId="7F308E79" w14:textId="172A5ADD"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8" w:history="1">
        <w:r w:rsidR="002562DE" w:rsidRPr="006F47BB">
          <w:rPr>
            <w:rStyle w:val="Hyperlink"/>
            <w:noProof/>
          </w:rPr>
          <w:t>Figure 25 -- Usage Wrapper Demo Output</w:t>
        </w:r>
        <w:r w:rsidR="002562DE">
          <w:rPr>
            <w:noProof/>
            <w:webHidden/>
          </w:rPr>
          <w:tab/>
        </w:r>
        <w:r w:rsidR="002562DE">
          <w:rPr>
            <w:noProof/>
            <w:webHidden/>
          </w:rPr>
          <w:fldChar w:fldCharType="begin"/>
        </w:r>
        <w:r w:rsidR="002562DE">
          <w:rPr>
            <w:noProof/>
            <w:webHidden/>
          </w:rPr>
          <w:instrText xml:space="preserve"> PAGEREF _Toc35085958 \h </w:instrText>
        </w:r>
        <w:r w:rsidR="002562DE">
          <w:rPr>
            <w:noProof/>
            <w:webHidden/>
          </w:rPr>
        </w:r>
        <w:r w:rsidR="002562DE">
          <w:rPr>
            <w:noProof/>
            <w:webHidden/>
          </w:rPr>
          <w:fldChar w:fldCharType="separate"/>
        </w:r>
        <w:r w:rsidR="00DF28F0">
          <w:rPr>
            <w:noProof/>
            <w:webHidden/>
          </w:rPr>
          <w:t>49</w:t>
        </w:r>
        <w:r w:rsidR="002562DE">
          <w:rPr>
            <w:noProof/>
            <w:webHidden/>
          </w:rPr>
          <w:fldChar w:fldCharType="end"/>
        </w:r>
      </w:hyperlink>
    </w:p>
    <w:p w14:paraId="04D6A189" w14:textId="62FA9C56"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59" w:history="1">
        <w:r w:rsidR="002562DE" w:rsidRPr="006F47BB">
          <w:rPr>
            <w:rStyle w:val="Hyperlink"/>
            <w:noProof/>
          </w:rPr>
          <w:t>Figure 26 – If the resource is not manually released before exceptions rethrown, it will be forever inaccessible.</w:t>
        </w:r>
        <w:r w:rsidR="002562DE">
          <w:rPr>
            <w:noProof/>
            <w:webHidden/>
          </w:rPr>
          <w:tab/>
        </w:r>
        <w:r w:rsidR="002562DE">
          <w:rPr>
            <w:noProof/>
            <w:webHidden/>
          </w:rPr>
          <w:fldChar w:fldCharType="begin"/>
        </w:r>
        <w:r w:rsidR="002562DE">
          <w:rPr>
            <w:noProof/>
            <w:webHidden/>
          </w:rPr>
          <w:instrText xml:space="preserve"> PAGEREF _Toc35085959 \h </w:instrText>
        </w:r>
        <w:r w:rsidR="002562DE">
          <w:rPr>
            <w:noProof/>
            <w:webHidden/>
          </w:rPr>
        </w:r>
        <w:r w:rsidR="002562DE">
          <w:rPr>
            <w:noProof/>
            <w:webHidden/>
          </w:rPr>
          <w:fldChar w:fldCharType="separate"/>
        </w:r>
        <w:r w:rsidR="00DF28F0">
          <w:rPr>
            <w:noProof/>
            <w:webHidden/>
          </w:rPr>
          <w:t>51</w:t>
        </w:r>
        <w:r w:rsidR="002562DE">
          <w:rPr>
            <w:noProof/>
            <w:webHidden/>
          </w:rPr>
          <w:fldChar w:fldCharType="end"/>
        </w:r>
      </w:hyperlink>
    </w:p>
    <w:p w14:paraId="38FFB5B3" w14:textId="6961AE84"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0" w:history="1">
        <w:r w:rsidR="002562DE" w:rsidRPr="006F47BB">
          <w:rPr>
            <w:rStyle w:val="Hyperlink"/>
            <w:noProof/>
          </w:rPr>
          <w:t>Figure 27 – Shows how to annotate the Dispose method of custom locked resource objects.</w:t>
        </w:r>
        <w:r w:rsidR="002562DE">
          <w:rPr>
            <w:noProof/>
            <w:webHidden/>
          </w:rPr>
          <w:tab/>
        </w:r>
        <w:r w:rsidR="002562DE">
          <w:rPr>
            <w:noProof/>
            <w:webHidden/>
          </w:rPr>
          <w:fldChar w:fldCharType="begin"/>
        </w:r>
        <w:r w:rsidR="002562DE">
          <w:rPr>
            <w:noProof/>
            <w:webHidden/>
          </w:rPr>
          <w:instrText xml:space="preserve"> PAGEREF _Toc35085960 \h </w:instrText>
        </w:r>
        <w:r w:rsidR="002562DE">
          <w:rPr>
            <w:noProof/>
            <w:webHidden/>
          </w:rPr>
        </w:r>
        <w:r w:rsidR="002562DE">
          <w:rPr>
            <w:noProof/>
            <w:webHidden/>
          </w:rPr>
          <w:fldChar w:fldCharType="separate"/>
        </w:r>
        <w:r w:rsidR="00DF28F0">
          <w:rPr>
            <w:noProof/>
            <w:webHidden/>
          </w:rPr>
          <w:t>51</w:t>
        </w:r>
        <w:r w:rsidR="002562DE">
          <w:rPr>
            <w:noProof/>
            <w:webHidden/>
          </w:rPr>
          <w:fldChar w:fldCharType="end"/>
        </w:r>
      </w:hyperlink>
    </w:p>
    <w:p w14:paraId="44EA5EF5" w14:textId="009998CB"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1" w:history="1">
        <w:r w:rsidR="002562DE" w:rsidRPr="006F47BB">
          <w:rPr>
            <w:rStyle w:val="Hyperlink"/>
            <w:noProof/>
          </w:rPr>
          <w:t>Figure 28 -- -- Contents of Whitelist.txt</w:t>
        </w:r>
        <w:r w:rsidR="002562DE">
          <w:rPr>
            <w:noProof/>
            <w:webHidden/>
          </w:rPr>
          <w:tab/>
        </w:r>
        <w:r w:rsidR="002562DE">
          <w:rPr>
            <w:noProof/>
            <w:webHidden/>
          </w:rPr>
          <w:fldChar w:fldCharType="begin"/>
        </w:r>
        <w:r w:rsidR="002562DE">
          <w:rPr>
            <w:noProof/>
            <w:webHidden/>
          </w:rPr>
          <w:instrText xml:space="preserve"> PAGEREF _Toc35085961 \h </w:instrText>
        </w:r>
        <w:r w:rsidR="002562DE">
          <w:rPr>
            <w:noProof/>
            <w:webHidden/>
          </w:rPr>
        </w:r>
        <w:r w:rsidR="002562DE">
          <w:rPr>
            <w:noProof/>
            <w:webHidden/>
          </w:rPr>
          <w:fldChar w:fldCharType="separate"/>
        </w:r>
        <w:r w:rsidR="00DF28F0">
          <w:rPr>
            <w:noProof/>
            <w:webHidden/>
          </w:rPr>
          <w:t>52</w:t>
        </w:r>
        <w:r w:rsidR="002562DE">
          <w:rPr>
            <w:noProof/>
            <w:webHidden/>
          </w:rPr>
          <w:fldChar w:fldCharType="end"/>
        </w:r>
      </w:hyperlink>
    </w:p>
    <w:p w14:paraId="6E49A90E" w14:textId="26F32E54" w:rsidR="002562DE" w:rsidRDefault="00DD27AA">
      <w:pPr>
        <w:pStyle w:val="TableofFigures"/>
        <w:tabs>
          <w:tab w:val="right" w:leader="dot" w:pos="9350"/>
        </w:tabs>
        <w:rPr>
          <w:rFonts w:asciiTheme="minorHAnsi" w:eastAsiaTheme="minorEastAsia" w:hAnsiTheme="minorHAnsi" w:cstheme="minorBidi"/>
          <w:noProof/>
          <w:sz w:val="22"/>
          <w:szCs w:val="22"/>
        </w:rPr>
      </w:pPr>
      <w:hyperlink r:id="rId19" w:anchor="_Toc35085962" w:history="1">
        <w:r w:rsidR="002562DE" w:rsidRPr="006F47BB">
          <w:rPr>
            <w:rStyle w:val="Hyperlink"/>
            <w:noProof/>
          </w:rPr>
          <w:t>Figure 29-- Contents of condit_generic_whitelist.txt</w:t>
        </w:r>
        <w:r w:rsidR="002562DE">
          <w:rPr>
            <w:noProof/>
            <w:webHidden/>
          </w:rPr>
          <w:tab/>
        </w:r>
        <w:r w:rsidR="002562DE">
          <w:rPr>
            <w:noProof/>
            <w:webHidden/>
          </w:rPr>
          <w:fldChar w:fldCharType="begin"/>
        </w:r>
        <w:r w:rsidR="002562DE">
          <w:rPr>
            <w:noProof/>
            <w:webHidden/>
          </w:rPr>
          <w:instrText xml:space="preserve"> PAGEREF _Toc35085962 \h </w:instrText>
        </w:r>
        <w:r w:rsidR="002562DE">
          <w:rPr>
            <w:noProof/>
            <w:webHidden/>
          </w:rPr>
        </w:r>
        <w:r w:rsidR="002562DE">
          <w:rPr>
            <w:noProof/>
            <w:webHidden/>
          </w:rPr>
          <w:fldChar w:fldCharType="separate"/>
        </w:r>
        <w:r w:rsidR="00DF28F0">
          <w:rPr>
            <w:noProof/>
            <w:webHidden/>
          </w:rPr>
          <w:t>53</w:t>
        </w:r>
        <w:r w:rsidR="002562DE">
          <w:rPr>
            <w:noProof/>
            <w:webHidden/>
          </w:rPr>
          <w:fldChar w:fldCharType="end"/>
        </w:r>
      </w:hyperlink>
    </w:p>
    <w:p w14:paraId="1AE765F0" w14:textId="2888A20F"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3" w:history="1">
        <w:r w:rsidR="002562DE" w:rsidRPr="006F47BB">
          <w:rPr>
            <w:rStyle w:val="Hyperlink"/>
            <w:noProof/>
          </w:rPr>
          <w:t>Figure 30 – Double Dispose (Known Flaw #1 -- FIXED)</w:t>
        </w:r>
        <w:r w:rsidR="002562DE">
          <w:rPr>
            <w:noProof/>
            <w:webHidden/>
          </w:rPr>
          <w:tab/>
        </w:r>
        <w:r w:rsidR="002562DE">
          <w:rPr>
            <w:noProof/>
            <w:webHidden/>
          </w:rPr>
          <w:fldChar w:fldCharType="begin"/>
        </w:r>
        <w:r w:rsidR="002562DE">
          <w:rPr>
            <w:noProof/>
            <w:webHidden/>
          </w:rPr>
          <w:instrText xml:space="preserve"> PAGEREF _Toc35085963 \h </w:instrText>
        </w:r>
        <w:r w:rsidR="002562DE">
          <w:rPr>
            <w:noProof/>
            <w:webHidden/>
          </w:rPr>
        </w:r>
        <w:r w:rsidR="002562DE">
          <w:rPr>
            <w:noProof/>
            <w:webHidden/>
          </w:rPr>
          <w:fldChar w:fldCharType="separate"/>
        </w:r>
        <w:r w:rsidR="00DF28F0">
          <w:rPr>
            <w:noProof/>
            <w:webHidden/>
          </w:rPr>
          <w:t>57</w:t>
        </w:r>
        <w:r w:rsidR="002562DE">
          <w:rPr>
            <w:noProof/>
            <w:webHidden/>
          </w:rPr>
          <w:fldChar w:fldCharType="end"/>
        </w:r>
      </w:hyperlink>
    </w:p>
    <w:p w14:paraId="3A3E78BC" w14:textId="39AA836A"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4" w:history="1">
        <w:r w:rsidR="002562DE" w:rsidRPr="006F47BB">
          <w:rPr>
            <w:rStyle w:val="Hyperlink"/>
            <w:noProof/>
          </w:rPr>
          <w:t>Figure 31 – Bad Extension Method (Known Flaw #2 -- FIXED)</w:t>
        </w:r>
        <w:r w:rsidR="002562DE">
          <w:rPr>
            <w:noProof/>
            <w:webHidden/>
          </w:rPr>
          <w:tab/>
        </w:r>
        <w:r w:rsidR="002562DE">
          <w:rPr>
            <w:noProof/>
            <w:webHidden/>
          </w:rPr>
          <w:fldChar w:fldCharType="begin"/>
        </w:r>
        <w:r w:rsidR="002562DE">
          <w:rPr>
            <w:noProof/>
            <w:webHidden/>
          </w:rPr>
          <w:instrText xml:space="preserve"> PAGEREF _Toc35085964 \h </w:instrText>
        </w:r>
        <w:r w:rsidR="002562DE">
          <w:rPr>
            <w:noProof/>
            <w:webHidden/>
          </w:rPr>
        </w:r>
        <w:r w:rsidR="002562DE">
          <w:rPr>
            <w:noProof/>
            <w:webHidden/>
          </w:rPr>
          <w:fldChar w:fldCharType="separate"/>
        </w:r>
        <w:r w:rsidR="00DF28F0">
          <w:rPr>
            <w:noProof/>
            <w:webHidden/>
          </w:rPr>
          <w:t>58</w:t>
        </w:r>
        <w:r w:rsidR="002562DE">
          <w:rPr>
            <w:noProof/>
            <w:webHidden/>
          </w:rPr>
          <w:fldChar w:fldCharType="end"/>
        </w:r>
      </w:hyperlink>
    </w:p>
    <w:p w14:paraId="09AAA841" w14:textId="1F692ABD"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5" w:history="1">
        <w:r w:rsidR="002562DE" w:rsidRPr="006F47BB">
          <w:rPr>
            <w:rStyle w:val="Hyperlink"/>
            <w:noProof/>
          </w:rPr>
          <w:t>Figure 32 – Bad Type Inherently Leaks (Known Flaw #3)</w:t>
        </w:r>
        <w:r w:rsidR="002562DE">
          <w:rPr>
            <w:noProof/>
            <w:webHidden/>
          </w:rPr>
          <w:tab/>
        </w:r>
        <w:r w:rsidR="002562DE">
          <w:rPr>
            <w:noProof/>
            <w:webHidden/>
          </w:rPr>
          <w:fldChar w:fldCharType="begin"/>
        </w:r>
        <w:r w:rsidR="002562DE">
          <w:rPr>
            <w:noProof/>
            <w:webHidden/>
          </w:rPr>
          <w:instrText xml:space="preserve"> PAGEREF _Toc35085965 \h </w:instrText>
        </w:r>
        <w:r w:rsidR="002562DE">
          <w:rPr>
            <w:noProof/>
            <w:webHidden/>
          </w:rPr>
        </w:r>
        <w:r w:rsidR="002562DE">
          <w:rPr>
            <w:noProof/>
            <w:webHidden/>
          </w:rPr>
          <w:fldChar w:fldCharType="separate"/>
        </w:r>
        <w:r w:rsidR="00DF28F0">
          <w:rPr>
            <w:noProof/>
            <w:webHidden/>
          </w:rPr>
          <w:t>59</w:t>
        </w:r>
        <w:r w:rsidR="002562DE">
          <w:rPr>
            <w:noProof/>
            <w:webHidden/>
          </w:rPr>
          <w:fldChar w:fldCharType="end"/>
        </w:r>
      </w:hyperlink>
    </w:p>
    <w:p w14:paraId="730584ED" w14:textId="35FDBB08"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6" w:history="1">
        <w:r w:rsidR="002562DE" w:rsidRPr="006F47BB">
          <w:rPr>
            <w:rStyle w:val="Hyperlink"/>
            <w:noProof/>
          </w:rPr>
          <w:t>Figure 33 – Shows Bug 64 Fix</w:t>
        </w:r>
        <w:r w:rsidR="002562DE">
          <w:rPr>
            <w:noProof/>
            <w:webHidden/>
          </w:rPr>
          <w:tab/>
        </w:r>
        <w:r w:rsidR="002562DE">
          <w:rPr>
            <w:noProof/>
            <w:webHidden/>
          </w:rPr>
          <w:fldChar w:fldCharType="begin"/>
        </w:r>
        <w:r w:rsidR="002562DE">
          <w:rPr>
            <w:noProof/>
            <w:webHidden/>
          </w:rPr>
          <w:instrText xml:space="preserve"> PAGEREF _Toc35085966 \h </w:instrText>
        </w:r>
        <w:r w:rsidR="002562DE">
          <w:rPr>
            <w:noProof/>
            <w:webHidden/>
          </w:rPr>
        </w:r>
        <w:r w:rsidR="002562DE">
          <w:rPr>
            <w:noProof/>
            <w:webHidden/>
          </w:rPr>
          <w:fldChar w:fldCharType="separate"/>
        </w:r>
        <w:r w:rsidR="00DF28F0">
          <w:rPr>
            <w:noProof/>
            <w:webHidden/>
          </w:rPr>
          <w:t>60</w:t>
        </w:r>
        <w:r w:rsidR="002562DE">
          <w:rPr>
            <w:noProof/>
            <w:webHidden/>
          </w:rPr>
          <w:fldChar w:fldCharType="end"/>
        </w:r>
      </w:hyperlink>
    </w:p>
    <w:p w14:paraId="35C96498" w14:textId="3F0B1A50" w:rsidR="002562DE" w:rsidRDefault="00DD27AA">
      <w:pPr>
        <w:pStyle w:val="TableofFigures"/>
        <w:tabs>
          <w:tab w:val="right" w:leader="dot" w:pos="9350"/>
        </w:tabs>
        <w:rPr>
          <w:rFonts w:asciiTheme="minorHAnsi" w:eastAsiaTheme="minorEastAsia" w:hAnsiTheme="minorHAnsi" w:cstheme="minorBidi"/>
          <w:noProof/>
          <w:sz w:val="22"/>
          <w:szCs w:val="22"/>
        </w:rPr>
      </w:pPr>
      <w:hyperlink w:anchor="_Toc35085967" w:history="1">
        <w:r w:rsidR="002562DE" w:rsidRPr="006F47BB">
          <w:rPr>
            <w:rStyle w:val="Hyperlink"/>
            <w:noProof/>
          </w:rPr>
          <w:t>Figure 34 -- Demonstrates Bug 76 and its Fix</w:t>
        </w:r>
        <w:r w:rsidR="002562DE">
          <w:rPr>
            <w:noProof/>
            <w:webHidden/>
          </w:rPr>
          <w:tab/>
        </w:r>
        <w:r w:rsidR="002562DE">
          <w:rPr>
            <w:noProof/>
            <w:webHidden/>
          </w:rPr>
          <w:fldChar w:fldCharType="begin"/>
        </w:r>
        <w:r w:rsidR="002562DE">
          <w:rPr>
            <w:noProof/>
            <w:webHidden/>
          </w:rPr>
          <w:instrText xml:space="preserve"> PAGEREF _Toc35085967 \h </w:instrText>
        </w:r>
        <w:r w:rsidR="002562DE">
          <w:rPr>
            <w:noProof/>
            <w:webHidden/>
          </w:rPr>
        </w:r>
        <w:r w:rsidR="002562DE">
          <w:rPr>
            <w:noProof/>
            <w:webHidden/>
          </w:rPr>
          <w:fldChar w:fldCharType="separate"/>
        </w:r>
        <w:r w:rsidR="00DF28F0">
          <w:rPr>
            <w:noProof/>
            <w:webHidden/>
          </w:rPr>
          <w:t>61</w:t>
        </w:r>
        <w:r w:rsidR="002562DE">
          <w:rPr>
            <w:noProof/>
            <w:webHidden/>
          </w:rPr>
          <w:fldChar w:fldCharType="end"/>
        </w:r>
      </w:hyperlink>
    </w:p>
    <w:p w14:paraId="5DFCDD53" w14:textId="1DBF93E1" w:rsidR="00345B80" w:rsidRDefault="00016F3D" w:rsidP="00E2418A">
      <w:pPr>
        <w:jc w:val="center"/>
        <w:rPr>
          <w:b/>
          <w:bCs/>
        </w:rPr>
        <w:sectPr w:rsidR="00345B80" w:rsidSect="00BE2257">
          <w:footerReference w:type="default" r:id="rId20"/>
          <w:headerReference w:type="first" r:id="rId21"/>
          <w:footerReference w:type="first" r:id="rId22"/>
          <w:pgSz w:w="12240" w:h="15840"/>
          <w:pgMar w:top="1440" w:right="1440" w:bottom="1440" w:left="1440" w:header="720" w:footer="720" w:gutter="0"/>
          <w:pgNumType w:fmt="lowerRoman" w:start="2"/>
          <w:cols w:space="720"/>
          <w:titlePg/>
          <w:docGrid w:linePitch="360"/>
        </w:sectPr>
      </w:pPr>
      <w:r>
        <w:rPr>
          <w:b/>
          <w:bCs/>
        </w:rPr>
        <w:fldChar w:fldCharType="end"/>
      </w:r>
    </w:p>
    <w:p w14:paraId="5E09311E" w14:textId="7D990CF2" w:rsidR="00EC65F6" w:rsidRDefault="00517CCC" w:rsidP="00AB5EEF">
      <w:pPr>
        <w:pStyle w:val="Heading1"/>
        <w:numPr>
          <w:ilvl w:val="0"/>
          <w:numId w:val="14"/>
        </w:numPr>
      </w:pPr>
      <w:bookmarkStart w:id="0" w:name="_Ref23145282"/>
      <w:bookmarkStart w:id="1" w:name="_Toc35085872"/>
      <w:r>
        <w:lastRenderedPageBreak/>
        <w:t>Introduction.</w:t>
      </w:r>
      <w:bookmarkEnd w:id="0"/>
      <w:bookmarkEnd w:id="1"/>
    </w:p>
    <w:p w14:paraId="38BABF0E" w14:textId="77777777" w:rsidR="00517CCC" w:rsidRPr="00517CCC" w:rsidRDefault="00517CCC" w:rsidP="00517CCC"/>
    <w:p w14:paraId="3328D695" w14:textId="544B0B9C" w:rsidR="00FB6801" w:rsidRDefault="00784EF9" w:rsidP="00961F82">
      <w:pPr>
        <w:ind w:firstLine="720"/>
      </w:pPr>
      <w:r>
        <w:t>Dot</w:t>
      </w:r>
      <w:r w:rsidR="00961F82">
        <w:t>N</w:t>
      </w:r>
      <w:r>
        <w:t>et</w:t>
      </w:r>
      <w:r w:rsidR="00961F82">
        <w:t>V</w:t>
      </w:r>
      <w:r>
        <w:t xml:space="preserve">ault </w:t>
      </w:r>
      <w:r w:rsidR="00471C9E">
        <w:t xml:space="preserve">is a library and static code analysis tool that </w:t>
      </w:r>
      <w:r w:rsidR="00196A6C">
        <w:t>makes managing shared mutable state in multi-threaded applications more manageable and less error prone.  Where errors do still occur, they are easier to locate and identify.</w:t>
      </w:r>
    </w:p>
    <w:p w14:paraId="3D93DA2E" w14:textId="2A69ED70" w:rsidR="00196A6C" w:rsidRDefault="00196A6C">
      <w:r>
        <w:tab/>
      </w:r>
      <w:r w:rsidR="00E267D1">
        <w:t xml:space="preserve">Managing shared mutable state in multithreaded environments is one of the most difficult feats to accomplish in complex application development.  The tools available generally rely on each programmer’s knowledge of the </w:t>
      </w:r>
      <w:r w:rsidR="00422580">
        <w:t xml:space="preserve">synchronization </w:t>
      </w:r>
      <w:r w:rsidR="00144EDF">
        <w:t>mechanisms</w:t>
      </w:r>
      <w:r w:rsidR="00E267D1">
        <w:t xml:space="preserve"> employed</w:t>
      </w:r>
      <w:r w:rsidR="007F69AC">
        <w:t xml:space="preserve">.  Each programmer in the project must know and follow </w:t>
      </w:r>
      <w:r w:rsidR="00E267D1">
        <w:t xml:space="preserve">them </w:t>
      </w:r>
      <w:r w:rsidR="00CC0492">
        <w:t>always</w:t>
      </w:r>
      <w:r w:rsidR="00471C9E">
        <w:t xml:space="preserve">, even when </w:t>
      </w:r>
      <w:r w:rsidR="007F69AC">
        <w:t>that programmer’s task or expertise lies outside threading issues</w:t>
      </w:r>
      <w:r w:rsidR="00165D15">
        <w:t>.</w:t>
      </w:r>
      <w:r w:rsidR="009214D4">
        <w:t xml:space="preserve">  Even highly experienced multi-threading programmers make mistakes because focus on the domain area or a difficult unrelated task may divert his or her attention.  These mistakes are difficult to reproduce, diagnose, </w:t>
      </w:r>
      <w:r w:rsidR="00422580">
        <w:t>find and correct.  T</w:t>
      </w:r>
      <w:r w:rsidR="003D4535">
        <w:t xml:space="preserve">hey </w:t>
      </w:r>
      <w:r w:rsidR="008E6AD5">
        <w:t xml:space="preserve">rank among </w:t>
      </w:r>
      <w:r w:rsidR="003D4535">
        <w:t xml:space="preserve">the </w:t>
      </w:r>
      <w:r w:rsidR="008E6AD5">
        <w:t>costliest</w:t>
      </w:r>
      <w:r w:rsidR="003D4535">
        <w:t xml:space="preserve"> bugs </w:t>
      </w:r>
      <w:r w:rsidR="008E6AD5">
        <w:t>in software projects.</w:t>
      </w:r>
    </w:p>
    <w:p w14:paraId="1B4D8082" w14:textId="3277D52C" w:rsidR="00CD5246" w:rsidRPr="006864D7" w:rsidRDefault="00CD5246" w:rsidP="006864D7">
      <w:pPr>
        <w:pStyle w:val="Heading2"/>
        <w:numPr>
          <w:ilvl w:val="0"/>
          <w:numId w:val="7"/>
        </w:numPr>
        <w:rPr>
          <w:rFonts w:cs="Times New Roman"/>
        </w:rPr>
      </w:pPr>
      <w:bookmarkStart w:id="2" w:name="_Toc35085873"/>
      <w:r w:rsidRPr="006864D7">
        <w:rPr>
          <w:rFonts w:cs="Times New Roman"/>
        </w:rPr>
        <w:t>Currently used synchronization methods</w:t>
      </w:r>
      <w:bookmarkEnd w:id="2"/>
    </w:p>
    <w:p w14:paraId="41B0A0CD" w14:textId="77777777" w:rsidR="006864D7" w:rsidRDefault="006864D7"/>
    <w:p w14:paraId="7C010A29" w14:textId="79F65988" w:rsidR="008D019B" w:rsidRDefault="001B6691" w:rsidP="00FD55DC">
      <w:pPr>
        <w:ind w:firstLine="720"/>
      </w:pPr>
      <w:r>
        <w:t>One way to eliminate issues of synchronization is to eliminate the use of shared mutable state.  If all state is mutable but not shared or shared but not mutable, worries about thread synchronization disappear.</w:t>
      </w:r>
      <w:r w:rsidR="007C6045">
        <w:t xml:space="preserve">  For most application development, mutability of shared state can be </w:t>
      </w:r>
      <w:r w:rsidR="007C6045">
        <w:rPr>
          <w:i/>
          <w:iCs/>
        </w:rPr>
        <w:t xml:space="preserve">reduced </w:t>
      </w:r>
      <w:r w:rsidR="007C6045">
        <w:t xml:space="preserve">but rarely </w:t>
      </w:r>
      <w:r w:rsidR="007C6045">
        <w:rPr>
          <w:i/>
          <w:iCs/>
        </w:rPr>
        <w:t>eliminated</w:t>
      </w:r>
      <w:r w:rsidR="007C6045">
        <w:t>.</w:t>
      </w:r>
      <w:r w:rsidR="00FD55DC">
        <w:t xml:space="preserve">  Furthermore, the ubiquity of reference types in C# works to thwart</w:t>
      </w:r>
      <w:r w:rsidR="00B409E8">
        <w:t xml:space="preserve"> attempts at preventing sharing.</w:t>
      </w:r>
      <w:r w:rsidR="007C6045">
        <w:t xml:space="preserve">  </w:t>
      </w:r>
      <w:r w:rsidR="00CC0492">
        <w:t xml:space="preserve">Thus, in C#, programmers are frequently left with traditional synchronization primitives that require </w:t>
      </w:r>
      <w:r w:rsidR="00AA34DA">
        <w:t xml:space="preserve">a portion of the engineer’s mental focus, leaving her unable to focus entirely on solving the problem at hand.  The most frequently used primitive in C# to synchronize state is the </w:t>
      </w:r>
      <w:r w:rsidR="00AA34DA">
        <w:rPr>
          <w:i/>
        </w:rPr>
        <w:t>lock</w:t>
      </w:r>
      <w:r w:rsidR="00AA34DA">
        <w:t xml:space="preserve"> statement.</w:t>
      </w:r>
      <w:bookmarkStart w:id="3" w:name="_Ref22990778"/>
      <w:r w:rsidR="008A7F55">
        <w:rPr>
          <w:rStyle w:val="FootnoteReference"/>
        </w:rPr>
        <w:footnoteReference w:id="1"/>
      </w:r>
      <w:bookmarkEnd w:id="3"/>
      <w:r w:rsidR="008A7F55">
        <w:t xml:space="preserve">  Lock is a simple RAII</w:t>
      </w:r>
      <w:r w:rsidR="003C6310">
        <w:rPr>
          <w:rStyle w:val="FootnoteReference"/>
        </w:rPr>
        <w:footnoteReference w:id="2"/>
      </w:r>
      <w:r w:rsidR="003C6310">
        <w:t xml:space="preserve">-like mechanism around a more convoluted </w:t>
      </w:r>
      <w:r w:rsidR="00D355B7">
        <w:t>and bug-prone</w:t>
      </w:r>
      <w:r w:rsidR="003C6310">
        <w:t xml:space="preserve"> syntax involving </w:t>
      </w:r>
      <w:r w:rsidR="003C6310">
        <w:rPr>
          <w:i/>
        </w:rPr>
        <w:t>try … finally</w:t>
      </w:r>
      <w:r w:rsidR="003C6310">
        <w:t>:</w:t>
      </w:r>
    </w:p>
    <w:p w14:paraId="7AD5B5A2" w14:textId="37474DBD" w:rsidR="008D019B" w:rsidRDefault="008D019B" w:rsidP="008D019B"/>
    <w:p w14:paraId="457E226D" w14:textId="20371ECA" w:rsidR="00CC0492" w:rsidRPr="008D019B" w:rsidRDefault="008D019B" w:rsidP="008D019B">
      <w:pPr>
        <w:tabs>
          <w:tab w:val="left" w:pos="3300"/>
        </w:tabs>
      </w:pPr>
      <w:r>
        <w:tab/>
      </w:r>
    </w:p>
    <w:bookmarkStart w:id="5" w:name="_MON_1633603040"/>
    <w:bookmarkEnd w:id="5"/>
    <w:p w14:paraId="2A317B37" w14:textId="0907E6F6" w:rsidR="002B6AD5" w:rsidRDefault="00BA2F6E" w:rsidP="002B6AD5">
      <w:pPr>
        <w:keepNext/>
      </w:pPr>
      <w:r>
        <w:object w:dxaOrig="9360" w:dyaOrig="6012" w14:anchorId="5951D31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87.05pt;height:248.9pt" o:ole="">
            <v:imagedata r:id="rId23" o:title=""/>
          </v:shape>
          <o:OLEObject Type="Embed" ProgID="Word.DocumentMacroEnabled.12" ShapeID="_x0000_i1025" DrawAspect="Content" ObjectID="_1645701515" r:id="rId24"/>
        </w:object>
      </w:r>
    </w:p>
    <w:p w14:paraId="501AAC0D" w14:textId="0F2C3AD3" w:rsidR="008D1634" w:rsidRPr="00016F3D" w:rsidRDefault="002B6AD5" w:rsidP="002B6AD5">
      <w:pPr>
        <w:pStyle w:val="Caption"/>
        <w:rPr>
          <w:i w:val="0"/>
          <w:iCs w:val="0"/>
        </w:rPr>
      </w:pPr>
      <w:bookmarkStart w:id="6" w:name="_Ref22990763"/>
      <w:bookmarkStart w:id="7" w:name="_Toc35085934"/>
      <w:r>
        <w:t xml:space="preserve">Figure </w:t>
      </w:r>
      <w:fldSimple w:instr=" SEQ Figure \* ARABIC ">
        <w:r w:rsidR="00DF28F0">
          <w:rPr>
            <w:noProof/>
          </w:rPr>
          <w:t>1</w:t>
        </w:r>
      </w:fldSimple>
      <w:r w:rsidR="007B37A4" w:rsidRPr="00D355B7">
        <w:rPr>
          <w:rStyle w:val="FootnoteReference"/>
          <w:i w:val="0"/>
          <w:iCs w:val="0"/>
        </w:rPr>
        <w:footnoteReference w:id="3"/>
      </w:r>
      <w:bookmarkEnd w:id="6"/>
      <w:r w:rsidR="00016F3D">
        <w:rPr>
          <w:i w:val="0"/>
          <w:iCs w:val="0"/>
          <w:noProof/>
        </w:rPr>
        <w:t xml:space="preserve"> – RAII style Lock and Try…Finally Equivalent</w:t>
      </w:r>
      <w:bookmarkEnd w:id="7"/>
    </w:p>
    <w:p w14:paraId="1A5F4DB8" w14:textId="37E74B37" w:rsidR="008D1634" w:rsidRDefault="008D1634"/>
    <w:p w14:paraId="34B53C89" w14:textId="6B52493D" w:rsidR="006D75B5" w:rsidRDefault="006D75B5">
      <w:r>
        <w:t xml:space="preserve">There are also other similar synchronization mechanisms available to the C# </w:t>
      </w:r>
      <w:r w:rsidR="00693D6C">
        <w:t xml:space="preserve">programmer: </w:t>
      </w:r>
      <w:r w:rsidR="00D355B7">
        <w:t>The</w:t>
      </w:r>
      <w:r w:rsidR="00693D6C">
        <w:t xml:space="preserve"> </w:t>
      </w:r>
      <w:r w:rsidR="00693D6C">
        <w:rPr>
          <w:i/>
        </w:rPr>
        <w:t>System.Mutex</w:t>
      </w:r>
      <w:r w:rsidR="00E7608B" w:rsidRPr="00D355B7">
        <w:rPr>
          <w:rStyle w:val="FootnoteReference"/>
          <w:iCs/>
        </w:rPr>
        <w:footnoteReference w:id="4"/>
      </w:r>
      <w:r w:rsidR="00693D6C">
        <w:t xml:space="preserve"> class</w:t>
      </w:r>
      <w:r w:rsidR="00E7608B">
        <w:t xml:space="preserve">, </w:t>
      </w:r>
      <w:r w:rsidR="00E7608B">
        <w:rPr>
          <w:i/>
        </w:rPr>
        <w:t>ReaderWriterLockSlim</w:t>
      </w:r>
      <w:r w:rsidR="00E7608B" w:rsidRPr="00D355B7">
        <w:rPr>
          <w:rStyle w:val="FootnoteReference"/>
          <w:iCs/>
        </w:rPr>
        <w:footnoteReference w:id="5"/>
      </w:r>
      <w:r w:rsidR="00E7608B">
        <w:rPr>
          <w:i/>
        </w:rPr>
        <w:t>, SpinLock</w:t>
      </w:r>
      <w:r w:rsidR="0013472C" w:rsidRPr="00D355B7">
        <w:rPr>
          <w:rStyle w:val="FootnoteReference"/>
          <w:iCs/>
        </w:rPr>
        <w:footnoteReference w:id="6"/>
      </w:r>
      <w:r w:rsidR="00E7608B">
        <w:rPr>
          <w:i/>
        </w:rPr>
        <w:t xml:space="preserve"> </w:t>
      </w:r>
      <w:r w:rsidR="00E7608B">
        <w:t>and many others.</w:t>
      </w:r>
      <w:r w:rsidR="0013472C">
        <w:t xml:space="preserve">  In addition to these </w:t>
      </w:r>
      <w:r w:rsidR="006E534A">
        <w:t>locking mechanisms, there are lock-free thread safety mechanisms that provide thread-safety through atomic operations.</w:t>
      </w:r>
      <w:r w:rsidR="0083310B">
        <w:rPr>
          <w:rStyle w:val="FootnoteReference"/>
        </w:rPr>
        <w:footnoteReference w:id="7"/>
      </w:r>
      <w:r w:rsidR="00E7608B">
        <w:t xml:space="preserve"> </w:t>
      </w:r>
      <w:r w:rsidR="0083310B">
        <w:t xml:space="preserve"> </w:t>
      </w:r>
    </w:p>
    <w:p w14:paraId="46E56BB5" w14:textId="743459C9" w:rsidR="003363A3" w:rsidRDefault="003363A3" w:rsidP="003363A3">
      <w:pPr>
        <w:pStyle w:val="Heading2"/>
        <w:numPr>
          <w:ilvl w:val="0"/>
          <w:numId w:val="7"/>
        </w:numPr>
      </w:pPr>
      <w:bookmarkStart w:id="8" w:name="_Toc35085874"/>
      <w:r>
        <w:t>Problems with current lock-based mechanisms</w:t>
      </w:r>
      <w:bookmarkEnd w:id="8"/>
    </w:p>
    <w:p w14:paraId="17656757" w14:textId="77777777" w:rsidR="00584C7D" w:rsidRPr="00584C7D" w:rsidRDefault="00584C7D" w:rsidP="00584C7D"/>
    <w:p w14:paraId="2BDD95B6" w14:textId="66149EFC" w:rsidR="003363A3" w:rsidRDefault="00584C7D" w:rsidP="00347158">
      <w:pPr>
        <w:pStyle w:val="Heading3"/>
        <w:numPr>
          <w:ilvl w:val="0"/>
          <w:numId w:val="8"/>
        </w:numPr>
      </w:pPr>
      <w:bookmarkStart w:id="9" w:name="_Toc35085875"/>
      <w:r>
        <w:t>Primary problem with current mechanisms is they protect da</w:t>
      </w:r>
      <w:r w:rsidR="0091278F">
        <w:t>ta only when programmers follow</w:t>
      </w:r>
      <w:r>
        <w:t xml:space="preserve"> convention; Also, try … finally syntax </w:t>
      </w:r>
      <w:r w:rsidR="00981BAE">
        <w:t xml:space="preserve">is </w:t>
      </w:r>
      <w:r>
        <w:t>error prone</w:t>
      </w:r>
      <w:bookmarkEnd w:id="9"/>
    </w:p>
    <w:p w14:paraId="5AF535BB" w14:textId="77777777" w:rsidR="00584C7D" w:rsidRPr="00584C7D" w:rsidRDefault="00584C7D" w:rsidP="00584C7D"/>
    <w:p w14:paraId="3480750C" w14:textId="66665C0F" w:rsidR="0083310B" w:rsidRDefault="0083310B">
      <w:r>
        <w:tab/>
        <w:t xml:space="preserve">Of the lock-based synchronization mechanisms provided, there are many drawbacks.  </w:t>
      </w:r>
      <w:r w:rsidR="00692821">
        <w:t xml:space="preserve">The primary drawback is that they rely on programmer discipline to only access the protected objects when the lock is obtained.  </w:t>
      </w:r>
      <w:r w:rsidR="00421604">
        <w:t xml:space="preserve">A related </w:t>
      </w:r>
      <w:r w:rsidR="00347158">
        <w:t>drawback</w:t>
      </w:r>
      <w:r w:rsidR="00421604">
        <w:t xml:space="preserve"> is that, except for </w:t>
      </w:r>
      <w:r w:rsidR="00421604">
        <w:rPr>
          <w:i/>
        </w:rPr>
        <w:t>lock</w:t>
      </w:r>
      <w:r w:rsidR="00421604">
        <w:t xml:space="preserve"> which incorporates guaranteed scope-based release of the lock, the programmer must remember to release the lock even in exceptional cases, but not release it too soon.  </w:t>
      </w:r>
      <w:r w:rsidR="00390A67">
        <w:t xml:space="preserve">Most, if not all, of the synchronization mechanisms other than </w:t>
      </w:r>
      <w:r w:rsidR="00390A67">
        <w:rPr>
          <w:i/>
        </w:rPr>
        <w:t xml:space="preserve">lock </w:t>
      </w:r>
      <w:r w:rsidR="00390A67">
        <w:t xml:space="preserve">do not provide an </w:t>
      </w:r>
      <w:r w:rsidR="00390A67">
        <w:lastRenderedPageBreak/>
        <w:t>RAII-like way to do this, so try finally</w:t>
      </w:r>
      <w:r w:rsidR="0018206B">
        <w:t xml:space="preserve"> must be employed, which is a convoluted syntax, susceptible to being forgotten or mistakenly implemented.</w:t>
      </w:r>
      <w:r w:rsidR="0018206B">
        <w:rPr>
          <w:rStyle w:val="FootnoteReference"/>
        </w:rPr>
        <w:footnoteReference w:id="8"/>
      </w:r>
      <w:r w:rsidR="00390A67">
        <w:t xml:space="preserve"> </w:t>
      </w:r>
    </w:p>
    <w:p w14:paraId="404C07F7" w14:textId="2DCA64B8" w:rsidR="00A944E8" w:rsidRDefault="00C8703D" w:rsidP="00C8703D">
      <w:pPr>
        <w:pStyle w:val="Heading3"/>
        <w:numPr>
          <w:ilvl w:val="0"/>
          <w:numId w:val="8"/>
        </w:numPr>
      </w:pPr>
      <w:bookmarkStart w:id="10" w:name="_Toc35085876"/>
      <w:r>
        <w:t>Atomic operations are highly useful alternative but not easy to understand and scope of usefulness limited compared to locks</w:t>
      </w:r>
      <w:bookmarkEnd w:id="10"/>
    </w:p>
    <w:p w14:paraId="4E3F1745" w14:textId="77777777" w:rsidR="00C8703D" w:rsidRDefault="00C8703D" w:rsidP="00A944E8">
      <w:pPr>
        <w:ind w:firstLine="720"/>
      </w:pPr>
    </w:p>
    <w:p w14:paraId="7F9EE4F5" w14:textId="3354FB20" w:rsidR="0013472C" w:rsidRDefault="00550CF3" w:rsidP="00A944E8">
      <w:pPr>
        <w:ind w:firstLine="720"/>
      </w:pPr>
      <w:r>
        <w:t xml:space="preserve">Furthermore, atomic operations are no panacea: they are frequently difficult to understand </w:t>
      </w:r>
      <w:r w:rsidR="00574AFD">
        <w:t xml:space="preserve">for programmers less experienced with multithreading </w:t>
      </w:r>
      <w:r>
        <w:t>and offer a much small</w:t>
      </w:r>
      <w:r w:rsidR="002B2DC6">
        <w:t>er</w:t>
      </w:r>
      <w:r>
        <w:t xml:space="preserve"> window of atomicity than that provided by the mutex/</w:t>
      </w:r>
      <w:r w:rsidR="00126F39">
        <w:t>lock-based</w:t>
      </w:r>
      <w:r>
        <w:t xml:space="preserve"> synchronization mechanisms.</w:t>
      </w:r>
      <w:r w:rsidR="001B509E">
        <w:t xml:space="preserve">  Nevertheless, t</w:t>
      </w:r>
      <w:r w:rsidR="003426F1">
        <w:t>hey</w:t>
      </w:r>
      <w:r w:rsidR="001B509E">
        <w:t xml:space="preserve"> do provide a valuable alternative to mutexes when used judiciously</w:t>
      </w:r>
      <w:r w:rsidR="003426F1">
        <w:t xml:space="preserve">.  </w:t>
      </w:r>
      <w:r w:rsidR="001B509E">
        <w:t>Dot</w:t>
      </w:r>
      <w:r w:rsidR="003363A3">
        <w:t>N</w:t>
      </w:r>
      <w:r w:rsidR="001B509E">
        <w:t xml:space="preserve">etVault makes extensive </w:t>
      </w:r>
      <w:r w:rsidR="00981BAE">
        <w:t xml:space="preserve">internal </w:t>
      </w:r>
      <w:r w:rsidR="001B509E">
        <w:t>use of them.</w:t>
      </w:r>
    </w:p>
    <w:p w14:paraId="29FD18F8" w14:textId="1631C67F" w:rsidR="008E1FF9" w:rsidRDefault="00C83A1D" w:rsidP="0083167C">
      <w:pPr>
        <w:pStyle w:val="Heading3"/>
        <w:numPr>
          <w:ilvl w:val="0"/>
          <w:numId w:val="8"/>
        </w:numPr>
      </w:pPr>
      <w:bookmarkStart w:id="11" w:name="_Toc35085877"/>
      <w:r>
        <w:t xml:space="preserve">C#’s lock mechanism is not timed </w:t>
      </w:r>
      <w:r w:rsidR="008E1FF9">
        <w:t>when used in its RAII form and is bug prone when used in its try…finally form</w:t>
      </w:r>
      <w:bookmarkEnd w:id="11"/>
    </w:p>
    <w:p w14:paraId="0E98BD66" w14:textId="77777777" w:rsidR="008E1FF9" w:rsidRPr="008E1FF9" w:rsidRDefault="008E1FF9" w:rsidP="008E1FF9"/>
    <w:p w14:paraId="23CCD6E7" w14:textId="731FF0DE" w:rsidR="002B2DC6" w:rsidRDefault="002B2DC6">
      <w:r>
        <w:tab/>
      </w:r>
      <w:r w:rsidR="003426F1">
        <w:t>The heavy</w:t>
      </w:r>
      <w:r>
        <w:t xml:space="preserve"> onus on the programmer to refrain from using protected resources (and knowing which resources are protected and which protected resources are associated with which mutex) </w:t>
      </w:r>
      <w:r w:rsidR="00C0165B">
        <w:t xml:space="preserve">is far from the </w:t>
      </w:r>
      <w:r w:rsidR="00943EA5">
        <w:t xml:space="preserve">only </w:t>
      </w:r>
      <w:r w:rsidR="00C0165B">
        <w:t xml:space="preserve">other drawback of the commonly employed mutexes.  When multiple mutexes are </w:t>
      </w:r>
      <w:r w:rsidR="005E2FFF">
        <w:t>held simultaneously</w:t>
      </w:r>
      <w:r w:rsidR="00C0165B">
        <w:t xml:space="preserve">, the user must be especially disciplined </w:t>
      </w:r>
      <w:r w:rsidR="005E2FFF">
        <w:t xml:space="preserve">to make sure that </w:t>
      </w:r>
      <w:r w:rsidR="005E2FFF">
        <w:rPr>
          <w:i/>
        </w:rPr>
        <w:t xml:space="preserve">every time </w:t>
      </w:r>
      <w:r w:rsidR="005E2FFF">
        <w:t>they are acquired, the same relative ordering is applied.  Failure to do this can sometimes result in silent deadlock of the program</w:t>
      </w:r>
      <w:r>
        <w:t xml:space="preserve"> </w:t>
      </w:r>
      <w:r w:rsidR="00943EA5">
        <w:t xml:space="preserve">but may not be reliably reproducible.  One way to get around this possibility is </w:t>
      </w:r>
      <w:r w:rsidR="00135CD3">
        <w:t>to set a timeout when you attempt to acquire this mutex: instead of silent deadlock an exception will be thrown, making it easy to identify the problem and correct it.</w:t>
      </w:r>
      <w:r w:rsidR="003514D5">
        <w:t xml:space="preserve">  Unfortunately, C# does not provide a</w:t>
      </w:r>
      <w:r w:rsidR="00895338">
        <w:t>n out-of-the-box RAII-based mechanism to add a time limit, forcing you to rely on convoluted try-finally constructs as shown above.</w:t>
      </w:r>
      <w:r w:rsidR="00BA2F6E">
        <w:rPr>
          <w:rStyle w:val="FootnoteReference"/>
        </w:rPr>
        <w:footnoteReference w:id="9"/>
      </w:r>
    </w:p>
    <w:p w14:paraId="2B68698A" w14:textId="0C32BFDA" w:rsidR="0045564C" w:rsidRDefault="0045564C" w:rsidP="0045564C">
      <w:pPr>
        <w:pStyle w:val="Heading3"/>
        <w:numPr>
          <w:ilvl w:val="0"/>
          <w:numId w:val="8"/>
        </w:numPr>
      </w:pPr>
      <w:bookmarkStart w:id="12" w:name="_Toc35085878"/>
      <w:r>
        <w:t>C#’s Monitor</w:t>
      </w:r>
      <w:r w:rsidR="00453F1F">
        <w:t xml:space="preserve"> Lock mechanism is recursive</w:t>
      </w:r>
      <w:bookmarkEnd w:id="12"/>
    </w:p>
    <w:p w14:paraId="37EF26E4" w14:textId="77777777" w:rsidR="00453F1F" w:rsidRDefault="00453F1F"/>
    <w:p w14:paraId="0519B8F4" w14:textId="71AB10B5" w:rsidR="006314C0" w:rsidRDefault="00D9553C">
      <w:r>
        <w:tab/>
        <w:t xml:space="preserve">Another </w:t>
      </w:r>
      <w:r w:rsidR="00BC264B">
        <w:t xml:space="preserve">problematic consideration is C#’s </w:t>
      </w:r>
      <w:r>
        <w:t>usage of recursive mutexes</w:t>
      </w:r>
      <w:r w:rsidR="00BC264B">
        <w:t xml:space="preserve"> (and similar locking mechanisms)</w:t>
      </w:r>
      <w:r>
        <w:t xml:space="preserve">.  </w:t>
      </w:r>
      <w:r w:rsidR="00D9152C">
        <w:t xml:space="preserve">Most mutex mechanisms in C# are recursive, recursive by default or at least optionally recursive.  </w:t>
      </w:r>
      <w:r w:rsidR="000A306E">
        <w:t xml:space="preserve">The </w:t>
      </w:r>
      <w:r w:rsidR="000905CA">
        <w:t>most used</w:t>
      </w:r>
      <w:r w:rsidR="000A306E">
        <w:t xml:space="preserve"> mechanism</w:t>
      </w:r>
      <w:r w:rsidR="001A318B">
        <w:t xml:space="preserve"> is</w:t>
      </w:r>
      <w:r w:rsidR="00E230D3">
        <w:t xml:space="preserve"> the</w:t>
      </w:r>
      <w:r w:rsidR="001A318B">
        <w:t xml:space="preserve"> </w:t>
      </w:r>
      <w:r w:rsidR="001A318B" w:rsidRPr="001A318B">
        <w:rPr>
          <w:i/>
          <w:iCs/>
          <w:noProof/>
        </w:rPr>
        <w:t>Monitor.TryEnter</w:t>
      </w:r>
      <w:r w:rsidR="001A318B">
        <w:t xml:space="preserve"> method </w:t>
      </w:r>
      <w:r w:rsidR="00A65B0E">
        <w:t xml:space="preserve">or its more reliable RAII </w:t>
      </w:r>
      <w:r w:rsidR="00A65B0E">
        <w:rPr>
          <w:i/>
          <w:iCs/>
        </w:rPr>
        <w:t xml:space="preserve">lock </w:t>
      </w:r>
      <w:r w:rsidR="00A65B0E">
        <w:t>shorthand.</w:t>
      </w:r>
      <w:r w:rsidR="00E230D3">
        <w:rPr>
          <w:rStyle w:val="FootnoteReference"/>
        </w:rPr>
        <w:footnoteReference w:id="10"/>
      </w:r>
      <w:r w:rsidR="00433266">
        <w:t xml:space="preserve">  This type of mutex is, by default, recursive.  The primary desirable use-case for a recursive mutex is the adaptation of code </w:t>
      </w:r>
      <w:r w:rsidR="00433266">
        <w:lastRenderedPageBreak/>
        <w:t>that was not designed to be thread</w:t>
      </w:r>
      <w:r w:rsidR="000C5DE3">
        <w:t>-</w:t>
      </w:r>
      <w:r w:rsidR="00433266">
        <w:t>safe to some semblance of thread-safety</w:t>
      </w:r>
      <w:r w:rsidR="00AD318B">
        <w:t xml:space="preserve">, </w:t>
      </w:r>
      <w:r w:rsidR="00AD318B">
        <w:rPr>
          <w:i/>
          <w:iCs/>
        </w:rPr>
        <w:t>without changing the API</w:t>
      </w:r>
      <w:r w:rsidR="00AD318B">
        <w:t>.</w:t>
      </w:r>
      <w:r w:rsidR="00AD318B">
        <w:rPr>
          <w:rStyle w:val="FootnoteReference"/>
        </w:rPr>
        <w:footnoteReference w:id="11"/>
      </w:r>
      <w:r w:rsidR="00AD318B">
        <w:t xml:space="preserve">  </w:t>
      </w:r>
      <w:r w:rsidR="00B816AB">
        <w:t>This</w:t>
      </w:r>
      <w:r w:rsidR="00C90B41">
        <w:t xml:space="preserve"> usage</w:t>
      </w:r>
      <w:r w:rsidR="00B816AB">
        <w:t>, however, should be considered a last resort.</w:t>
      </w:r>
      <w:r w:rsidR="00B816AB">
        <w:rPr>
          <w:rStyle w:val="FootnoteReference"/>
        </w:rPr>
        <w:footnoteReference w:id="12"/>
      </w:r>
      <w:r w:rsidR="00C90B41">
        <w:t xml:space="preserve"> </w:t>
      </w:r>
    </w:p>
    <w:p w14:paraId="46E57B7A" w14:textId="13328523" w:rsidR="00453F1F" w:rsidRPr="004C1F68" w:rsidRDefault="00453F1F" w:rsidP="00453F1F">
      <w:pPr>
        <w:pStyle w:val="Heading4"/>
        <w:numPr>
          <w:ilvl w:val="0"/>
          <w:numId w:val="9"/>
        </w:numPr>
      </w:pPr>
      <w:r w:rsidRPr="004C1F68">
        <w:t>Recursive mutexes are intended to be used to adapt non-thread safe objects to a thread-safe context</w:t>
      </w:r>
    </w:p>
    <w:p w14:paraId="142A4A76" w14:textId="77777777" w:rsidR="00453F1F" w:rsidRPr="00453F1F" w:rsidRDefault="00453F1F" w:rsidP="00453F1F"/>
    <w:p w14:paraId="22357C8F" w14:textId="0A3882DF" w:rsidR="00EE1597" w:rsidRDefault="006314C0" w:rsidP="006314C0">
      <w:pPr>
        <w:ind w:firstLine="720"/>
      </w:pPr>
      <w:r>
        <w:t xml:space="preserve">To see how the recursive mutex can work </w:t>
      </w:r>
      <w:r w:rsidR="00555C55">
        <w:t xml:space="preserve">to adapt non-thread-safe code to thread-safety while remaining problematic, consider the following custom list wrapper that presumably would add some </w:t>
      </w:r>
      <w:r w:rsidR="003E367D">
        <w:t>domain-specific functionality to a standard List&lt;T&gt;:</w:t>
      </w:r>
    </w:p>
    <w:bookmarkStart w:id="13" w:name="_MON_1633604859"/>
    <w:bookmarkEnd w:id="13"/>
    <w:p w14:paraId="5BF5E2FC" w14:textId="2DE68BB2" w:rsidR="00AA0E68" w:rsidRDefault="00C40B7C" w:rsidP="00AA0E68">
      <w:pPr>
        <w:keepNext/>
        <w:ind w:firstLine="720"/>
      </w:pPr>
      <w:r>
        <w:object w:dxaOrig="9915" w:dyaOrig="5621" w14:anchorId="2AB42AB9">
          <v:shape id="_x0000_i1026" type="#_x0000_t75" style="width:495.75pt;height:281.35pt" o:ole="">
            <v:imagedata r:id="rId25" o:title=""/>
          </v:shape>
          <o:OLEObject Type="Embed" ProgID="Word.Document.12" ShapeID="_x0000_i1026" DrawAspect="Content" ObjectID="_1645701516" r:id="rId26">
            <o:FieldCodes>\s</o:FieldCodes>
          </o:OLEObject>
        </w:object>
      </w:r>
    </w:p>
    <w:p w14:paraId="17C630B0" w14:textId="3F766D98" w:rsidR="00D9553C" w:rsidRPr="00A9099B" w:rsidRDefault="00AA0E68" w:rsidP="00332EB2">
      <w:pPr>
        <w:pStyle w:val="Caption"/>
        <w:rPr>
          <w:i w:val="0"/>
          <w:iCs w:val="0"/>
        </w:rPr>
      </w:pPr>
      <w:bookmarkStart w:id="14" w:name="_Toc35085935"/>
      <w:r>
        <w:t xml:space="preserve">Figure </w:t>
      </w:r>
      <w:fldSimple w:instr=" SEQ Figure \* ARABIC ">
        <w:r w:rsidR="00DF28F0">
          <w:rPr>
            <w:noProof/>
          </w:rPr>
          <w:t>2</w:t>
        </w:r>
      </w:fldSimple>
      <w:r w:rsidR="00A9099B">
        <w:rPr>
          <w:noProof/>
        </w:rPr>
        <w:t xml:space="preserve">  </w:t>
      </w:r>
      <w:r w:rsidR="00A9099B">
        <w:rPr>
          <w:i w:val="0"/>
          <w:iCs w:val="0"/>
          <w:noProof/>
        </w:rPr>
        <w:t>-- Typical Wrapper Around Well-Known Interface</w:t>
      </w:r>
      <w:bookmarkEnd w:id="14"/>
    </w:p>
    <w:p w14:paraId="6641C48A" w14:textId="77777777" w:rsidR="00AF56B1" w:rsidRDefault="00AF56B1">
      <w:r>
        <w:br w:type="page"/>
      </w:r>
    </w:p>
    <w:p w14:paraId="00136305" w14:textId="17099910" w:rsidR="00332EB2" w:rsidRDefault="00332EB2" w:rsidP="00332EB2">
      <w:r>
        <w:lastRenderedPageBreak/>
        <w:t>As frequently happens, later in the development of the software, it is discovered or decided that a thread-safe version of this type is required.  The following code results</w:t>
      </w:r>
      <w:r w:rsidR="00AB7B8D">
        <w:t xml:space="preserve"> is a typical result:</w:t>
      </w:r>
    </w:p>
    <w:bookmarkStart w:id="15" w:name="_MON_1633606174"/>
    <w:bookmarkEnd w:id="15"/>
    <w:p w14:paraId="714F429D" w14:textId="3AE53622" w:rsidR="00EB61D5" w:rsidRDefault="004D315C" w:rsidP="00EB61D5">
      <w:pPr>
        <w:keepNext/>
      </w:pPr>
      <w:r>
        <w:object w:dxaOrig="10800" w:dyaOrig="5433" w14:anchorId="2AF3B13F">
          <v:shape id="_x0000_i1027" type="#_x0000_t75" style="width:541.6pt;height:271.1pt" o:ole="">
            <v:imagedata r:id="rId27" o:title=""/>
          </v:shape>
          <o:OLEObject Type="Embed" ProgID="Word.Document.12" ShapeID="_x0000_i1027" DrawAspect="Content" ObjectID="_1645701517" r:id="rId28">
            <o:FieldCodes>\s</o:FieldCodes>
          </o:OLEObject>
        </w:object>
      </w:r>
    </w:p>
    <w:p w14:paraId="08BB70D5" w14:textId="28F3C9F3" w:rsidR="00EB61D5" w:rsidRPr="00A9099B" w:rsidRDefault="00EB61D5" w:rsidP="00EB61D5">
      <w:pPr>
        <w:pStyle w:val="Caption"/>
        <w:rPr>
          <w:i w:val="0"/>
          <w:iCs w:val="0"/>
          <w:noProof/>
        </w:rPr>
      </w:pPr>
      <w:bookmarkStart w:id="16" w:name="_Toc35085936"/>
      <w:r>
        <w:t xml:space="preserve">Figure </w:t>
      </w:r>
      <w:fldSimple w:instr=" SEQ Figure \* ARABIC ">
        <w:r w:rsidR="00DF28F0">
          <w:rPr>
            <w:noProof/>
          </w:rPr>
          <w:t>3</w:t>
        </w:r>
      </w:fldSimple>
      <w:r w:rsidR="00A9099B">
        <w:rPr>
          <w:noProof/>
        </w:rPr>
        <w:t xml:space="preserve"> </w:t>
      </w:r>
      <w:r w:rsidR="00A9099B">
        <w:rPr>
          <w:i w:val="0"/>
          <w:iCs w:val="0"/>
          <w:noProof/>
        </w:rPr>
        <w:t xml:space="preserve">– Typical Flawed Attempt at </w:t>
      </w:r>
      <w:r w:rsidR="00A9099B" w:rsidRPr="00A9099B">
        <w:rPr>
          <w:noProof/>
        </w:rPr>
        <w:t>Post Hoc</w:t>
      </w:r>
      <w:r w:rsidR="00A9099B">
        <w:rPr>
          <w:i w:val="0"/>
          <w:iCs w:val="0"/>
          <w:noProof/>
        </w:rPr>
        <w:t xml:space="preserve"> Thread Safety</w:t>
      </w:r>
      <w:bookmarkEnd w:id="16"/>
    </w:p>
    <w:p w14:paraId="2DD5C7F5" w14:textId="7EC6CD6A" w:rsidR="00DE1E59" w:rsidRDefault="00DE1E59" w:rsidP="00B11790">
      <w:pPr>
        <w:pStyle w:val="Heading4"/>
        <w:numPr>
          <w:ilvl w:val="0"/>
          <w:numId w:val="9"/>
        </w:numPr>
      </w:pPr>
      <w:r>
        <w:t>While it may achieve this on a syntactic level, it usually fails to do so on a semantic level leading to unmaintainable code</w:t>
      </w:r>
    </w:p>
    <w:p w14:paraId="369D3653" w14:textId="77777777" w:rsidR="00DE1E59" w:rsidRDefault="00DE1E59" w:rsidP="00DE1E59">
      <w:pPr>
        <w:ind w:firstLine="720"/>
      </w:pPr>
    </w:p>
    <w:p w14:paraId="5C23B06B" w14:textId="69BFDF17" w:rsidR="004D315C" w:rsidRDefault="004D315C" w:rsidP="00DE1E59">
      <w:pPr>
        <w:ind w:firstLine="720"/>
      </w:pPr>
      <w:r>
        <w:t xml:space="preserve">Note that the </w:t>
      </w:r>
      <w:r w:rsidRPr="004D315C">
        <w:rPr>
          <w:i/>
          <w:iCs/>
          <w:noProof/>
        </w:rPr>
        <w:t>GetEnumerator</w:t>
      </w:r>
      <w:r>
        <w:rPr>
          <w:noProof/>
        </w:rPr>
        <w:t>()</w:t>
      </w:r>
      <w:r>
        <w:t xml:space="preserve"> method returns an enumerator to a snapshot copy of the collection rather than an enumerator to the actual collection.</w:t>
      </w:r>
      <w:r>
        <w:rPr>
          <w:rStyle w:val="FootnoteReference"/>
        </w:rPr>
        <w:footnoteReference w:id="13"/>
      </w:r>
      <w:r w:rsidR="00C857DC">
        <w:t xml:space="preserve">  Also, the synchronization object is exposed (thus adding to the API but not removing from it or altering its signatures)</w:t>
      </w:r>
      <w:r w:rsidR="00AC17AA">
        <w:t>.  T</w:t>
      </w:r>
      <w:r w:rsidR="00C857DC">
        <w:t xml:space="preserve">he reason for </w:t>
      </w:r>
      <w:r w:rsidR="00AC17AA">
        <w:t>the exposure of the synchronization object is shown in this example</w:t>
      </w:r>
      <w:r w:rsidR="005E5CE1">
        <w:t>:</w:t>
      </w:r>
    </w:p>
    <w:bookmarkStart w:id="17" w:name="_MON_1633606632"/>
    <w:bookmarkEnd w:id="17"/>
    <w:p w14:paraId="262EDF58" w14:textId="6061E4E4" w:rsidR="005E5CE1" w:rsidRDefault="00F2763D" w:rsidP="005E5CE1">
      <w:pPr>
        <w:keepNext/>
      </w:pPr>
      <w:r>
        <w:object w:dxaOrig="10800" w:dyaOrig="2225" w14:anchorId="29843651">
          <v:shape id="_x0000_i1028" type="#_x0000_t75" style="width:541.6pt;height:111.25pt" o:ole="">
            <v:imagedata r:id="rId29" o:title=""/>
          </v:shape>
          <o:OLEObject Type="Embed" ProgID="Word.Document.12" ShapeID="_x0000_i1028" DrawAspect="Content" ObjectID="_1645701518" r:id="rId30">
            <o:FieldCodes>\s</o:FieldCodes>
          </o:OLEObject>
        </w:object>
      </w:r>
    </w:p>
    <w:p w14:paraId="1586CA0D" w14:textId="63375B44" w:rsidR="005E5CE1" w:rsidRPr="00697CDC" w:rsidRDefault="005E5CE1" w:rsidP="005E5CE1">
      <w:pPr>
        <w:pStyle w:val="Caption"/>
        <w:rPr>
          <w:i w:val="0"/>
          <w:iCs w:val="0"/>
        </w:rPr>
      </w:pPr>
      <w:bookmarkStart w:id="18" w:name="_Toc35085937"/>
      <w:r>
        <w:t xml:space="preserve">Figure </w:t>
      </w:r>
      <w:fldSimple w:instr=" SEQ Figure \* ARABIC ">
        <w:r w:rsidR="00DF28F0">
          <w:rPr>
            <w:noProof/>
          </w:rPr>
          <w:t>4</w:t>
        </w:r>
      </w:fldSimple>
      <w:r w:rsidR="00697CDC">
        <w:rPr>
          <w:noProof/>
        </w:rPr>
        <w:t xml:space="preserve"> </w:t>
      </w:r>
      <w:r w:rsidR="00697CDC">
        <w:rPr>
          <w:i w:val="0"/>
          <w:iCs w:val="0"/>
          <w:noProof/>
        </w:rPr>
        <w:t xml:space="preserve">– </w:t>
      </w:r>
      <w:r w:rsidR="00BA60F9">
        <w:rPr>
          <w:i w:val="0"/>
          <w:iCs w:val="0"/>
          <w:noProof/>
        </w:rPr>
        <w:t>Demonstrates Lack of State Consistency Between Calls</w:t>
      </w:r>
      <w:r w:rsidR="00697CDC">
        <w:rPr>
          <w:i w:val="0"/>
          <w:iCs w:val="0"/>
          <w:noProof/>
        </w:rPr>
        <w:t>.</w:t>
      </w:r>
      <w:bookmarkEnd w:id="18"/>
    </w:p>
    <w:p w14:paraId="12FDAC44" w14:textId="03C816D1" w:rsidR="0093038E" w:rsidRDefault="0093038E" w:rsidP="003E7A4C">
      <w:r>
        <w:t xml:space="preserve">The problem here should be immediately apparent: </w:t>
      </w:r>
      <w:r w:rsidR="003E7A4C">
        <w:t xml:space="preserve">the lock is released after execution of </w:t>
      </w:r>
      <w:r w:rsidR="00773DE8">
        <w:rPr>
          <w:i/>
          <w:iCs/>
        </w:rPr>
        <w:t xml:space="preserve">IndexOf </w:t>
      </w:r>
      <w:r w:rsidR="00773DE8">
        <w:t xml:space="preserve">is complete </w:t>
      </w:r>
      <w:r w:rsidR="00E95B4D">
        <w:t xml:space="preserve">then is </w:t>
      </w:r>
      <w:r w:rsidR="00773DE8" w:rsidRPr="0070665C">
        <w:rPr>
          <w:b/>
          <w:bCs/>
          <w:i/>
          <w:iCs/>
        </w:rPr>
        <w:t>reacquired</w:t>
      </w:r>
      <w:r w:rsidR="00773DE8">
        <w:t xml:space="preserve"> for the call to the set accessor of the indexer property in </w:t>
      </w:r>
      <w:r w:rsidR="00773DE8">
        <w:rPr>
          <w:i/>
          <w:iCs/>
        </w:rPr>
        <w:t xml:space="preserve">list[idxToFirstJaneInList].  </w:t>
      </w:r>
      <w:r w:rsidR="00773DE8">
        <w:t>The list’s contents may change between the two calls</w:t>
      </w:r>
      <w:r w:rsidR="003C006E">
        <w:t xml:space="preserve">.  So, given the recursive nature of </w:t>
      </w:r>
      <w:r w:rsidR="003C006E">
        <w:rPr>
          <w:i/>
          <w:iCs/>
        </w:rPr>
        <w:t>lock</w:t>
      </w:r>
      <w:r w:rsidR="003C006E">
        <w:t xml:space="preserve">s in C# and the handy public </w:t>
      </w:r>
      <w:r w:rsidR="003C006E">
        <w:rPr>
          <w:i/>
          <w:iCs/>
        </w:rPr>
        <w:t xml:space="preserve">SyncObject </w:t>
      </w:r>
      <w:r w:rsidR="003C006E">
        <w:t>property exposed by the thread-safe wrapper, the solution presents itself:</w:t>
      </w:r>
    </w:p>
    <w:bookmarkStart w:id="19" w:name="_MON_1633607154"/>
    <w:bookmarkEnd w:id="19"/>
    <w:p w14:paraId="6C40FF57" w14:textId="4BA593BD" w:rsidR="005055FF" w:rsidRDefault="005055FF" w:rsidP="005055FF">
      <w:pPr>
        <w:keepNext/>
      </w:pPr>
      <w:r>
        <w:object w:dxaOrig="10800" w:dyaOrig="2892" w14:anchorId="5DB12B75">
          <v:shape id="_x0000_i1029" type="#_x0000_t75" style="width:541.6pt;height:144.9pt" o:ole="">
            <v:imagedata r:id="rId31" o:title=""/>
          </v:shape>
          <o:OLEObject Type="Embed" ProgID="Word.Document.12" ShapeID="_x0000_i1029" DrawAspect="Content" ObjectID="_1645701519" r:id="rId32">
            <o:FieldCodes>\s</o:FieldCodes>
          </o:OLEObject>
        </w:object>
      </w:r>
    </w:p>
    <w:p w14:paraId="2017446B" w14:textId="4C86C7E1" w:rsidR="003C006E" w:rsidRPr="00697CDC" w:rsidRDefault="005055FF" w:rsidP="005055FF">
      <w:pPr>
        <w:pStyle w:val="Caption"/>
        <w:rPr>
          <w:i w:val="0"/>
          <w:iCs w:val="0"/>
        </w:rPr>
      </w:pPr>
      <w:bookmarkStart w:id="20" w:name="_Toc35085938"/>
      <w:r>
        <w:t xml:space="preserve">Figure </w:t>
      </w:r>
      <w:fldSimple w:instr=" SEQ Figure \* ARABIC ">
        <w:r w:rsidR="00DF28F0">
          <w:rPr>
            <w:noProof/>
          </w:rPr>
          <w:t>5</w:t>
        </w:r>
      </w:fldSimple>
      <w:r w:rsidR="00697CDC">
        <w:rPr>
          <w:noProof/>
        </w:rPr>
        <w:t xml:space="preserve"> </w:t>
      </w:r>
      <w:r w:rsidR="00697CDC">
        <w:rPr>
          <w:i w:val="0"/>
          <w:iCs w:val="0"/>
          <w:noProof/>
        </w:rPr>
        <w:t>– Typical Mechanism for Achieving Thread Safety After the Fact</w:t>
      </w:r>
      <w:bookmarkEnd w:id="20"/>
    </w:p>
    <w:p w14:paraId="7273D5C2" w14:textId="77777777" w:rsidR="0070665C" w:rsidRDefault="00577C15">
      <w:r>
        <w:t xml:space="preserve">Notice that in attempting to preserve the same API for the object, we have really introduced </w:t>
      </w:r>
      <w:r w:rsidR="0070665C">
        <w:t xml:space="preserve">a </w:t>
      </w:r>
      <w:r>
        <w:t xml:space="preserve">vexing problem that will propagate to all client code.  </w:t>
      </w:r>
      <w:r w:rsidR="00F578FB">
        <w:t xml:space="preserve">It is rare that you only do one “operation” on a list: </w:t>
      </w:r>
      <w:r w:rsidR="002475A5">
        <w:t>typically,</w:t>
      </w:r>
      <w:r w:rsidR="00F578FB">
        <w:t xml:space="preserve"> you do multiple operations on a list and each successive operation relies on the previous operations’ results</w:t>
      </w:r>
      <w:r w:rsidR="002475A5">
        <w:t xml:space="preserve"> still being accurate</w:t>
      </w:r>
      <w:r w:rsidR="00F578FB">
        <w:t>.  Thus, nearly everywhere you</w:t>
      </w:r>
      <w:r w:rsidR="002475A5">
        <w:t>r</w:t>
      </w:r>
      <w:r w:rsidR="00F578FB">
        <w:t xml:space="preserve"> new </w:t>
      </w:r>
      <w:r w:rsidR="00783333">
        <w:t xml:space="preserve">thread-safe implementation is used, you will have to make sure that you obtain a recursive lock.  Also, it will not be a </w:t>
      </w:r>
      <w:r w:rsidR="00085E83">
        <w:t>compiler</w:t>
      </w:r>
      <w:r w:rsidR="00783333">
        <w:t xml:space="preserve"> error or obviously wrong on inspection </w:t>
      </w:r>
      <w:r w:rsidR="00085E83">
        <w:t xml:space="preserve">of any code block, </w:t>
      </w:r>
      <w:r w:rsidR="00085E83">
        <w:rPr>
          <w:i/>
          <w:iCs/>
        </w:rPr>
        <w:t xml:space="preserve">as a </w:t>
      </w:r>
      <w:r w:rsidR="00085E83" w:rsidRPr="004B26FB">
        <w:rPr>
          <w:i/>
          <w:iCs/>
        </w:rPr>
        <w:t>unit</w:t>
      </w:r>
      <w:r w:rsidR="00085E83">
        <w:t xml:space="preserve">, </w:t>
      </w:r>
      <w:r w:rsidR="00783333" w:rsidRPr="00085E83">
        <w:t>if</w:t>
      </w:r>
      <w:r w:rsidR="00783333">
        <w:t xml:space="preserve"> this lock is not </w:t>
      </w:r>
      <w:r w:rsidR="00085E83">
        <w:t>first obtained</w:t>
      </w:r>
      <w:r w:rsidR="00783333">
        <w:t xml:space="preserve">.  </w:t>
      </w:r>
      <w:r w:rsidR="00085E83">
        <w:t>R</w:t>
      </w:r>
      <w:r w:rsidR="00783333">
        <w:t xml:space="preserve">ecursively obtaining mutexes is not free from a performance </w:t>
      </w:r>
      <w:r w:rsidR="002475A5">
        <w:t>penalty</w:t>
      </w:r>
      <w:r w:rsidR="00085E83">
        <w:t xml:space="preserve"> compared to non-recursive mutexes.</w:t>
      </w:r>
      <w:r w:rsidR="002475A5">
        <w:t xml:space="preserve">  </w:t>
      </w:r>
    </w:p>
    <w:p w14:paraId="274D574C" w14:textId="64DC4C9B" w:rsidR="00A9419E" w:rsidRDefault="004B26FB" w:rsidP="0070665C">
      <w:pPr>
        <w:ind w:firstLine="720"/>
      </w:pPr>
      <w:r>
        <w:t>This approach</w:t>
      </w:r>
      <w:r w:rsidR="00675FE2">
        <w:t xml:space="preserve"> fails: while it </w:t>
      </w:r>
      <w:r w:rsidR="00675FE2">
        <w:rPr>
          <w:i/>
          <w:iCs/>
        </w:rPr>
        <w:t xml:space="preserve">appears </w:t>
      </w:r>
      <w:r w:rsidR="00675FE2">
        <w:t xml:space="preserve">to preserve the same API the thread-unsafe List had, </w:t>
      </w:r>
      <w:r w:rsidR="00A9419E">
        <w:t xml:space="preserve">it does so </w:t>
      </w:r>
      <w:r w:rsidR="00A9419E">
        <w:rPr>
          <w:i/>
          <w:iCs/>
        </w:rPr>
        <w:t>only with syntax</w:t>
      </w:r>
      <w:r w:rsidR="00A9419E">
        <w:t xml:space="preserve">.  To make the thread-safe version equivalent to the </w:t>
      </w:r>
      <w:r w:rsidR="00A9419E">
        <w:lastRenderedPageBreak/>
        <w:t xml:space="preserve">original version </w:t>
      </w:r>
      <w:r w:rsidR="00A9419E" w:rsidRPr="00A9419E">
        <w:rPr>
          <w:i/>
          <w:iCs/>
        </w:rPr>
        <w:t>semantically</w:t>
      </w:r>
      <w:r w:rsidR="00A9419E">
        <w:t xml:space="preserve">, additional actions must be taken by </w:t>
      </w:r>
      <w:r w:rsidR="00E818F6">
        <w:t>the caller</w:t>
      </w:r>
      <w:r w:rsidR="00A9419E">
        <w:t>, violating the Liskov substitution principle</w:t>
      </w:r>
      <w:r w:rsidR="006602C0">
        <w:rPr>
          <w:rStyle w:val="FootnoteReference"/>
        </w:rPr>
        <w:footnoteReference w:id="14"/>
      </w:r>
      <w:r w:rsidR="00A9419E">
        <w:t xml:space="preserve"> and leading to bugs and unmaintainable code.</w:t>
      </w:r>
    </w:p>
    <w:p w14:paraId="7EB3BD1B" w14:textId="0D5D3E06" w:rsidR="00B11790" w:rsidRDefault="00B11790" w:rsidP="00B11790">
      <w:pPr>
        <w:pStyle w:val="Heading3"/>
        <w:numPr>
          <w:ilvl w:val="0"/>
          <w:numId w:val="8"/>
        </w:numPr>
      </w:pPr>
      <w:bookmarkStart w:id="21" w:name="_Toc35085879"/>
      <w:r>
        <w:t xml:space="preserve">Carefully crafted objects </w:t>
      </w:r>
      <w:r w:rsidR="00C86950">
        <w:t>can be the most effective solution, but these are often not possible or maintainable by all given changing requirements</w:t>
      </w:r>
      <w:bookmarkEnd w:id="21"/>
    </w:p>
    <w:p w14:paraId="4D212BD5" w14:textId="77777777" w:rsidR="00C86950" w:rsidRPr="00C86950" w:rsidRDefault="00C86950" w:rsidP="00C86950"/>
    <w:p w14:paraId="0985A3F0" w14:textId="14AD40F2" w:rsidR="009F7770" w:rsidRDefault="00F02410">
      <w:r>
        <w:tab/>
        <w:t xml:space="preserve">One approach superior to the recursive mutex approach is to design a special purpose object to access the </w:t>
      </w:r>
      <w:r w:rsidR="001D599F">
        <w:t xml:space="preserve">list.  While this may be superior </w:t>
      </w:r>
      <w:r w:rsidR="001D599F">
        <w:rPr>
          <w:i/>
        </w:rPr>
        <w:t>in theory</w:t>
      </w:r>
      <w:r w:rsidR="001D599F">
        <w:t xml:space="preserve">, it requires you to anticipate which sequence of access to the list will be required and to expose them all in the object’s public interface.  </w:t>
      </w:r>
      <w:r w:rsidR="009329B4">
        <w:t>This is more difficult than it sounds in the light of changing requirements and the differing skill levels of project contributors</w:t>
      </w:r>
      <w:r w:rsidR="00334152">
        <w:t xml:space="preserve"> who may be forced to alter the </w:t>
      </w:r>
      <w:r w:rsidR="00D91B43">
        <w:t>thread safe object as new needs are discovered.</w:t>
      </w:r>
    </w:p>
    <w:p w14:paraId="41AA2528" w14:textId="535646AB" w:rsidR="009F4050" w:rsidRDefault="009F4050" w:rsidP="009F4050">
      <w:pPr>
        <w:pStyle w:val="Heading2"/>
        <w:numPr>
          <w:ilvl w:val="0"/>
          <w:numId w:val="7"/>
        </w:numPr>
      </w:pPr>
      <w:bookmarkStart w:id="22" w:name="_Toc35085880"/>
      <w:r>
        <w:t xml:space="preserve">DotNetVault </w:t>
      </w:r>
      <w:r w:rsidR="00DA2DEB">
        <w:t xml:space="preserve">isolates protected data and </w:t>
      </w:r>
      <w:r w:rsidR="00DC1868">
        <w:t>prevents access to it without first obtaining a lock</w:t>
      </w:r>
      <w:bookmarkEnd w:id="22"/>
    </w:p>
    <w:p w14:paraId="2FE1F752" w14:textId="77777777" w:rsidR="00DC1868" w:rsidRPr="00DC1868" w:rsidRDefault="00DC1868" w:rsidP="00DC1868"/>
    <w:p w14:paraId="33CCE710" w14:textId="5A129656" w:rsidR="009329B4" w:rsidRPr="001C1E39" w:rsidRDefault="009329B4">
      <w:r>
        <w:tab/>
        <w:t xml:space="preserve">DotNetVault </w:t>
      </w:r>
      <w:r w:rsidR="005E58E6">
        <w:t>takes its inspiration from the synchronization mechanisms provided by Rust language and the Facebook Folly C++ synchronization library.</w:t>
      </w:r>
      <w:r w:rsidR="00BB5532">
        <w:t xml:space="preserve">  These synchronization mechanisms</w:t>
      </w:r>
      <w:r w:rsidR="001C1E39">
        <w:t xml:space="preserve"> observe that the mutex should </w:t>
      </w:r>
      <w:r w:rsidR="001C1E39">
        <w:rPr>
          <w:i/>
        </w:rPr>
        <w:t xml:space="preserve">own </w:t>
      </w:r>
      <w:r w:rsidR="001C1E39">
        <w:t>the data they</w:t>
      </w:r>
      <w:r w:rsidR="00FC3E0B">
        <w:t xml:space="preserve"> protect.</w:t>
      </w:r>
      <w:r w:rsidR="0016317E">
        <w:t xml:space="preserve"> </w:t>
      </w:r>
      <w:r w:rsidR="00FC3E0B">
        <w:t xml:space="preserve">You </w:t>
      </w:r>
      <w:r w:rsidR="0016317E">
        <w:t>literally cannot access the protected data without first obtaining the lock</w:t>
      </w:r>
      <w:r w:rsidR="00326ABC">
        <w:t xml:space="preserve">.  </w:t>
      </w:r>
      <w:r w:rsidR="00032F2C">
        <w:t>RAII destroys the lock when it goes out of scope – even if an exception is thrown or early return taken.</w:t>
      </w:r>
      <w:r w:rsidR="00AD7B56">
        <w:rPr>
          <w:rStyle w:val="FootnoteReference"/>
        </w:rPr>
        <w:footnoteReference w:id="15"/>
      </w:r>
    </w:p>
    <w:p w14:paraId="383F2DFF" w14:textId="1171EFFE" w:rsidR="00CC6D68" w:rsidRDefault="009F7770">
      <w:r>
        <w:tab/>
        <w:t xml:space="preserve">In a sense, languages like C++ and Rust that heavily use types with value semantics, incorporate the concept of </w:t>
      </w:r>
      <w:r w:rsidRPr="009F7770">
        <w:rPr>
          <w:i/>
        </w:rPr>
        <w:t>ownership</w:t>
      </w:r>
      <w:r>
        <w:t xml:space="preserve"> of a resource and provide </w:t>
      </w:r>
      <w:r>
        <w:rPr>
          <w:i/>
        </w:rPr>
        <w:t xml:space="preserve">move </w:t>
      </w:r>
      <w:r>
        <w:t>semantics</w:t>
      </w:r>
      <w:r w:rsidR="00C45AB1">
        <w:t xml:space="preserve"> are more easily able to provide isolation of resources than a language like C# where so many</w:t>
      </w:r>
      <w:r w:rsidR="000D00D8">
        <w:t xml:space="preserve"> w</w:t>
      </w:r>
      <w:r w:rsidR="000D00D8" w:rsidRPr="000D00D8">
        <w:t>e</w:t>
      </w:r>
      <w:r w:rsidR="000D00D8">
        <w:t xml:space="preserve"> access so many objects through garbage collected references: these references, </w:t>
      </w:r>
      <w:r w:rsidR="00C2289F">
        <w:t>thanks to garbage collection, can be shared promiscuously and by their very n</w:t>
      </w:r>
      <w:r w:rsidR="00A63D80">
        <w:t>ature almost beg to be shared.  While garbage collection saves us from the nightmare of keeping track of who needs to free all these freely shared references to heap objects</w:t>
      </w:r>
      <w:r w:rsidR="00F20E7D">
        <w:rPr>
          <w:rStyle w:val="FootnoteReference"/>
        </w:rPr>
        <w:footnoteReference w:id="16"/>
      </w:r>
      <w:r w:rsidR="00A63D80">
        <w:t>, it works at cross</w:t>
      </w:r>
      <w:r w:rsidR="001A6559">
        <w:t>-</w:t>
      </w:r>
      <w:r w:rsidR="00A63D80">
        <w:t xml:space="preserve">purposes to </w:t>
      </w:r>
      <w:r w:rsidR="00F20E7D">
        <w:t>isolation</w:t>
      </w:r>
      <w:r w:rsidR="001A6559">
        <w:t xml:space="preserve"> aimed at thread-safety</w:t>
      </w:r>
      <w:r w:rsidR="00F20E7D">
        <w:t>.</w:t>
      </w:r>
    </w:p>
    <w:p w14:paraId="43D5EDC4" w14:textId="766896C8" w:rsidR="00BE2341" w:rsidRDefault="00CC6D68">
      <w:r>
        <w:lastRenderedPageBreak/>
        <w:tab/>
        <w:t xml:space="preserve">Two factors have made an isolating approach to protected resources </w:t>
      </w:r>
      <w:r w:rsidR="007B63ED">
        <w:t>more obtainable in C#</w:t>
      </w:r>
      <w:r w:rsidR="00BE2341">
        <w:t>:</w:t>
      </w:r>
      <w:r w:rsidR="003456BE">
        <w:t xml:space="preserve"> one very recent and one somewhat recent: disposable ref structs and Roslyn analyzers.  Dot</w:t>
      </w:r>
      <w:r w:rsidR="003905D1">
        <w:t>N</w:t>
      </w:r>
      <w:r w:rsidR="003456BE">
        <w:t xml:space="preserve">etVault uses the C# 8.0 language feature (disposable ref structs) and </w:t>
      </w:r>
      <w:r w:rsidR="007B63ED">
        <w:t xml:space="preserve">specifically tailored </w:t>
      </w:r>
      <w:r w:rsidR="003456BE">
        <w:t xml:space="preserve">static analysis </w:t>
      </w:r>
      <w:r w:rsidR="007B63ED">
        <w:t xml:space="preserve">tools to isolate protected data and force </w:t>
      </w:r>
      <w:r w:rsidR="00BE2341">
        <w:t>locks to them to be</w:t>
      </w:r>
      <w:r w:rsidR="007B63ED">
        <w:t xml:space="preserve"> acquired and freed </w:t>
      </w:r>
      <w:r w:rsidR="00BE2341">
        <w:t xml:space="preserve">in accordance with </w:t>
      </w:r>
      <w:r w:rsidR="007B63ED">
        <w:t>RAII.</w:t>
      </w:r>
    </w:p>
    <w:p w14:paraId="432DF61A" w14:textId="04C8FE87" w:rsidR="006431E5" w:rsidRDefault="00E45F1F" w:rsidP="006431E5">
      <w:pPr>
        <w:pStyle w:val="Heading3"/>
        <w:numPr>
          <w:ilvl w:val="0"/>
          <w:numId w:val="10"/>
        </w:numPr>
      </w:pPr>
      <w:bookmarkStart w:id="23" w:name="_C#_8’s_Disposable"/>
      <w:bookmarkStart w:id="24" w:name="_Ref23145122"/>
      <w:bookmarkStart w:id="25" w:name="_Ref23145145"/>
      <w:bookmarkStart w:id="26" w:name="_Ref23145257"/>
      <w:bookmarkStart w:id="27" w:name="_Ref23145335"/>
      <w:bookmarkStart w:id="28" w:name="_Ref23145369"/>
      <w:bookmarkStart w:id="29" w:name="_Toc35085881"/>
      <w:bookmarkEnd w:id="23"/>
      <w:r>
        <w:t>C# 8’s Disposable ref struct is used to isolate obtained locks on the stack and ensure prompt release in all cases</w:t>
      </w:r>
      <w:bookmarkEnd w:id="24"/>
      <w:bookmarkEnd w:id="25"/>
      <w:bookmarkEnd w:id="26"/>
      <w:bookmarkEnd w:id="27"/>
      <w:bookmarkEnd w:id="28"/>
      <w:bookmarkEnd w:id="29"/>
    </w:p>
    <w:p w14:paraId="3160E506" w14:textId="77777777" w:rsidR="00E45F1F" w:rsidRDefault="00E45F1F"/>
    <w:p w14:paraId="76F88B93" w14:textId="4E2DC29A" w:rsidR="0089637B" w:rsidRDefault="00AA0E53">
      <w:r>
        <w:tab/>
        <w:t xml:space="preserve">A </w:t>
      </w:r>
      <w:r>
        <w:rPr>
          <w:i/>
        </w:rPr>
        <w:t xml:space="preserve">ref struct </w:t>
      </w:r>
      <w:r>
        <w:t xml:space="preserve">is a value type that can </w:t>
      </w:r>
      <w:r>
        <w:rPr>
          <w:i/>
        </w:rPr>
        <w:t xml:space="preserve">only </w:t>
      </w:r>
      <w:r>
        <w:t xml:space="preserve">reside on the stack.  Structs in general (along with </w:t>
      </w:r>
      <w:r w:rsidRPr="00B72D8F">
        <w:rPr>
          <w:i/>
          <w:iCs/>
        </w:rPr>
        <w:t>enum</w:t>
      </w:r>
      <w:r w:rsidR="00B72D8F">
        <w:rPr>
          <w:i/>
          <w:iCs/>
        </w:rPr>
        <w:t>s</w:t>
      </w:r>
      <w:r>
        <w:t>) in C# are value types.  Some people mistakenly believe that value types “live on the stack.”</w:t>
      </w:r>
      <w:r w:rsidR="007B63ED">
        <w:t xml:space="preserve">  </w:t>
      </w:r>
      <w:r>
        <w:t xml:space="preserve">This </w:t>
      </w:r>
      <w:r w:rsidR="003905D1">
        <w:t>notion is deeply flawed</w:t>
      </w:r>
      <w:r>
        <w:t>.</w:t>
      </w:r>
      <w:r w:rsidR="00691796">
        <w:rPr>
          <w:rStyle w:val="FootnoteReference"/>
        </w:rPr>
        <w:footnoteReference w:id="17"/>
      </w:r>
      <w:r>
        <w:t xml:space="preserve"> </w:t>
      </w:r>
      <w:r w:rsidR="001B56D3">
        <w:t xml:space="preserve"> A struct variable contains </w:t>
      </w:r>
      <w:r w:rsidR="00391560">
        <w:t xml:space="preserve">its value </w:t>
      </w:r>
      <w:r w:rsidR="001B56D3">
        <w:t>within itself</w:t>
      </w:r>
      <w:r w:rsidR="00691796">
        <w:t xml:space="preserve">.  </w:t>
      </w:r>
      <w:r w:rsidR="0089637B">
        <w:t xml:space="preserve">It can end up on the heap under two primary circumstances: </w:t>
      </w:r>
    </w:p>
    <w:p w14:paraId="42D6ADF4" w14:textId="6054AA31" w:rsidR="0089637B" w:rsidRDefault="0089637B" w:rsidP="0089637B">
      <w:pPr>
        <w:pStyle w:val="ListParagraph"/>
        <w:numPr>
          <w:ilvl w:val="0"/>
          <w:numId w:val="2"/>
        </w:numPr>
      </w:pPr>
      <w:r>
        <w:t>It is a field in a reference type</w:t>
      </w:r>
    </w:p>
    <w:p w14:paraId="2B1212D0" w14:textId="618B7061" w:rsidR="00391560" w:rsidRDefault="00391560" w:rsidP="0089637B">
      <w:pPr>
        <w:pStyle w:val="ListParagraph"/>
        <w:numPr>
          <w:ilvl w:val="0"/>
          <w:numId w:val="2"/>
        </w:numPr>
      </w:pPr>
      <w:r>
        <w:t>It is an item in a generic array (</w:t>
      </w:r>
      <w:r w:rsidRPr="00391560">
        <w:rPr>
          <w:i/>
          <w:iCs/>
          <w:noProof/>
        </w:rPr>
        <w:t>T</w:t>
      </w:r>
      <w:r>
        <w:rPr>
          <w:noProof/>
        </w:rPr>
        <w:t>[]</w:t>
      </w:r>
      <w:r>
        <w:t>)</w:t>
      </w:r>
    </w:p>
    <w:p w14:paraId="47DC6BF2" w14:textId="723FF426" w:rsidR="0089637B" w:rsidRDefault="0089637B" w:rsidP="0089637B">
      <w:pPr>
        <w:pStyle w:val="ListParagraph"/>
        <w:numPr>
          <w:ilvl w:val="0"/>
          <w:numId w:val="2"/>
        </w:numPr>
      </w:pPr>
      <w:r>
        <w:t>It is boxed</w:t>
      </w:r>
      <w:r w:rsidR="00A02E96">
        <w:rPr>
          <w:rStyle w:val="FootnoteReference"/>
        </w:rPr>
        <w:footnoteReference w:id="18"/>
      </w:r>
    </w:p>
    <w:p w14:paraId="69075453" w14:textId="777AC259" w:rsidR="00920576" w:rsidRDefault="00656295" w:rsidP="005A5E97">
      <w:r>
        <w:t xml:space="preserve">For example, if you have a local variable of struct type and assign it to another local variable of type object (or, for example, </w:t>
      </w:r>
      <w:r w:rsidRPr="00B72D8F">
        <w:rPr>
          <w:i/>
          <w:iCs/>
        </w:rPr>
        <w:t>IDisposable</w:t>
      </w:r>
      <w:r>
        <w:t>, if the struct implements that interface), then the struct is copied to the heap and a pointer to that boxed struct (and v</w:t>
      </w:r>
      <w:r w:rsidR="00E512BF">
        <w:t>-</w:t>
      </w:r>
      <w:r>
        <w:t>table) is stored in your object/</w:t>
      </w:r>
      <w:r w:rsidR="00E512BF">
        <w:rPr>
          <w:i/>
        </w:rPr>
        <w:t>IDisposable</w:t>
      </w:r>
      <w:r>
        <w:t xml:space="preserve"> variable.  </w:t>
      </w:r>
      <w:r w:rsidR="00B41235">
        <w:rPr>
          <w:i/>
        </w:rPr>
        <w:t xml:space="preserve">Ref structs, </w:t>
      </w:r>
      <w:r w:rsidR="00B41235">
        <w:t xml:space="preserve">with their </w:t>
      </w:r>
      <w:r w:rsidR="00E24B9E">
        <w:t>counterintuitive name</w:t>
      </w:r>
      <w:r w:rsidR="00B41235">
        <w:t xml:space="preserve">, are </w:t>
      </w:r>
      <w:r w:rsidR="00B41235">
        <w:rPr>
          <w:i/>
        </w:rPr>
        <w:t>truly impossible to store on the heap</w:t>
      </w:r>
      <w:r w:rsidR="00DA1676">
        <w:rPr>
          <w:i/>
        </w:rPr>
        <w:t xml:space="preserve"> or in static memory</w:t>
      </w:r>
      <w:r w:rsidR="00B41235">
        <w:t>.  They cannot be a field in a class or ordinary struct, they cannot be assigned to an object, they cannot be stored in static variables, they cannot be boxed.</w:t>
      </w:r>
      <w:bookmarkStart w:id="30" w:name="_Ref28431928"/>
      <w:r w:rsidR="005A5E97">
        <w:rPr>
          <w:rStyle w:val="FootnoteReference"/>
        </w:rPr>
        <w:footnoteReference w:id="19"/>
      </w:r>
      <w:bookmarkEnd w:id="30"/>
      <w:r w:rsidR="00DA1676">
        <w:t xml:space="preserve">  </w:t>
      </w:r>
    </w:p>
    <w:p w14:paraId="415E1D10" w14:textId="38BB452B" w:rsidR="00DA1676" w:rsidRDefault="00DA1676" w:rsidP="005A5E97">
      <w:r>
        <w:lastRenderedPageBreak/>
        <w:tab/>
        <w:t xml:space="preserve">Ref structs have been with us since C# 7.2. </w:t>
      </w:r>
      <w:r w:rsidR="0018620F">
        <w:t xml:space="preserve">Note that since they cannot be boxed, they also cannot implement interfaces, including IDisposable.  </w:t>
      </w:r>
      <w:r w:rsidR="0018620F">
        <w:rPr>
          <w:i/>
        </w:rPr>
        <w:t xml:space="preserve">IDisposable </w:t>
      </w:r>
      <w:r w:rsidR="0018620F">
        <w:t>is a feature that allows, together with a using statement, RAI</w:t>
      </w:r>
      <w:r w:rsidR="00723773">
        <w:t>I-</w:t>
      </w:r>
      <w:r w:rsidR="0018620F">
        <w:t xml:space="preserve">like semantics to be obtained in C#.  A variable declared in a using statement is guaranteed to call its </w:t>
      </w:r>
      <w:r w:rsidR="0018620F">
        <w:rPr>
          <w:i/>
        </w:rPr>
        <w:t>Dispose</w:t>
      </w:r>
      <w:r w:rsidR="0018620F">
        <w:t xml:space="preserve"> </w:t>
      </w:r>
      <w:r w:rsidR="0008618C">
        <w:t xml:space="preserve">method </w:t>
      </w:r>
      <w:r w:rsidR="0018620F">
        <w:t xml:space="preserve">when its scope </w:t>
      </w:r>
      <w:r w:rsidR="0008618C">
        <w:t>ends</w:t>
      </w:r>
      <w:r w:rsidR="00823E57">
        <w:t xml:space="preserve"> (regardless of exception or early return).</w:t>
      </w:r>
      <w:r w:rsidR="00723773">
        <w:t xml:space="preserve">  With C# 8.0, you may use </w:t>
      </w:r>
      <w:r w:rsidR="005B1599">
        <w:t>“</w:t>
      </w:r>
      <w:r w:rsidR="00723773">
        <w:t>using</w:t>
      </w:r>
      <w:r w:rsidR="005B1599">
        <w:t>”</w:t>
      </w:r>
      <w:r w:rsidR="00723773">
        <w:t xml:space="preserve"> </w:t>
      </w:r>
      <w:r w:rsidR="005B1599">
        <w:t xml:space="preserve">statement (or now, declaration) </w:t>
      </w:r>
      <w:r w:rsidR="00723773">
        <w:t xml:space="preserve">with a ref struct has a void </w:t>
      </w:r>
      <w:r w:rsidR="00723773" w:rsidRPr="00BC0E3F">
        <w:rPr>
          <w:i/>
          <w:iCs/>
          <w:noProof/>
        </w:rPr>
        <w:t>Dispose</w:t>
      </w:r>
      <w:r w:rsidR="00723773">
        <w:rPr>
          <w:noProof/>
        </w:rPr>
        <w:t>()</w:t>
      </w:r>
      <w:r w:rsidR="00723773">
        <w:t xml:space="preserve"> </w:t>
      </w:r>
      <w:r w:rsidR="001B336A">
        <w:t xml:space="preserve">method </w:t>
      </w:r>
      <w:r w:rsidR="005B1599">
        <w:t xml:space="preserve">even though it cannot implement the </w:t>
      </w:r>
      <w:r w:rsidR="005B1599">
        <w:rPr>
          <w:i/>
        </w:rPr>
        <w:t xml:space="preserve">IDisposable </w:t>
      </w:r>
      <w:r w:rsidR="005B1599">
        <w:t>interface.</w:t>
      </w:r>
    </w:p>
    <w:p w14:paraId="32CE05CA" w14:textId="7C07FC82" w:rsidR="005B1599" w:rsidRDefault="005B1599" w:rsidP="005A5E97">
      <w:r>
        <w:tab/>
        <w:t xml:space="preserve">This gives us an object that cannot be stored on the heap </w:t>
      </w:r>
      <w:r w:rsidR="00297630">
        <w:t xml:space="preserve">(or static memory) </w:t>
      </w:r>
      <w:r>
        <w:t xml:space="preserve">in any way: it cannot be boxed, it cannot be captured in a closure, </w:t>
      </w:r>
      <w:r w:rsidR="00FB582D">
        <w:t>it cannot be stored in a class or ordinary struct field.</w:t>
      </w:r>
      <w:r w:rsidR="001B336A">
        <w:t xml:space="preserve">  It cannot be an element in an ordinary array.</w:t>
      </w:r>
      <w:r w:rsidR="00FB582D">
        <w:t xml:space="preserve">  Its lifetime will be no longer than its scope, by inexorable guarantee.  DotNetVault </w:t>
      </w:r>
      <w:r w:rsidR="006F6CF2">
        <w:t xml:space="preserve">exploits the restricted deterministic lifetime of these types of objects to assist it in isolating a protected resource and ensuring it is properly freed in short order and not stored somewhere for an indefinite </w:t>
      </w:r>
      <w:r w:rsidR="00553B6F">
        <w:t>period</w:t>
      </w:r>
      <w:r w:rsidR="006F6CF2">
        <w:t>.</w:t>
      </w:r>
    </w:p>
    <w:p w14:paraId="35D24054" w14:textId="392E99ED" w:rsidR="00284312" w:rsidRDefault="00284312" w:rsidP="00284312">
      <w:pPr>
        <w:pStyle w:val="Heading3"/>
        <w:numPr>
          <w:ilvl w:val="0"/>
          <w:numId w:val="10"/>
        </w:numPr>
      </w:pPr>
      <w:bookmarkStart w:id="31" w:name="_Toc35085882"/>
      <w:r>
        <w:t xml:space="preserve">Static analysis prevents leakage </w:t>
      </w:r>
      <w:r w:rsidR="00DA2D74">
        <w:t xml:space="preserve">or mingling </w:t>
      </w:r>
      <w:r>
        <w:t>of shared mutable state</w:t>
      </w:r>
      <w:bookmarkEnd w:id="31"/>
    </w:p>
    <w:p w14:paraId="195AF0E4" w14:textId="77777777" w:rsidR="00284312" w:rsidRPr="00284312" w:rsidRDefault="00284312" w:rsidP="00284312"/>
    <w:p w14:paraId="7E56C244" w14:textId="49160C37" w:rsidR="004A5539" w:rsidRDefault="006F6CF2" w:rsidP="00284312">
      <w:pPr>
        <w:ind w:firstLine="720"/>
      </w:pPr>
      <w:r>
        <w:t>By itself, this would not be enough to provide guarantees of isolation.</w:t>
      </w:r>
      <w:r w:rsidR="00695E95">
        <w:t xml:space="preserve">  Roslyn analyzers provide a framework where domain specific rules can be imposed on a program and enforced both by Intelli</w:t>
      </w:r>
      <w:r w:rsidR="00062359">
        <w:t>S</w:t>
      </w:r>
      <w:r w:rsidR="00695E95">
        <w:t xml:space="preserve">ense and at Build Time.  </w:t>
      </w:r>
      <w:r w:rsidR="00CD5962">
        <w:t>DotNetVault has developed rules that enforce the isolation of resources within a vault and ensure that shared mutable state cannot leak out of a protected resource nor can external shared mutable state be accidentally mingled with it.</w:t>
      </w:r>
      <w:r w:rsidR="00306B2A">
        <w:t xml:space="preserve">  It also can impose a rule that requires the use of a using statement or declaration by the immediate caller of a function returning a ref struct, making it a compiler error to neglect this.  </w:t>
      </w:r>
    </w:p>
    <w:p w14:paraId="2B121D35" w14:textId="77777777" w:rsidR="003C1548" w:rsidRDefault="004A5539" w:rsidP="005A5E97">
      <w:r>
        <w:tab/>
        <w:t xml:space="preserve">In summary, DotNetVault provides the following advantages to managing shared mutable state in </w:t>
      </w:r>
      <w:r w:rsidR="003C1548">
        <w:t>multithreaded applications:</w:t>
      </w:r>
    </w:p>
    <w:p w14:paraId="35E3C6F1" w14:textId="77777777" w:rsidR="003C1548" w:rsidRDefault="003C1548" w:rsidP="003C1548">
      <w:pPr>
        <w:pStyle w:val="ListParagraph"/>
        <w:numPr>
          <w:ilvl w:val="0"/>
          <w:numId w:val="3"/>
        </w:numPr>
      </w:pPr>
      <w:r>
        <w:t>The protected resource cannot be accessed before a lock has been obtained or after it has been released</w:t>
      </w:r>
    </w:p>
    <w:p w14:paraId="3E3124DB" w14:textId="77BA3B91" w:rsidR="00EC5619" w:rsidRDefault="003C1548" w:rsidP="003C1548">
      <w:pPr>
        <w:pStyle w:val="ListParagraph"/>
        <w:numPr>
          <w:ilvl w:val="0"/>
          <w:numId w:val="3"/>
        </w:numPr>
      </w:pPr>
      <w:r>
        <w:t xml:space="preserve">The lifetime of the lock obtained cannot exceed </w:t>
      </w:r>
      <w:r w:rsidR="00EC5619">
        <w:t>the function in which it is called</w:t>
      </w:r>
    </w:p>
    <w:p w14:paraId="0A3BA7D2" w14:textId="77777777" w:rsidR="00EC5619" w:rsidRDefault="00EC5619" w:rsidP="003C1548">
      <w:pPr>
        <w:pStyle w:val="ListParagraph"/>
        <w:numPr>
          <w:ilvl w:val="0"/>
          <w:numId w:val="3"/>
        </w:numPr>
      </w:pPr>
      <w:r>
        <w:t>The lock will be disposed of properly even in face of an exception or early return with nothing more onerous that a using declaration</w:t>
      </w:r>
    </w:p>
    <w:p w14:paraId="306302A2" w14:textId="77777777" w:rsidR="00EC39B4" w:rsidRDefault="00EC5619" w:rsidP="003C1548">
      <w:pPr>
        <w:pStyle w:val="ListParagraph"/>
        <w:numPr>
          <w:ilvl w:val="0"/>
          <w:numId w:val="3"/>
        </w:numPr>
      </w:pPr>
      <w:r>
        <w:t xml:space="preserve">When the lock is obtained, the user will find it very difficult to </w:t>
      </w:r>
      <w:r w:rsidR="009D7FD9">
        <w:t>leak shared mutable state out of the lock object – most attempts will be thwarted with compiler errors: the goal is 100% isolation, but, realistically, making it very difficult to use incorrectly is probably the best that can be hoped for</w:t>
      </w:r>
    </w:p>
    <w:p w14:paraId="40252408" w14:textId="029BCBA7" w:rsidR="005B1F2E" w:rsidRDefault="00EC39B4" w:rsidP="003C1548">
      <w:pPr>
        <w:pStyle w:val="ListParagraph"/>
        <w:numPr>
          <w:ilvl w:val="0"/>
          <w:numId w:val="3"/>
        </w:numPr>
      </w:pPr>
      <w:r>
        <w:lastRenderedPageBreak/>
        <w:t xml:space="preserve">The mechanism used is not </w:t>
      </w:r>
      <w:r w:rsidR="00284312">
        <w:t>recursive,</w:t>
      </w:r>
      <w:r>
        <w:t xml:space="preserve"> but it will not deadlock unless a “wait forever” decision is explicitly made by the caller: by default, all attempts to obtain the lock, including in a recursive scenario, will timeout.</w:t>
      </w:r>
    </w:p>
    <w:p w14:paraId="05313271" w14:textId="2D72DA8C" w:rsidR="00E9243F" w:rsidRDefault="00E9243F" w:rsidP="004B6169">
      <w:pPr>
        <w:pStyle w:val="Heading1"/>
        <w:numPr>
          <w:ilvl w:val="0"/>
          <w:numId w:val="14"/>
        </w:numPr>
      </w:pPr>
      <w:bookmarkStart w:id="32" w:name="_Toc35085883"/>
      <w:r>
        <w:t>Prerequisites</w:t>
      </w:r>
      <w:bookmarkEnd w:id="32"/>
    </w:p>
    <w:p w14:paraId="2A36F551" w14:textId="77777777" w:rsidR="00380574" w:rsidRPr="00380574" w:rsidRDefault="00380574" w:rsidP="00380574"/>
    <w:p w14:paraId="0D50362B" w14:textId="5DA89295" w:rsidR="00E9243F" w:rsidRDefault="00E9243F" w:rsidP="00CF0E98">
      <w:pPr>
        <w:ind w:firstLine="360"/>
      </w:pPr>
      <w:r>
        <w:t xml:space="preserve">This library and static analyzer </w:t>
      </w:r>
      <w:r w:rsidR="00CF0E98">
        <w:t xml:space="preserve">target the C# language.  It requires features that are available only in C# 8.0 and later.  Generally, this will require .NET Core 3.0 or later.  </w:t>
      </w:r>
      <w:r w:rsidR="00EC7848">
        <w:t xml:space="preserve">.NET Framework 4.8 does not, out-of-the-box, support all C# 8 features.  It is possible, however, to use this library and analyzer </w:t>
      </w:r>
      <w:r w:rsidR="0040747F">
        <w:t xml:space="preserve">with .NET 4.8 or .NET Standard 2.0 provided you set the language version to 8.0 manually in the </w:t>
      </w:r>
      <w:proofErr w:type="spellStart"/>
      <w:r w:rsidR="0040747F">
        <w:rPr>
          <w:i/>
          <w:iCs/>
        </w:rPr>
        <w:t>csproj</w:t>
      </w:r>
      <w:proofErr w:type="spellEnd"/>
      <w:r w:rsidR="0040747F">
        <w:rPr>
          <w:i/>
          <w:iCs/>
        </w:rPr>
        <w:t xml:space="preserve"> </w:t>
      </w:r>
      <w:r w:rsidR="0040747F">
        <w:t>file</w:t>
      </w:r>
      <w:r w:rsidR="001F0160">
        <w:t xml:space="preserve"> by adding the following line in a property group that applies to all build configurations-</w:t>
      </w:r>
    </w:p>
    <w:p w14:paraId="0429E2A8" w14:textId="4D81D7AE" w:rsidR="001F0160" w:rsidRDefault="001F0160" w:rsidP="00CF0E98">
      <w:pPr>
        <w:ind w:firstLine="360"/>
        <w:rPr>
          <w:rFonts w:ascii="Consolas" w:hAnsi="Consolas" w:cs="Consolas"/>
          <w:noProof/>
          <w:color w:val="0000FF"/>
          <w:sz w:val="19"/>
          <w:szCs w:val="19"/>
        </w:rPr>
      </w:pP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r>
        <w:rPr>
          <w:rFonts w:ascii="Consolas" w:hAnsi="Consolas" w:cs="Consolas"/>
          <w:noProof/>
          <w:color w:val="000000"/>
          <w:sz w:val="19"/>
          <w:szCs w:val="19"/>
        </w:rPr>
        <w:t>8.0</w:t>
      </w:r>
      <w:r>
        <w:rPr>
          <w:rFonts w:ascii="Consolas" w:hAnsi="Consolas" w:cs="Consolas"/>
          <w:noProof/>
          <w:color w:val="0000FF"/>
          <w:sz w:val="19"/>
          <w:szCs w:val="19"/>
        </w:rPr>
        <w:t>&lt;/</w:t>
      </w:r>
      <w:r>
        <w:rPr>
          <w:rFonts w:ascii="Consolas" w:hAnsi="Consolas" w:cs="Consolas"/>
          <w:noProof/>
          <w:color w:val="A31515"/>
          <w:sz w:val="19"/>
          <w:szCs w:val="19"/>
        </w:rPr>
        <w:t>LangVersion</w:t>
      </w:r>
      <w:r>
        <w:rPr>
          <w:rFonts w:ascii="Consolas" w:hAnsi="Consolas" w:cs="Consolas"/>
          <w:noProof/>
          <w:color w:val="0000FF"/>
          <w:sz w:val="19"/>
          <w:szCs w:val="19"/>
        </w:rPr>
        <w:t>&gt;</w:t>
      </w:r>
    </w:p>
    <w:p w14:paraId="093C0FD9" w14:textId="5FE1F9FD" w:rsidR="001F0160" w:rsidRDefault="00B50FF7" w:rsidP="001F0160">
      <w:r>
        <w:t>The features of C# 8.0 used by this project are “syntax-only” features</w:t>
      </w:r>
      <w:r w:rsidR="000D2105">
        <w:rPr>
          <w:rStyle w:val="FootnoteReference"/>
        </w:rPr>
        <w:footnoteReference w:id="20"/>
      </w:r>
      <w:r>
        <w:t xml:space="preserve"> that work </w:t>
      </w:r>
      <w:r w:rsidR="000D2105">
        <w:t>equally</w:t>
      </w:r>
      <w:r>
        <w:t xml:space="preserve"> well with .NET Standard 2.0, .NET 4.8 a</w:t>
      </w:r>
      <w:r w:rsidR="000D2105">
        <w:t xml:space="preserve">nd .NET Core 3.0 and perhaps other implementations.  Indeed, this project was written and tested using .NET Standard 2.0 with C# 8.0 manually enabled as shown above.  </w:t>
      </w:r>
      <w:r w:rsidR="00DD247C">
        <w:t>If using .NET Standard 2.0 or .NET Framework 4.8, you should avoid attempting to use features of C# 8.0 that require runtime/framework support.</w:t>
      </w:r>
    </w:p>
    <w:p w14:paraId="7B40373F" w14:textId="338FB3D7" w:rsidR="00DD247C" w:rsidRDefault="00380574" w:rsidP="004B6169">
      <w:pPr>
        <w:pStyle w:val="Heading1"/>
        <w:numPr>
          <w:ilvl w:val="0"/>
          <w:numId w:val="14"/>
        </w:numPr>
        <w:rPr>
          <w:noProof/>
        </w:rPr>
      </w:pPr>
      <w:bookmarkStart w:id="33" w:name="_Toc35085884"/>
      <w:r>
        <w:rPr>
          <w:noProof/>
        </w:rPr>
        <w:t>Installation</w:t>
      </w:r>
      <w:bookmarkEnd w:id="33"/>
    </w:p>
    <w:p w14:paraId="2AF316A0" w14:textId="4AB7B198" w:rsidR="00E92D0D" w:rsidRDefault="00E92D0D" w:rsidP="00E92D0D"/>
    <w:p w14:paraId="6FFA32E0" w14:textId="3398E033" w:rsidR="00412E06" w:rsidRDefault="00E92D0D" w:rsidP="009B2847">
      <w:pPr>
        <w:ind w:firstLine="360"/>
      </w:pPr>
      <w:r>
        <w:t>Installation is performed by using NuGet to install the package.  Officially, Visual Studio 2019 is supported</w:t>
      </w:r>
      <w:r w:rsidR="005E1406">
        <w:t xml:space="preserve"> on Windows; JetBrains</w:t>
      </w:r>
      <w:r w:rsidR="009B2847">
        <w:t xml:space="preserve"> Rider 2019.3.1+</w:t>
      </w:r>
      <w:r w:rsidR="00341AB8">
        <w:rPr>
          <w:rStyle w:val="FootnoteReference"/>
        </w:rPr>
        <w:footnoteReference w:id="21"/>
      </w:r>
      <w:r w:rsidR="005E1406">
        <w:t xml:space="preserve"> is also supported</w:t>
      </w:r>
      <w:r>
        <w:t>.</w:t>
      </w:r>
      <w:r w:rsidR="005E1406">
        <w:t xml:space="preserve">  Provided a NuGet supporting extension and .NET Core 3.1+ is installed, Visual Studio Code should also work</w:t>
      </w:r>
      <w:r w:rsidR="002A4C8E">
        <w:t xml:space="preserve"> but may not provide the same level of </w:t>
      </w:r>
      <w:r w:rsidR="002A4C8E" w:rsidRPr="002A4C8E">
        <w:rPr>
          <w:i/>
          <w:iCs/>
        </w:rPr>
        <w:t>Intellisense</w:t>
      </w:r>
      <w:r w:rsidR="002A4C8E">
        <w:t xml:space="preserve"> feedback for violations of the static analyzer’s rules.</w:t>
      </w:r>
    </w:p>
    <w:p w14:paraId="528AAA22" w14:textId="2880E08F" w:rsidR="00412E06" w:rsidRDefault="00412E06" w:rsidP="004B6169">
      <w:pPr>
        <w:pStyle w:val="Heading1"/>
        <w:numPr>
          <w:ilvl w:val="0"/>
          <w:numId w:val="14"/>
        </w:numPr>
      </w:pPr>
      <w:bookmarkStart w:id="34" w:name="_Toc35085885"/>
      <w:r>
        <w:t>Usage Guide</w:t>
      </w:r>
      <w:bookmarkEnd w:id="34"/>
    </w:p>
    <w:p w14:paraId="7333846B" w14:textId="77777777" w:rsidR="003834FD" w:rsidRPr="003834FD" w:rsidRDefault="003834FD" w:rsidP="003834FD"/>
    <w:p w14:paraId="7BB93025" w14:textId="1FDCD47B" w:rsidR="003834FD" w:rsidRDefault="003834FD" w:rsidP="003834FD">
      <w:pPr>
        <w:pStyle w:val="Heading2"/>
        <w:numPr>
          <w:ilvl w:val="0"/>
          <w:numId w:val="11"/>
        </w:numPr>
        <w:rPr>
          <w:i w:val="0"/>
          <w:iCs/>
        </w:rPr>
      </w:pPr>
      <w:bookmarkStart w:id="35" w:name="_Concept_of_Vault-Safety"/>
      <w:bookmarkStart w:id="36" w:name="_Ref23143430"/>
      <w:bookmarkStart w:id="37" w:name="_Ref23143440"/>
      <w:bookmarkStart w:id="38" w:name="_Ref23143549"/>
      <w:bookmarkStart w:id="39" w:name="_Toc35085886"/>
      <w:bookmarkEnd w:id="35"/>
      <w:r>
        <w:t xml:space="preserve">Concept of </w:t>
      </w:r>
      <w:r w:rsidR="008023A8">
        <w:t>vault-safe</w:t>
      </w:r>
      <w:r>
        <w:t>ty</w:t>
      </w:r>
      <w:bookmarkEnd w:id="36"/>
      <w:bookmarkEnd w:id="37"/>
      <w:bookmarkEnd w:id="38"/>
      <w:bookmarkEnd w:id="39"/>
    </w:p>
    <w:p w14:paraId="1A3518B4" w14:textId="02015F2D" w:rsidR="003834FD" w:rsidRDefault="003834FD" w:rsidP="003834FD"/>
    <w:p w14:paraId="09ACF427" w14:textId="47D7C20C" w:rsidR="003834FD" w:rsidRPr="00984573" w:rsidRDefault="00A95F7E" w:rsidP="00CD01F5">
      <w:pPr>
        <w:ind w:firstLine="720"/>
      </w:pPr>
      <w:r>
        <w:t>V</w:t>
      </w:r>
      <w:r w:rsidR="008023A8">
        <w:t>ault-safe</w:t>
      </w:r>
      <w:r w:rsidR="003834FD">
        <w:t xml:space="preserve">ty is a concept used extensively by this library and static analyzer. </w:t>
      </w:r>
      <w:r w:rsidR="00CD01F5">
        <w:t xml:space="preserve"> </w:t>
      </w:r>
      <w:r>
        <w:t>V</w:t>
      </w:r>
      <w:r w:rsidR="008023A8">
        <w:t>ault-safe</w:t>
      </w:r>
      <w:r w:rsidR="00CD01F5">
        <w:t xml:space="preserve">ty is a characteristic of certain types that </w:t>
      </w:r>
      <w:r w:rsidR="00FF728A">
        <w:t>are easy to protect</w:t>
      </w:r>
      <w:r w:rsidR="00CD01F5">
        <w:t xml:space="preserve">.  If a type is </w:t>
      </w:r>
      <w:r w:rsidR="008023A8">
        <w:t>vault-</w:t>
      </w:r>
      <w:r w:rsidR="008023A8">
        <w:lastRenderedPageBreak/>
        <w:t>safe</w:t>
      </w:r>
      <w:r w:rsidR="00984573">
        <w:t>,</w:t>
      </w:r>
      <w:r w:rsidR="00CD01F5">
        <w:t xml:space="preserve"> it is easier </w:t>
      </w:r>
      <w:r w:rsidR="00984573">
        <w:t xml:space="preserve">to ensure that protected data will not have references that can mutate its state </w:t>
      </w:r>
      <w:r w:rsidR="00FA6B76">
        <w:t xml:space="preserve">or </w:t>
      </w:r>
      <w:r w:rsidR="00984573">
        <w:t xml:space="preserve">sneak out from the </w:t>
      </w:r>
      <w:r w:rsidR="00984573">
        <w:rPr>
          <w:i/>
          <w:iCs/>
        </w:rPr>
        <w:t xml:space="preserve">Vault </w:t>
      </w:r>
      <w:r w:rsidR="00984573" w:rsidRPr="00984573">
        <w:t>barrier</w:t>
      </w:r>
      <w:r w:rsidR="00984573">
        <w:t xml:space="preserve">.     </w:t>
      </w:r>
    </w:p>
    <w:p w14:paraId="3C26303C" w14:textId="0FD25716" w:rsidR="003834FD" w:rsidRDefault="00D826E3" w:rsidP="003834FD">
      <w:r>
        <w:tab/>
        <w:t xml:space="preserve">A type is </w:t>
      </w:r>
      <w:r w:rsidR="008023A8">
        <w:t>vault-safe</w:t>
      </w:r>
      <w:r>
        <w:t xml:space="preserve"> if and only if it has one or more of the following </w:t>
      </w:r>
      <w:r w:rsidR="008D61CC">
        <w:t>characteristics:</w:t>
      </w:r>
    </w:p>
    <w:p w14:paraId="3237D631" w14:textId="6F0460F2" w:rsidR="008D61CC" w:rsidRDefault="008D61CC" w:rsidP="008D61CC">
      <w:pPr>
        <w:pStyle w:val="ListParagraph"/>
        <w:numPr>
          <w:ilvl w:val="0"/>
          <w:numId w:val="13"/>
        </w:numPr>
      </w:pPr>
      <w:r>
        <w:t xml:space="preserve">It is an </w:t>
      </w:r>
      <w:r>
        <w:rPr>
          <w:i/>
          <w:iCs/>
        </w:rPr>
        <w:t>unmanaged</w:t>
      </w:r>
      <w:r w:rsidR="00640CA2">
        <w:rPr>
          <w:rStyle w:val="FootnoteReference"/>
          <w:i/>
          <w:iCs/>
        </w:rPr>
        <w:footnoteReference w:id="22"/>
      </w:r>
      <w:r>
        <w:rPr>
          <w:i/>
          <w:iCs/>
        </w:rPr>
        <w:t xml:space="preserve"> </w:t>
      </w:r>
      <w:r>
        <w:t xml:space="preserve">value type – that is a value type that contains no reference types (or unsafe pointers or dynamic types) at any level of recursion in its object map.  </w:t>
      </w:r>
      <w:r w:rsidR="00276ED7">
        <w:t xml:space="preserve">Any type </w:t>
      </w:r>
      <w:r w:rsidR="001C61E5">
        <w:t>that</w:t>
      </w:r>
      <w:r w:rsidR="00276ED7">
        <w:t xml:space="preserve"> meets the </w:t>
      </w:r>
      <w:r w:rsidR="00276ED7">
        <w:rPr>
          <w:i/>
          <w:iCs/>
        </w:rPr>
        <w:t xml:space="preserve">unmanaged </w:t>
      </w:r>
      <w:r w:rsidR="00276ED7">
        <w:t xml:space="preserve">type constraint is </w:t>
      </w:r>
      <w:r w:rsidR="00276ED7">
        <w:rPr>
          <w:i/>
          <w:iCs/>
        </w:rPr>
        <w:t xml:space="preserve">automatically </w:t>
      </w:r>
      <w:r w:rsidR="00276ED7">
        <w:t xml:space="preserve">considered </w:t>
      </w:r>
      <w:r w:rsidR="008023A8">
        <w:t>vault-safe</w:t>
      </w:r>
      <w:r w:rsidR="00276ED7">
        <w:t>.</w:t>
      </w:r>
    </w:p>
    <w:p w14:paraId="00F614AB" w14:textId="77777777" w:rsidR="00D12758" w:rsidRDefault="00D12758" w:rsidP="00D12758">
      <w:pPr>
        <w:pStyle w:val="ListParagraph"/>
        <w:ind w:left="1800"/>
      </w:pPr>
    </w:p>
    <w:p w14:paraId="259F541D" w14:textId="425F2B15" w:rsidR="00122C6D" w:rsidRDefault="00D12758" w:rsidP="008D61CC">
      <w:pPr>
        <w:pStyle w:val="ListParagraph"/>
        <w:numPr>
          <w:ilvl w:val="0"/>
          <w:numId w:val="13"/>
        </w:numPr>
      </w:pPr>
      <w:r>
        <w:t xml:space="preserve">It is a concrete reference type that is </w:t>
      </w:r>
      <w:r>
        <w:rPr>
          <w:i/>
          <w:iCs/>
        </w:rPr>
        <w:t>sealed</w:t>
      </w:r>
      <w:r w:rsidR="006638B2">
        <w:t xml:space="preserve"> and contains only immutable data.  The string type </w:t>
      </w:r>
      <w:r w:rsidR="0016272D">
        <w:t xml:space="preserve">is a paradigmatic example of such a type.  It is always considered </w:t>
      </w:r>
      <w:r w:rsidR="008023A8">
        <w:t>vault-safe</w:t>
      </w:r>
      <w:r w:rsidR="0016272D">
        <w:t xml:space="preserve"> by the static analyzer.  Also considered </w:t>
      </w:r>
      <w:r w:rsidR="008023A8">
        <w:t>vault-safe</w:t>
      </w:r>
      <w:r w:rsidR="0016272D">
        <w:t xml:space="preserve"> are the collections in the </w:t>
      </w:r>
      <w:r w:rsidR="0016272D">
        <w:rPr>
          <w:i/>
          <w:iCs/>
          <w:noProof/>
        </w:rPr>
        <w:t>System.Collections.Immutable</w:t>
      </w:r>
      <w:r w:rsidR="0016272D">
        <w:t xml:space="preserve"> </w:t>
      </w:r>
      <w:r w:rsidR="00122C6D">
        <w:t xml:space="preserve">namespace (except their builders), but </w:t>
      </w:r>
      <w:r w:rsidR="00122C6D" w:rsidRPr="00ED6C10">
        <w:rPr>
          <w:b/>
          <w:bCs/>
        </w:rPr>
        <w:t xml:space="preserve">only to the extent that all their type arguments are </w:t>
      </w:r>
      <w:r w:rsidR="00ED6C10" w:rsidRPr="00ED6C10">
        <w:rPr>
          <w:b/>
          <w:bCs/>
        </w:rPr>
        <w:t>v</w:t>
      </w:r>
      <w:r w:rsidR="00122C6D" w:rsidRPr="00ED6C10">
        <w:rPr>
          <w:b/>
          <w:bCs/>
        </w:rPr>
        <w:t>ault</w:t>
      </w:r>
      <w:r w:rsidR="001C61E5" w:rsidRPr="00ED6C10">
        <w:rPr>
          <w:b/>
          <w:bCs/>
        </w:rPr>
        <w:t>-</w:t>
      </w:r>
      <w:r w:rsidR="00ED6C10" w:rsidRPr="00ED6C10">
        <w:rPr>
          <w:b/>
          <w:bCs/>
        </w:rPr>
        <w:t>s</w:t>
      </w:r>
      <w:r w:rsidR="00122C6D" w:rsidRPr="00ED6C10">
        <w:rPr>
          <w:b/>
          <w:bCs/>
        </w:rPr>
        <w:t>afe</w:t>
      </w:r>
      <w:r w:rsidR="00122C6D">
        <w:t>.</w:t>
      </w:r>
    </w:p>
    <w:p w14:paraId="6C6A9C4C" w14:textId="77777777" w:rsidR="00122C6D" w:rsidRDefault="00122C6D" w:rsidP="00122C6D">
      <w:pPr>
        <w:pStyle w:val="ListParagraph"/>
      </w:pPr>
    </w:p>
    <w:p w14:paraId="3B61D0EF" w14:textId="2590F0E8" w:rsidR="00ED1F1D" w:rsidRDefault="00ED1F1D" w:rsidP="008D61CC">
      <w:pPr>
        <w:pStyle w:val="ListParagraph"/>
        <w:numPr>
          <w:ilvl w:val="0"/>
          <w:numId w:val="13"/>
        </w:numPr>
      </w:pPr>
      <w:r>
        <w:t>It is</w:t>
      </w:r>
      <w:r w:rsidR="002C24B9">
        <w:t xml:space="preserve"> a</w:t>
      </w:r>
      <w:r>
        <w:t xml:space="preserve"> value type that only contains fields (static and member)</w:t>
      </w:r>
      <w:r w:rsidR="002C24B9">
        <w:t xml:space="preserve"> which themselves</w:t>
      </w:r>
      <w:r>
        <w:t xml:space="preserve"> contain only</w:t>
      </w:r>
      <w:r w:rsidR="009F0B90">
        <w:t xml:space="preserve"> other vault-safe types.</w:t>
      </w:r>
    </w:p>
    <w:p w14:paraId="32992443" w14:textId="77777777" w:rsidR="00ED1F1D" w:rsidRDefault="00ED1F1D" w:rsidP="00ED1F1D">
      <w:pPr>
        <w:pStyle w:val="ListParagraph"/>
      </w:pPr>
    </w:p>
    <w:p w14:paraId="59F0BC25" w14:textId="7AA9D2EB" w:rsidR="003834FD" w:rsidRDefault="000870AB" w:rsidP="00D4427C">
      <w:r>
        <w:t xml:space="preserve">The reason that such types are easy to isolate is simple: </w:t>
      </w:r>
      <w:r w:rsidR="007163B7">
        <w:t xml:space="preserve">assignment of those types results in either an </w:t>
      </w:r>
      <w:r w:rsidR="007163B7" w:rsidRPr="007163B7">
        <w:rPr>
          <w:i/>
          <w:iCs/>
        </w:rPr>
        <w:t>actual deep copy</w:t>
      </w:r>
      <w:r w:rsidR="007163B7">
        <w:t xml:space="preserve"> </w:t>
      </w:r>
      <w:r w:rsidR="007163B7" w:rsidRPr="007163B7">
        <w:t>of</w:t>
      </w:r>
      <w:r w:rsidR="007163B7">
        <w:t xml:space="preserve"> the object</w:t>
      </w:r>
      <w:r w:rsidR="00994DD4">
        <w:t xml:space="preserve"> (for </w:t>
      </w:r>
      <w:r w:rsidR="00994DD4" w:rsidRPr="007163B7">
        <w:rPr>
          <w:i/>
          <w:iCs/>
        </w:rPr>
        <w:t>unmanaged</w:t>
      </w:r>
      <w:r w:rsidR="00994DD4">
        <w:t xml:space="preserve"> types)</w:t>
      </w:r>
      <w:r w:rsidR="004718F3">
        <w:t xml:space="preserve"> or, for </w:t>
      </w:r>
      <w:r w:rsidR="0069708B">
        <w:t>other vault-safe types</w:t>
      </w:r>
      <w:r w:rsidR="004718F3">
        <w:t>,</w:t>
      </w:r>
      <w:r w:rsidR="00D507FA">
        <w:t xml:space="preserve"> </w:t>
      </w:r>
      <w:r w:rsidR="00D507FA">
        <w:rPr>
          <w:i/>
        </w:rPr>
        <w:t>effectively a deep copy</w:t>
      </w:r>
      <w:r w:rsidR="00F91853">
        <w:t>.</w:t>
      </w:r>
      <w:r w:rsidR="006F2859">
        <w:t xml:space="preserve">  Deep copies of data, whether true deep copies or </w:t>
      </w:r>
      <w:r w:rsidR="00994DD4">
        <w:t xml:space="preserve">quasi deep copies </w:t>
      </w:r>
      <w:r w:rsidR="006F2859">
        <w:t xml:space="preserve">due to immutability, </w:t>
      </w:r>
      <w:r w:rsidR="00D507FA">
        <w:t xml:space="preserve">cannot be used to </w:t>
      </w:r>
      <w:r w:rsidR="0035354F">
        <w:t>change the value protected</w:t>
      </w:r>
      <w:r w:rsidR="006F2859">
        <w:t>.</w:t>
      </w:r>
      <w:r w:rsidR="00977524">
        <w:t xml:space="preserve">  Concerns about references to the protected data sneaking out of the ambit of their protective isolation do not apply</w:t>
      </w:r>
      <w:r w:rsidR="0035354F">
        <w:t xml:space="preserve"> to these types</w:t>
      </w:r>
      <w:r w:rsidR="00977524">
        <w:t>.</w:t>
      </w:r>
      <w:r w:rsidR="0035354F">
        <w:t xml:space="preserve">  </w:t>
      </w:r>
      <w:r w:rsidR="008E5245">
        <w:t xml:space="preserve">  </w:t>
      </w:r>
    </w:p>
    <w:p w14:paraId="54678626" w14:textId="51081D4D" w:rsidR="009C4534" w:rsidRDefault="009C4534" w:rsidP="00D4427C">
      <w:r>
        <w:tab/>
      </w:r>
      <w:r>
        <w:rPr>
          <w:i/>
          <w:iCs/>
        </w:rPr>
        <w:t xml:space="preserve">Unmanaged </w:t>
      </w:r>
      <w:r>
        <w:t xml:space="preserve">types require no special annotation to be considered vault-safe: they are manifestly vault-safe by their very nature.  For reference types and value types that do not comply with the </w:t>
      </w:r>
      <w:r>
        <w:rPr>
          <w:i/>
          <w:iCs/>
        </w:rPr>
        <w:t xml:space="preserve">unmanaged </w:t>
      </w:r>
      <w:r>
        <w:t xml:space="preserve">constraint, </w:t>
      </w:r>
      <w:r w:rsidR="00BC0E3F">
        <w:t xml:space="preserve">you must either annotate the type with the </w:t>
      </w:r>
      <w:r w:rsidR="00BC0E3F">
        <w:rPr>
          <w:i/>
          <w:iCs/>
        </w:rPr>
        <w:t>VaultSafeAttribute</w:t>
      </w:r>
      <w:r w:rsidR="00A85DBA">
        <w:rPr>
          <w:rStyle w:val="FootnoteReference"/>
          <w:i/>
          <w:iCs/>
        </w:rPr>
        <w:footnoteReference w:id="23"/>
      </w:r>
      <w:r w:rsidR="00BC0E3F">
        <w:rPr>
          <w:i/>
          <w:iCs/>
        </w:rPr>
        <w:t xml:space="preserve"> </w:t>
      </w:r>
      <w:r w:rsidR="00BC0E3F">
        <w:t>or, alternatively place its type in the whitelist file</w:t>
      </w:r>
      <w:r w:rsidR="005C0B86">
        <w:rPr>
          <w:rStyle w:val="FootnoteReference"/>
        </w:rPr>
        <w:footnoteReference w:id="24"/>
      </w:r>
      <w:r w:rsidR="00BC0E3F">
        <w:t xml:space="preserve">.  It is recommended that the </w:t>
      </w:r>
      <w:r w:rsidR="00BC0E3F" w:rsidRPr="00BC0E3F">
        <w:rPr>
          <w:i/>
          <w:iCs/>
        </w:rPr>
        <w:t>VaultSafeAttribute</w:t>
      </w:r>
      <w:r w:rsidR="00BC0E3F">
        <w:t xml:space="preserve"> be employed for types over which you have control and the whitelist for types beyond your ability to annotate with attributes (for example, because they are part of a 3</w:t>
      </w:r>
      <w:r w:rsidR="00BC0E3F" w:rsidRPr="00BC0E3F">
        <w:rPr>
          <w:vertAlign w:val="superscript"/>
        </w:rPr>
        <w:t>rd</w:t>
      </w:r>
      <w:r w:rsidR="00BC0E3F">
        <w:t>-party API).</w:t>
      </w:r>
    </w:p>
    <w:p w14:paraId="16DB99EA" w14:textId="77777777" w:rsidR="00BA60F9" w:rsidRPr="00BC0E3F" w:rsidRDefault="00BA60F9" w:rsidP="00D4427C"/>
    <w:p w14:paraId="5408D2C1" w14:textId="515B9465" w:rsidR="00D4427C" w:rsidRDefault="000C47B4" w:rsidP="000C47B4">
      <w:pPr>
        <w:pStyle w:val="Heading2"/>
        <w:numPr>
          <w:ilvl w:val="0"/>
          <w:numId w:val="11"/>
        </w:numPr>
        <w:rPr>
          <w:i w:val="0"/>
        </w:rPr>
      </w:pPr>
      <w:bookmarkStart w:id="40" w:name="_Toc35085887"/>
      <w:r>
        <w:t>Overview of Tools</w:t>
      </w:r>
      <w:bookmarkEnd w:id="40"/>
    </w:p>
    <w:p w14:paraId="4158C0D5" w14:textId="04EA7291" w:rsidR="000C47B4" w:rsidRDefault="000C47B4" w:rsidP="000C47B4"/>
    <w:p w14:paraId="5FA44E23" w14:textId="51E6EA06" w:rsidR="00E40DF2" w:rsidRDefault="000C47B4" w:rsidP="000C47B4">
      <w:pPr>
        <w:ind w:firstLine="720"/>
      </w:pPr>
      <w:r>
        <w:t xml:space="preserve">As a consumer of this project, there are two </w:t>
      </w:r>
      <w:r w:rsidR="00D019FA">
        <w:t>broad</w:t>
      </w:r>
      <w:r>
        <w:t xml:space="preserve"> categories of types provided for your use.  </w:t>
      </w:r>
      <w:r w:rsidR="00282552">
        <w:rPr>
          <w:i/>
        </w:rPr>
        <w:t xml:space="preserve">Vaults </w:t>
      </w:r>
      <w:r w:rsidR="00282552">
        <w:t xml:space="preserve">isolate protected resources and prevent </w:t>
      </w:r>
      <w:r w:rsidR="00B61134">
        <w:t xml:space="preserve">concurrent </w:t>
      </w:r>
      <w:r w:rsidR="00282552">
        <w:t xml:space="preserve">access to them or any </w:t>
      </w:r>
      <w:r w:rsidR="00B61134">
        <w:t xml:space="preserve">values in their object graph.  To obtain temporary access to an object protected by a </w:t>
      </w:r>
      <w:r w:rsidR="00B61134">
        <w:rPr>
          <w:i/>
        </w:rPr>
        <w:t>Vault</w:t>
      </w:r>
      <w:r w:rsidR="00B61134">
        <w:t xml:space="preserve"> you call </w:t>
      </w:r>
      <w:r w:rsidR="009421E5">
        <w:t xml:space="preserve">the one of the </w:t>
      </w:r>
      <w:r w:rsidR="009421E5">
        <w:rPr>
          <w:i/>
        </w:rPr>
        <w:t xml:space="preserve">Vault’s </w:t>
      </w:r>
      <w:r w:rsidR="009421E5" w:rsidRPr="009421E5">
        <w:rPr>
          <w:i/>
          <w:noProof/>
        </w:rPr>
        <w:t>Lock</w:t>
      </w:r>
      <w:r w:rsidR="009421E5">
        <w:rPr>
          <w:i/>
          <w:noProof/>
        </w:rPr>
        <w:t>()</w:t>
      </w:r>
      <w:r w:rsidR="009421E5">
        <w:rPr>
          <w:i/>
        </w:rPr>
        <w:t xml:space="preserve"> </w:t>
      </w:r>
      <w:r w:rsidR="009421E5">
        <w:t xml:space="preserve">or </w:t>
      </w:r>
      <w:r w:rsidR="009421E5">
        <w:rPr>
          <w:i/>
          <w:noProof/>
        </w:rPr>
        <w:t>SpinLock()</w:t>
      </w:r>
      <w:r w:rsidR="009421E5">
        <w:rPr>
          <w:i/>
        </w:rPr>
        <w:t xml:space="preserve"> </w:t>
      </w:r>
      <w:r w:rsidR="009421E5">
        <w:t xml:space="preserve">methods to obtain the second category of type: the </w:t>
      </w:r>
      <w:r w:rsidR="008521B8" w:rsidRPr="008521B8">
        <w:rPr>
          <w:i/>
        </w:rPr>
        <w:t>LockedResource</w:t>
      </w:r>
      <w:r w:rsidR="009421E5">
        <w:t xml:space="preserve">.  The </w:t>
      </w:r>
      <w:r w:rsidR="008521B8" w:rsidRPr="008521B8">
        <w:rPr>
          <w:i/>
        </w:rPr>
        <w:t>LockedResource</w:t>
      </w:r>
      <w:r w:rsidR="009421E5">
        <w:rPr>
          <w:i/>
        </w:rPr>
        <w:t xml:space="preserve"> </w:t>
      </w:r>
      <w:r w:rsidR="009421E5">
        <w:t xml:space="preserve">is an RAII type that may only be stored on the stack and must be disposed by the </w:t>
      </w:r>
      <w:r w:rsidR="00E83B6E">
        <w:t xml:space="preserve">same </w:t>
      </w:r>
      <w:r w:rsidR="009421E5">
        <w:t xml:space="preserve">Method (or Property) </w:t>
      </w:r>
      <w:r w:rsidR="00E83B6E">
        <w:t xml:space="preserve">that obtained it.  In fact, the method or property that obtains it must guard it with a </w:t>
      </w:r>
      <w:r w:rsidR="00E83B6E">
        <w:rPr>
          <w:i/>
        </w:rPr>
        <w:t xml:space="preserve">using </w:t>
      </w:r>
      <w:r w:rsidR="00E83B6E">
        <w:t>statement or declaration</w:t>
      </w:r>
      <w:r w:rsidR="00E40DF2">
        <w:t>.  Failing to do so is a compiler error.</w:t>
      </w:r>
    </w:p>
    <w:p w14:paraId="027D2942" w14:textId="77717CA9" w:rsidR="00401C83" w:rsidRDefault="00401C83" w:rsidP="003D0709">
      <w:pPr>
        <w:pStyle w:val="Heading3"/>
        <w:numPr>
          <w:ilvl w:val="0"/>
          <w:numId w:val="16"/>
        </w:numPr>
        <w:ind w:left="1800"/>
        <w:rPr>
          <w:i/>
        </w:rPr>
      </w:pPr>
      <w:bookmarkStart w:id="41" w:name="_Toc35085888"/>
      <w:r>
        <w:rPr>
          <w:i/>
        </w:rPr>
        <w:t>Vaults</w:t>
      </w:r>
      <w:bookmarkEnd w:id="41"/>
    </w:p>
    <w:p w14:paraId="57C869F0" w14:textId="77777777" w:rsidR="00CA59A9" w:rsidRPr="00CA59A9" w:rsidRDefault="00CA59A9" w:rsidP="00CA59A9"/>
    <w:p w14:paraId="05ACAC86" w14:textId="364A8006" w:rsidR="006C29B1" w:rsidRDefault="00CA59A9" w:rsidP="00CA59A9">
      <w:pPr>
        <w:ind w:firstLine="720"/>
      </w:pPr>
      <w:r>
        <w:t xml:space="preserve">Vault objects all inherit from the abstract base class </w:t>
      </w:r>
      <w:r>
        <w:rPr>
          <w:i/>
        </w:rPr>
        <w:t>Vault&lt;T&gt;</w:t>
      </w:r>
      <w:r>
        <w:t xml:space="preserve">.  </w:t>
      </w:r>
      <w:r w:rsidR="00F353F1">
        <w:t xml:space="preserve">There are two axes of types of vaults.  One axis represents </w:t>
      </w:r>
      <w:r w:rsidR="00B22D1B">
        <w:t>the underlying synchronization mechanism employed by the vault</w:t>
      </w:r>
      <w:r w:rsidR="00557F60">
        <w:t xml:space="preserve"> (atomic, monitor lock and </w:t>
      </w:r>
      <w:r w:rsidR="00BF19E1">
        <w:t>R</w:t>
      </w:r>
      <w:r w:rsidR="00557F60">
        <w:t>eader</w:t>
      </w:r>
      <w:r w:rsidR="00BF19E1">
        <w:t>W</w:t>
      </w:r>
      <w:r w:rsidR="00557F60">
        <w:t>riter</w:t>
      </w:r>
      <w:r w:rsidR="000C5B6B">
        <w:t>L</w:t>
      </w:r>
      <w:r w:rsidR="00557F60">
        <w:t>ock</w:t>
      </w:r>
      <w:r w:rsidR="000C5B6B">
        <w:t>S</w:t>
      </w:r>
      <w:r w:rsidR="00557F60">
        <w:t>lim</w:t>
      </w:r>
      <w:bookmarkStart w:id="42" w:name="_Ref33956125"/>
      <w:r w:rsidR="000C5B6B">
        <w:rPr>
          <w:rStyle w:val="FootnoteReference"/>
        </w:rPr>
        <w:footnoteReference w:id="25"/>
      </w:r>
      <w:bookmarkEnd w:id="42"/>
      <w:r w:rsidR="000C5B6B">
        <w:t>)</w:t>
      </w:r>
      <w:r w:rsidR="00B22D1B">
        <w:t>.  The other axis represents the type of resource</w:t>
      </w:r>
      <w:r w:rsidR="005F2D40">
        <w:t xml:space="preserve"> protected by the vault.  </w:t>
      </w:r>
      <w:r>
        <w:t xml:space="preserve">There are two Vaults provided for your use out-of-the-box: the </w:t>
      </w:r>
      <w:r w:rsidR="00300C44" w:rsidRPr="00300C44">
        <w:rPr>
          <w:i/>
        </w:rPr>
        <w:t>MutableResourceVault</w:t>
      </w:r>
      <w:r w:rsidRPr="00CA59A9">
        <w:rPr>
          <w:i/>
        </w:rPr>
        <w:t>&lt;T&gt;</w:t>
      </w:r>
      <w:r>
        <w:rPr>
          <w:i/>
        </w:rPr>
        <w:t xml:space="preserve"> </w:t>
      </w:r>
      <w:r>
        <w:t xml:space="preserve">and the </w:t>
      </w:r>
      <w:r>
        <w:rPr>
          <w:i/>
        </w:rPr>
        <w:t>BasicVault&lt;T&gt;</w:t>
      </w:r>
      <w:r>
        <w:t xml:space="preserve">.  </w:t>
      </w:r>
      <w:r w:rsidR="004944D4">
        <w:t xml:space="preserve">The difference between which should be used depends on whether </w:t>
      </w:r>
      <w:r w:rsidR="004944D4">
        <w:rPr>
          <w:i/>
        </w:rPr>
        <w:t xml:space="preserve">T </w:t>
      </w:r>
      <w:r w:rsidR="004944D4">
        <w:t xml:space="preserve">is </w:t>
      </w:r>
      <w:r w:rsidR="008023A8">
        <w:t>vault-safe</w:t>
      </w:r>
      <w:r w:rsidR="004944D4">
        <w:rPr>
          <w:i/>
        </w:rPr>
        <w:t>.</w:t>
      </w:r>
      <w:r w:rsidR="004944D4">
        <w:rPr>
          <w:rStyle w:val="FootnoteReference"/>
          <w:i/>
        </w:rPr>
        <w:footnoteReference w:id="26"/>
      </w:r>
      <w:r w:rsidR="00112707">
        <w:t xml:space="preserve">  The </w:t>
      </w:r>
      <w:r w:rsidR="00112707">
        <w:rPr>
          <w:i/>
        </w:rPr>
        <w:t>BasicVault&lt;T&gt;</w:t>
      </w:r>
      <w:r w:rsidR="00112707">
        <w:t xml:space="preserve"> should be used to protect </w:t>
      </w:r>
      <w:r w:rsidR="008023A8">
        <w:t>vault-safe</w:t>
      </w:r>
      <w:r w:rsidR="00112707">
        <w:rPr>
          <w:i/>
        </w:rPr>
        <w:t xml:space="preserve"> </w:t>
      </w:r>
      <w:r w:rsidR="000C6912">
        <w:rPr>
          <w:iCs/>
        </w:rPr>
        <w:t xml:space="preserve">resources </w:t>
      </w:r>
      <w:r w:rsidR="004364F6">
        <w:t xml:space="preserve">because the </w:t>
      </w:r>
      <w:r w:rsidR="008521B8" w:rsidRPr="008521B8">
        <w:rPr>
          <w:i/>
        </w:rPr>
        <w:t>LockedResource</w:t>
      </w:r>
      <w:r w:rsidR="004364F6">
        <w:t xml:space="preserve"> provided by the </w:t>
      </w:r>
      <w:r w:rsidR="004364F6">
        <w:rPr>
          <w:i/>
        </w:rPr>
        <w:t xml:space="preserve">BasicVault&lt;T&gt; </w:t>
      </w:r>
      <w:r w:rsidR="004364F6">
        <w:t>is minimally restrictive</w:t>
      </w:r>
      <w:r w:rsidR="004364F6">
        <w:rPr>
          <w:i/>
        </w:rPr>
        <w:t xml:space="preserve">.  </w:t>
      </w:r>
      <w:r w:rsidR="00D500C4">
        <w:t xml:space="preserve">The </w:t>
      </w:r>
      <w:r w:rsidR="00300C44" w:rsidRPr="00300C44">
        <w:rPr>
          <w:i/>
        </w:rPr>
        <w:t>MutableResourceVault</w:t>
      </w:r>
      <w:r w:rsidR="00D500C4">
        <w:rPr>
          <w:i/>
        </w:rPr>
        <w:t xml:space="preserve">&lt;T&gt; </w:t>
      </w:r>
      <w:r w:rsidR="00D500C4">
        <w:t xml:space="preserve">should be used to protect resources that are not </w:t>
      </w:r>
      <w:r w:rsidR="008023A8">
        <w:t>vault-safe</w:t>
      </w:r>
      <w:r w:rsidR="00D500C4">
        <w:t xml:space="preserve">: the </w:t>
      </w:r>
      <w:r w:rsidR="008521B8" w:rsidRPr="008521B8">
        <w:rPr>
          <w:i/>
        </w:rPr>
        <w:t>LockedResource</w:t>
      </w:r>
      <w:r w:rsidR="00D500C4">
        <w:rPr>
          <w:i/>
        </w:rPr>
        <w:t xml:space="preserve"> </w:t>
      </w:r>
      <w:r w:rsidR="00D500C4">
        <w:t>object it provides when you obtain a locked resource prevents references to the protected data from leaking out and prevents non-vault safe external data from creeping in</w:t>
      </w:r>
      <w:r w:rsidR="00CE3339">
        <w:t>.</w:t>
      </w:r>
      <w:r w:rsidR="0021091A">
        <w:rPr>
          <w:rStyle w:val="FootnoteReference"/>
        </w:rPr>
        <w:footnoteReference w:id="27"/>
      </w:r>
      <w:r w:rsidR="00CE3339">
        <w:t xml:space="preserve">  Finally an abstract </w:t>
      </w:r>
      <w:r w:rsidR="00CE3339">
        <w:rPr>
          <w:i/>
        </w:rPr>
        <w:t>Customizable</w:t>
      </w:r>
      <w:r w:rsidR="00300C44" w:rsidRPr="00300C44">
        <w:rPr>
          <w:i/>
        </w:rPr>
        <w:t>MutableResourceVault</w:t>
      </w:r>
      <w:r w:rsidR="00CE3339">
        <w:rPr>
          <w:i/>
        </w:rPr>
        <w:t>&lt;T&gt;</w:t>
      </w:r>
      <w:r w:rsidR="00CE3339">
        <w:t xml:space="preserve">, inherits from </w:t>
      </w:r>
      <w:r w:rsidR="00300C44" w:rsidRPr="00300C44">
        <w:rPr>
          <w:i/>
        </w:rPr>
        <w:t>MutableResourceVault</w:t>
      </w:r>
      <w:r w:rsidR="00CE3339">
        <w:rPr>
          <w:i/>
        </w:rPr>
        <w:t>&lt;T&gt;</w:t>
      </w:r>
      <w:r w:rsidR="00CE3339">
        <w:t xml:space="preserve"> and exits to allow you to make your own version of the </w:t>
      </w:r>
      <w:r w:rsidR="00300C44" w:rsidRPr="00300C44">
        <w:rPr>
          <w:i/>
        </w:rPr>
        <w:t>MutableResourceVault</w:t>
      </w:r>
      <w:r w:rsidR="00CE3339">
        <w:rPr>
          <w:i/>
        </w:rPr>
        <w:t xml:space="preserve">&lt;T&gt; </w:t>
      </w:r>
      <w:r w:rsidR="00CE3339">
        <w:t xml:space="preserve">with your own </w:t>
      </w:r>
      <w:r w:rsidR="008521B8" w:rsidRPr="008521B8">
        <w:rPr>
          <w:i/>
        </w:rPr>
        <w:t>LockedResource</w:t>
      </w:r>
      <w:r w:rsidR="00780685">
        <w:rPr>
          <w:i/>
        </w:rPr>
        <w:t xml:space="preserve"> </w:t>
      </w:r>
      <w:r w:rsidR="00780685">
        <w:t xml:space="preserve">type to provide an accessible API for frequently used operations on a type that is not </w:t>
      </w:r>
      <w:r w:rsidR="008023A8">
        <w:t>vault-safe</w:t>
      </w:r>
      <w:r w:rsidR="00780685">
        <w:t xml:space="preserve">. </w:t>
      </w:r>
    </w:p>
    <w:p w14:paraId="5A67D34C" w14:textId="445044E2" w:rsidR="00D13E64" w:rsidRDefault="007B448B" w:rsidP="00D13E64">
      <w:pPr>
        <w:pStyle w:val="Heading3"/>
        <w:numPr>
          <w:ilvl w:val="0"/>
          <w:numId w:val="16"/>
        </w:numPr>
      </w:pPr>
      <w:bookmarkStart w:id="43" w:name="_LockedResources"/>
      <w:bookmarkStart w:id="44" w:name="_Toc35085889"/>
      <w:bookmarkEnd w:id="43"/>
      <w:r w:rsidRPr="007B448B">
        <w:rPr>
          <w:i/>
        </w:rPr>
        <w:t>LockedResources</w:t>
      </w:r>
      <w:bookmarkEnd w:id="44"/>
    </w:p>
    <w:p w14:paraId="6D183F55" w14:textId="77777777" w:rsidR="005374FD" w:rsidRPr="005374FD" w:rsidRDefault="005374FD" w:rsidP="005374FD"/>
    <w:p w14:paraId="40AC6861" w14:textId="4DD439F7" w:rsidR="00956AEE" w:rsidRDefault="003F2D4C" w:rsidP="000905CA">
      <w:pPr>
        <w:ind w:firstLine="720"/>
      </w:pPr>
      <w:r>
        <w:t xml:space="preserve">Every </w:t>
      </w:r>
      <w:r w:rsidR="00B60ABC">
        <w:t xml:space="preserve">publicly accessible </w:t>
      </w:r>
      <w:r w:rsidR="00B60ABC">
        <w:rPr>
          <w:i/>
        </w:rPr>
        <w:t>Vault</w:t>
      </w:r>
      <w:r w:rsidR="00B60ABC">
        <w:t xml:space="preserve"> object contains public methods called </w:t>
      </w:r>
      <w:r w:rsidR="00B60ABC">
        <w:rPr>
          <w:i/>
        </w:rPr>
        <w:t xml:space="preserve">Lock </w:t>
      </w:r>
      <w:r w:rsidR="00B60ABC">
        <w:t xml:space="preserve">and </w:t>
      </w:r>
      <w:r w:rsidR="00B60ABC">
        <w:rPr>
          <w:i/>
        </w:rPr>
        <w:t>SpinLock</w:t>
      </w:r>
      <w:r w:rsidR="00B60ABC">
        <w:t>.  These methods</w:t>
      </w:r>
      <w:r w:rsidR="00DB6637">
        <w:t xml:space="preserve">, all of which are annotated with the </w:t>
      </w:r>
      <w:r w:rsidR="00DB6637">
        <w:rPr>
          <w:i/>
        </w:rPr>
        <w:t>UsingMandatory</w:t>
      </w:r>
      <w:r w:rsidR="00DB6637">
        <w:t xml:space="preserve"> attribute,</w:t>
      </w:r>
      <w:r w:rsidR="00B60ABC">
        <w:t xml:space="preserve"> </w:t>
      </w:r>
      <w:r w:rsidR="00B60ABC">
        <w:lastRenderedPageBreak/>
        <w:t xml:space="preserve">“check-out” the protected resource </w:t>
      </w:r>
      <w:r w:rsidR="00DB6637">
        <w:t xml:space="preserve">give you temporary access to the resource mediated by a </w:t>
      </w:r>
      <w:r w:rsidR="008521B8" w:rsidRPr="008521B8">
        <w:rPr>
          <w:i/>
        </w:rPr>
        <w:t>LockedResource</w:t>
      </w:r>
      <w:r w:rsidR="00DB6637">
        <w:rPr>
          <w:i/>
        </w:rPr>
        <w:t xml:space="preserve"> </w:t>
      </w:r>
      <w:r w:rsidR="00DB6637">
        <w:t xml:space="preserve">object.  </w:t>
      </w:r>
      <w:r w:rsidR="008521B8" w:rsidRPr="008521B8">
        <w:rPr>
          <w:i/>
        </w:rPr>
        <w:t>LockedResource</w:t>
      </w:r>
      <w:r w:rsidR="00DB6637">
        <w:t xml:space="preserve"> objects are</w:t>
      </w:r>
      <w:r w:rsidR="00B423A8">
        <w:t xml:space="preserve"> Disposable</w:t>
      </w:r>
      <w:r w:rsidR="00DB6637">
        <w:t xml:space="preserve"> </w:t>
      </w:r>
      <w:r w:rsidR="00DB6637">
        <w:rPr>
          <w:i/>
        </w:rPr>
        <w:t>ref structs</w:t>
      </w:r>
      <w:r w:rsidR="00B423A8" w:rsidRPr="000C6912">
        <w:rPr>
          <w:rStyle w:val="FootnoteReference"/>
          <w:iCs/>
        </w:rPr>
        <w:footnoteReference w:id="28"/>
      </w:r>
      <w:r w:rsidR="00B423A8">
        <w:rPr>
          <w:i/>
        </w:rPr>
        <w:t xml:space="preserve"> </w:t>
      </w:r>
      <w:r w:rsidR="00B423A8">
        <w:t xml:space="preserve">that grant you limited access to the resource and automatically return the resource to the owning </w:t>
      </w:r>
      <w:r w:rsidR="00B423A8">
        <w:rPr>
          <w:i/>
        </w:rPr>
        <w:t xml:space="preserve">Vault </w:t>
      </w:r>
      <w:r w:rsidR="00B423A8">
        <w:t>when their lifetime ends.</w:t>
      </w:r>
      <w:r w:rsidR="00DB6637">
        <w:t xml:space="preserve"> </w:t>
      </w:r>
      <w:r w:rsidR="00B60533">
        <w:t xml:space="preserve">BasicVault&lt;T&gt; provides a </w:t>
      </w:r>
      <w:r w:rsidR="008521B8" w:rsidRPr="008521B8">
        <w:rPr>
          <w:i/>
        </w:rPr>
        <w:t>LockedResource</w:t>
      </w:r>
      <w:r w:rsidR="00B60533">
        <w:t xml:space="preserve"> of type </w:t>
      </w:r>
      <w:r w:rsidR="00AD22A4" w:rsidRPr="00AD22A4">
        <w:rPr>
          <w:i/>
        </w:rPr>
        <w:t>LockedVaultObject&lt;TVault, T&gt;</w:t>
      </w:r>
      <w:r w:rsidR="00AD22A4">
        <w:t xml:space="preserve"> and </w:t>
      </w:r>
      <w:r w:rsidR="00300C44" w:rsidRPr="00300C44">
        <w:rPr>
          <w:i/>
        </w:rPr>
        <w:t>MutableResourceVault</w:t>
      </w:r>
      <w:r w:rsidR="00AD22A4">
        <w:rPr>
          <w:i/>
        </w:rPr>
        <w:t>&lt;T&gt;</w:t>
      </w:r>
      <w:r w:rsidR="00AD22A4">
        <w:t xml:space="preserve"> provides a </w:t>
      </w:r>
      <w:r w:rsidR="008521B8" w:rsidRPr="008521B8">
        <w:rPr>
          <w:i/>
        </w:rPr>
        <w:t>LockedResource</w:t>
      </w:r>
      <w:r w:rsidR="00AD22A4">
        <w:t xml:space="preserve"> of type </w:t>
      </w:r>
      <w:r w:rsidR="0000441B" w:rsidRPr="0000441B">
        <w:rPr>
          <w:i/>
          <w:iCs/>
        </w:rPr>
        <w:t>LockedVaultMutableResource&lt;TVault, TResource&gt;</w:t>
      </w:r>
      <w:r w:rsidR="00AD22A4">
        <w:t xml:space="preserve">.  </w:t>
      </w:r>
      <w:r w:rsidR="00A3786D" w:rsidRPr="00AD22A4">
        <w:rPr>
          <w:i/>
        </w:rPr>
        <w:t>LockedVaultObject&lt;TVault, T&gt;</w:t>
      </w:r>
      <w:r w:rsidR="00AD22A4">
        <w:t xml:space="preserve"> simply exposes the protected resource to you as a read/write Property: this is all the protection a </w:t>
      </w:r>
      <w:r w:rsidR="008023A8">
        <w:t>vault-safe</w:t>
      </w:r>
      <w:r w:rsidR="00AD22A4">
        <w:t xml:space="preserve"> resource requires.  </w:t>
      </w:r>
      <w:r w:rsidR="00A3786D">
        <w:t xml:space="preserve">The </w:t>
      </w:r>
      <w:r w:rsidR="00A3786D">
        <w:rPr>
          <w:i/>
        </w:rPr>
        <w:t>Locked</w:t>
      </w:r>
      <w:r w:rsidR="00300C44" w:rsidRPr="00300C44">
        <w:rPr>
          <w:i/>
        </w:rPr>
        <w:t>MutableResourceVault</w:t>
      </w:r>
      <w:r w:rsidR="00A3786D">
        <w:rPr>
          <w:i/>
        </w:rPr>
        <w:t xml:space="preserve">&lt;TVault, TResource&gt; </w:t>
      </w:r>
      <w:r w:rsidR="00A3786D">
        <w:t>restricts your interaction with the protected resource to the use of certain specially annotated delegates.  The annotations on these delegate</w:t>
      </w:r>
      <w:r w:rsidR="005546AD">
        <w:t>s</w:t>
      </w:r>
      <w:r w:rsidR="00A3786D">
        <w:t xml:space="preserve"> cause the </w:t>
      </w:r>
      <w:r w:rsidR="00033BB4">
        <w:t>static analyzer to refuse to compile your code if it cannot prove the code you passed in the delegate will not leak mutable state out of the resource or permit externally accessible mutable state from becoming part of the resource.</w:t>
      </w:r>
      <w:r w:rsidR="00403B74">
        <w:br/>
      </w:r>
    </w:p>
    <w:p w14:paraId="0FC5E01B" w14:textId="77777777" w:rsidR="00956AEE" w:rsidRDefault="00956AEE">
      <w:r>
        <w:br w:type="page"/>
      </w:r>
    </w:p>
    <w:p w14:paraId="43F7FF41" w14:textId="05B5823E" w:rsidR="00760C36" w:rsidRDefault="00760C36" w:rsidP="00F13E3D">
      <w:pPr>
        <w:pStyle w:val="Heading2"/>
        <w:numPr>
          <w:ilvl w:val="0"/>
          <w:numId w:val="11"/>
        </w:numPr>
      </w:pPr>
      <w:bookmarkStart w:id="45" w:name="_Toc35085890"/>
      <w:r>
        <w:lastRenderedPageBreak/>
        <w:t>Vaults In</w:t>
      </w:r>
      <w:r w:rsidR="00403B74">
        <w:t>-</w:t>
      </w:r>
      <w:r>
        <w:t>Depth</w:t>
      </w:r>
      <w:bookmarkEnd w:id="45"/>
    </w:p>
    <w:p w14:paraId="1F5247D0" w14:textId="3299AE63" w:rsidR="002134DB" w:rsidRDefault="002134DB" w:rsidP="002134DB"/>
    <w:p w14:paraId="4CC3CBCE" w14:textId="4F21A637" w:rsidR="002134DB" w:rsidRDefault="002134DB" w:rsidP="002134DB">
      <w:pPr>
        <w:pStyle w:val="Heading3"/>
        <w:numPr>
          <w:ilvl w:val="0"/>
          <w:numId w:val="23"/>
        </w:numPr>
      </w:pPr>
      <w:bookmarkStart w:id="46" w:name="_Toc35085891"/>
      <w:r>
        <w:t>Underlying Synchronization Mechanisms</w:t>
      </w:r>
      <w:bookmarkEnd w:id="46"/>
    </w:p>
    <w:p w14:paraId="58F277CD" w14:textId="68EADBEC" w:rsidR="002134DB" w:rsidRDefault="002134DB" w:rsidP="002134DB"/>
    <w:p w14:paraId="3704C56E" w14:textId="5F2EDB24" w:rsidR="00B5398B" w:rsidRDefault="002134DB" w:rsidP="00B5398B">
      <w:pPr>
        <w:ind w:firstLine="720"/>
      </w:pPr>
      <w:r>
        <w:t>The vaults provided supply a variety of underlying synchronization methods for you to ch</w:t>
      </w:r>
      <w:r w:rsidR="004200EB">
        <w:t>o</w:t>
      </w:r>
      <w:r>
        <w:t>ose from.  Also, the</w:t>
      </w:r>
      <w:r w:rsidR="00EF35DD">
        <w:t>y all share a common API, enabling you to easily change your chosen synchronization mechanism</w:t>
      </w:r>
      <w:r w:rsidR="00B5398B">
        <w:t xml:space="preserve"> at compile time</w:t>
      </w:r>
      <w:r w:rsidR="00EF35DD">
        <w:t>.</w:t>
      </w:r>
      <w:r w:rsidR="00EF35DD">
        <w:rPr>
          <w:rStyle w:val="FootnoteReference"/>
        </w:rPr>
        <w:footnoteReference w:id="29"/>
      </w:r>
      <w:r w:rsidR="00B5398B">
        <w:t xml:space="preserve">  The available synchronization mechanisms </w:t>
      </w:r>
      <w:r w:rsidR="007D15BE">
        <w:t>are atomics, standard monitor lock and ReaderWriterLockSlim.</w:t>
      </w:r>
    </w:p>
    <w:p w14:paraId="51AC9257" w14:textId="4E955F7A" w:rsidR="007D15BE" w:rsidRDefault="007D15BE" w:rsidP="00331234">
      <w:pPr>
        <w:pStyle w:val="Heading3"/>
        <w:numPr>
          <w:ilvl w:val="0"/>
          <w:numId w:val="23"/>
        </w:numPr>
      </w:pPr>
      <w:bookmarkStart w:id="47" w:name="_Toc35085892"/>
      <w:r>
        <w:t>Atomic Vaults</w:t>
      </w:r>
      <w:bookmarkEnd w:id="47"/>
    </w:p>
    <w:p w14:paraId="537CAD67" w14:textId="77777777" w:rsidR="00331234" w:rsidRPr="00331234" w:rsidRDefault="00331234" w:rsidP="007F4FEC"/>
    <w:p w14:paraId="758A4F82" w14:textId="405B7FC1" w:rsidR="007D15BE" w:rsidRDefault="007D15BE" w:rsidP="00742854">
      <w:pPr>
        <w:ind w:firstLine="720"/>
      </w:pPr>
      <w:r>
        <w:t xml:space="preserve">The atomic vaults </w:t>
      </w:r>
      <w:r w:rsidRPr="007F4FEC">
        <w:rPr>
          <w:i/>
          <w:iCs/>
        </w:rPr>
        <w:t>(</w:t>
      </w:r>
      <w:r w:rsidR="002A2C44" w:rsidRPr="007F4FEC">
        <w:rPr>
          <w:i/>
          <w:iCs/>
        </w:rPr>
        <w:t>BasicVault&lt;T&gt;</w:t>
      </w:r>
      <w:r w:rsidR="002A2C44">
        <w:t xml:space="preserve">, </w:t>
      </w:r>
      <w:r w:rsidR="002A2C44" w:rsidRPr="007F4FEC">
        <w:rPr>
          <w:i/>
          <w:iCs/>
        </w:rPr>
        <w:t>MutableResourceVault&lt;T&gt;</w:t>
      </w:r>
      <w:r w:rsidR="002A2C44">
        <w:t xml:space="preserve"> and</w:t>
      </w:r>
      <w:r w:rsidR="00742854">
        <w:t xml:space="preserve"> </w:t>
      </w:r>
      <w:r w:rsidR="002A2C44" w:rsidRPr="007F4FEC">
        <w:rPr>
          <w:i/>
          <w:iCs/>
        </w:rPr>
        <w:t>CustomizableMutableResourceVault&lt;T&gt;</w:t>
      </w:r>
      <w:r w:rsidR="00742854">
        <w:t>) are all derived from the</w:t>
      </w:r>
      <w:r w:rsidR="00707F0D">
        <w:t xml:space="preserve"> </w:t>
      </w:r>
      <w:r w:rsidR="00707F0D">
        <w:rPr>
          <w:i/>
          <w:iCs/>
        </w:rPr>
        <w:t>AtomicVault</w:t>
      </w:r>
      <w:r w:rsidR="00707F0D">
        <w:t xml:space="preserve">&lt;T&gt; abstract base class.  Prior to the introduction of version 0.2.x of this </w:t>
      </w:r>
      <w:r w:rsidR="000A7F8A">
        <w:t xml:space="preserve">project, all vaults were atomic vaults.  Synchronization is obtained through use of interlocked exchange methods that attempt to retrieve a reference to the protected resource from within the vault; this method suffices to ensure synchronized access to the protected resource.  </w:t>
      </w:r>
      <w:r w:rsidR="00D71AD5">
        <w:t xml:space="preserve">The </w:t>
      </w:r>
      <w:r w:rsidR="00D71AD5">
        <w:rPr>
          <w:i/>
          <w:iCs/>
        </w:rPr>
        <w:t xml:space="preserve">Lock </w:t>
      </w:r>
      <w:r w:rsidR="00D71AD5">
        <w:t xml:space="preserve">and </w:t>
      </w:r>
      <w:r w:rsidR="00D71AD5">
        <w:rPr>
          <w:i/>
          <w:iCs/>
        </w:rPr>
        <w:t xml:space="preserve">SpinLock </w:t>
      </w:r>
      <w:r w:rsidR="00D71AD5">
        <w:t>methods</w:t>
      </w:r>
      <w:r w:rsidR="00CF189B">
        <w:rPr>
          <w:rStyle w:val="FootnoteReference"/>
        </w:rPr>
        <w:footnoteReference w:id="30"/>
      </w:r>
      <w:r w:rsidR="00D71AD5">
        <w:t xml:space="preserve"> </w:t>
      </w:r>
      <w:r w:rsidR="00CF189B">
        <w:t xml:space="preserve">obtain the locks using different strategies.  </w:t>
      </w:r>
      <w:r w:rsidR="00CF189B" w:rsidRPr="007F4FEC">
        <w:rPr>
          <w:i/>
          <w:iCs/>
        </w:rPr>
        <w:t>Lock</w:t>
      </w:r>
      <w:r w:rsidR="00CF189B">
        <w:t xml:space="preserve"> will sleep for a short period between failed attempts, </w:t>
      </w:r>
      <w:r w:rsidR="00CF189B" w:rsidRPr="007F4FEC">
        <w:rPr>
          <w:i/>
          <w:iCs/>
        </w:rPr>
        <w:t>Spin</w:t>
      </w:r>
      <w:r w:rsidR="00CF189B">
        <w:rPr>
          <w:i/>
          <w:iCs/>
        </w:rPr>
        <w:t xml:space="preserve">Lock </w:t>
      </w:r>
      <w:r w:rsidR="00053934">
        <w:t>is a bus</w:t>
      </w:r>
      <w:r w:rsidR="00884756">
        <w:t>y wait.</w:t>
      </w:r>
      <w:r w:rsidR="007E33CA">
        <w:rPr>
          <w:rStyle w:val="FootnoteReference"/>
        </w:rPr>
        <w:footnoteReference w:id="31"/>
      </w:r>
      <w:r w:rsidR="00D1590C">
        <w:t xml:space="preserve">  </w:t>
      </w:r>
    </w:p>
    <w:p w14:paraId="1140E0F0" w14:textId="3846996B" w:rsidR="00331234" w:rsidRDefault="00331234" w:rsidP="007F4FEC">
      <w:pPr>
        <w:pStyle w:val="Heading3"/>
        <w:numPr>
          <w:ilvl w:val="0"/>
          <w:numId w:val="23"/>
        </w:numPr>
      </w:pPr>
      <w:bookmarkStart w:id="48" w:name="_Toc35085893"/>
      <w:r>
        <w:t>Monitor Vaults</w:t>
      </w:r>
      <w:bookmarkEnd w:id="48"/>
    </w:p>
    <w:p w14:paraId="271462A4" w14:textId="5418F6A2" w:rsidR="00331234" w:rsidRDefault="00331234" w:rsidP="00331234">
      <w:pPr>
        <w:pStyle w:val="ListParagraph"/>
        <w:ind w:left="0"/>
      </w:pPr>
    </w:p>
    <w:p w14:paraId="5CBA8283" w14:textId="6F7B47FB" w:rsidR="00331234" w:rsidRDefault="00331234" w:rsidP="00331234">
      <w:pPr>
        <w:ind w:firstLine="720"/>
      </w:pPr>
      <w:r>
        <w:t>Monitor vaults (</w:t>
      </w:r>
      <w:r w:rsidRPr="007F4FEC">
        <w:rPr>
          <w:i/>
          <w:iCs/>
        </w:rPr>
        <w:t>BasicMonitorVault&lt;T&gt;</w:t>
      </w:r>
      <w:r>
        <w:t>,</w:t>
      </w:r>
      <w:r w:rsidRPr="007F4FEC">
        <w:rPr>
          <w:i/>
          <w:iCs/>
        </w:rPr>
        <w:t xml:space="preserve"> </w:t>
      </w:r>
      <w:r w:rsidR="006016BB" w:rsidRPr="007F4FEC">
        <w:rPr>
          <w:i/>
          <w:iCs/>
        </w:rPr>
        <w:t>MutableResourceMonitorVault&lt;T&gt;</w:t>
      </w:r>
      <w:r w:rsidR="006016BB">
        <w:t xml:space="preserve"> and </w:t>
      </w:r>
      <w:r w:rsidR="00733EEC" w:rsidRPr="007F4FEC">
        <w:rPr>
          <w:i/>
          <w:iCs/>
        </w:rPr>
        <w:t>CustomizableMonitorMutableResourceVault&lt;T&gt;</w:t>
      </w:r>
      <w:r w:rsidR="00733EEC">
        <w:t xml:space="preserve">), use the standard .NET </w:t>
      </w:r>
      <w:r w:rsidR="00733EEC" w:rsidRPr="007F4FEC">
        <w:t>Monitor</w:t>
      </w:r>
      <w:r w:rsidR="00733EEC">
        <w:t xml:space="preserve"> methods with a synchronization object to achieve synchronization.</w:t>
      </w:r>
      <w:r w:rsidR="004E3B8B">
        <w:rPr>
          <w:rStyle w:val="FootnoteReference"/>
        </w:rPr>
        <w:footnoteReference w:id="32"/>
      </w:r>
      <w:r w:rsidR="00314447">
        <w:t xml:space="preserve">  </w:t>
      </w:r>
      <w:r w:rsidR="00A924AA">
        <w:t xml:space="preserve">It offers significant advantages over use of those facilities directly: </w:t>
      </w:r>
    </w:p>
    <w:p w14:paraId="6785502F" w14:textId="00E0400F" w:rsidR="00A924AA" w:rsidRPr="007F4FEC" w:rsidRDefault="00A924AA" w:rsidP="00A924AA">
      <w:pPr>
        <w:pStyle w:val="ListParagraph"/>
        <w:numPr>
          <w:ilvl w:val="0"/>
          <w:numId w:val="40"/>
        </w:numPr>
        <w:rPr>
          <w:i/>
          <w:iCs/>
        </w:rPr>
      </w:pPr>
      <w:r>
        <w:t xml:space="preserve">RAII </w:t>
      </w:r>
      <w:r w:rsidR="002E4282">
        <w:t xml:space="preserve">(like the </w:t>
      </w:r>
      <w:r w:rsidR="002E4282" w:rsidRPr="002E4282">
        <w:rPr>
          <w:i/>
          <w:iCs/>
        </w:rPr>
        <w:t>lock</w:t>
      </w:r>
      <w:r w:rsidR="002E4282">
        <w:t xml:space="preserve"> syntax) is used</w:t>
      </w:r>
      <w:r w:rsidR="002E4282">
        <w:rPr>
          <w:i/>
          <w:iCs/>
        </w:rPr>
        <w:t xml:space="preserve"> </w:t>
      </w:r>
      <w:r w:rsidRPr="007F4FEC">
        <w:rPr>
          <w:i/>
          <w:iCs/>
        </w:rPr>
        <w:t>in</w:t>
      </w:r>
      <w:r>
        <w:t xml:space="preserve"> </w:t>
      </w:r>
      <w:r>
        <w:rPr>
          <w:i/>
          <w:iCs/>
        </w:rPr>
        <w:t xml:space="preserve">all forms </w:t>
      </w:r>
      <w:r w:rsidR="002E4282">
        <w:t xml:space="preserve">not solely </w:t>
      </w:r>
      <w:r w:rsidR="00393B92">
        <w:t>un</w:t>
      </w:r>
      <w:r w:rsidR="002E4282">
        <w:t>timed acquisition attempts.</w:t>
      </w:r>
    </w:p>
    <w:p w14:paraId="5CEF252F" w14:textId="4B74C623" w:rsidR="002E4282" w:rsidRPr="007F4FEC" w:rsidRDefault="00393B92" w:rsidP="00A924AA">
      <w:pPr>
        <w:pStyle w:val="ListParagraph"/>
        <w:numPr>
          <w:ilvl w:val="0"/>
          <w:numId w:val="40"/>
        </w:numPr>
        <w:rPr>
          <w:i/>
          <w:iCs/>
        </w:rPr>
      </w:pPr>
      <w:r>
        <w:lastRenderedPageBreak/>
        <w:t xml:space="preserve">Time-limited attempts to obtain the lock are the default:  it is easier to find the cause of a </w:t>
      </w:r>
      <w:r>
        <w:rPr>
          <w:i/>
          <w:iCs/>
        </w:rPr>
        <w:t>TimeoutException</w:t>
      </w:r>
      <w:r>
        <w:t xml:space="preserve"> than it is to reproduce and identify a deadlock.</w:t>
      </w:r>
    </w:p>
    <w:p w14:paraId="59E1FC70" w14:textId="391C4515" w:rsidR="00393B92" w:rsidRPr="007F4FEC" w:rsidRDefault="00393B92" w:rsidP="00A924AA">
      <w:pPr>
        <w:pStyle w:val="ListParagraph"/>
        <w:numPr>
          <w:ilvl w:val="0"/>
          <w:numId w:val="40"/>
        </w:numPr>
        <w:rPr>
          <w:i/>
          <w:iCs/>
        </w:rPr>
      </w:pPr>
      <w:r>
        <w:t xml:space="preserve">It offers the ability to use a cancellation token to propagate a request </w:t>
      </w:r>
      <w:r w:rsidR="00483D58">
        <w:t>to cancel the attempt to obtain the lock (by itself or in addition to the usage of a timeout period)</w:t>
      </w:r>
    </w:p>
    <w:p w14:paraId="2EBD347A" w14:textId="33D56FC9" w:rsidR="00483D58" w:rsidRPr="007F4FEC" w:rsidRDefault="00483D58" w:rsidP="00483D58">
      <w:pPr>
        <w:pStyle w:val="ListParagraph"/>
        <w:numPr>
          <w:ilvl w:val="0"/>
          <w:numId w:val="40"/>
        </w:numPr>
        <w:rPr>
          <w:i/>
          <w:iCs/>
        </w:rPr>
      </w:pPr>
      <w:r>
        <w:t>It prevents access to the protected resource whenever the lock is not obtained</w:t>
      </w:r>
    </w:p>
    <w:p w14:paraId="1E2E4A96" w14:textId="6BEA44AC" w:rsidR="00452BDA" w:rsidRPr="007F4FEC" w:rsidRDefault="00452BDA" w:rsidP="00483D58">
      <w:pPr>
        <w:pStyle w:val="ListParagraph"/>
        <w:numPr>
          <w:ilvl w:val="0"/>
          <w:numId w:val="40"/>
        </w:numPr>
        <w:rPr>
          <w:i/>
          <w:iCs/>
        </w:rPr>
      </w:pPr>
      <w:r>
        <w:t>It does not permit recursive acquisition of locks, eliminating a bad coding practice that is – at any rate – totally unnecessary when you are protecting a resource with a vault.</w:t>
      </w:r>
    </w:p>
    <w:p w14:paraId="155977D8" w14:textId="473A8A81" w:rsidR="00452BDA" w:rsidRDefault="00B61E11" w:rsidP="00452BDA">
      <w:r>
        <w:t xml:space="preserve">The Monitor Vault, unlike the Atomic Vault, does allow for you to simply obtain the resource without using a Timeout or Cancellation token.  To do this, however, you must use the </w:t>
      </w:r>
      <w:r w:rsidR="00BF6597">
        <w:t>ominously</w:t>
      </w:r>
      <w:r>
        <w:t xml:space="preserve"> named </w:t>
      </w:r>
      <w:r w:rsidR="00BF6597" w:rsidRPr="007F4FEC">
        <w:rPr>
          <w:i/>
          <w:iCs/>
        </w:rPr>
        <w:t>LockBlockUntilAcquired</w:t>
      </w:r>
      <w:r w:rsidR="00BF6597">
        <w:rPr>
          <w:i/>
          <w:iCs/>
        </w:rPr>
        <w:t xml:space="preserve"> </w:t>
      </w:r>
      <w:r w:rsidR="00BF6597">
        <w:t>method to explicitly request this behavior.  Generally, until you encounter a scenario where the small overhead for a timed acquisition becomes problematic in a performance</w:t>
      </w:r>
      <w:r w:rsidR="00323DA0">
        <w:t xml:space="preserve"> </w:t>
      </w:r>
      <w:r w:rsidR="00BF6597">
        <w:t>sensitive use</w:t>
      </w:r>
      <w:r w:rsidR="00323DA0">
        <w:t xml:space="preserve">-case, you should simply use the Lock method instead (which uses a default timeout if you do not specify one).  You can always switch to </w:t>
      </w:r>
      <w:r w:rsidR="00323DA0" w:rsidRPr="007F4FEC">
        <w:rPr>
          <w:i/>
          <w:iCs/>
        </w:rPr>
        <w:t>LockBlockUntilAcquired</w:t>
      </w:r>
      <w:r w:rsidR="00323DA0">
        <w:rPr>
          <w:i/>
          <w:iCs/>
        </w:rPr>
        <w:t xml:space="preserve"> </w:t>
      </w:r>
      <w:r w:rsidR="00323DA0">
        <w:t>after you have satisfied yourself that there will be no deadlocks and you need to avoid the overhead of the timed acquisition.</w:t>
      </w:r>
    </w:p>
    <w:p w14:paraId="2BE0465D" w14:textId="363F6546" w:rsidR="00FB20E6" w:rsidRDefault="00FB20E6" w:rsidP="00FB20E6">
      <w:pPr>
        <w:pStyle w:val="Heading3"/>
        <w:numPr>
          <w:ilvl w:val="0"/>
          <w:numId w:val="23"/>
        </w:numPr>
      </w:pPr>
      <w:bookmarkStart w:id="49" w:name="_Toc35085894"/>
      <w:r>
        <w:t>ReadWrite Vaults</w:t>
      </w:r>
      <w:bookmarkEnd w:id="49"/>
    </w:p>
    <w:p w14:paraId="391D1023" w14:textId="2B00E329" w:rsidR="00FB20E6" w:rsidRDefault="00FB20E6" w:rsidP="00FB20E6"/>
    <w:p w14:paraId="2616E373" w14:textId="2E89DC27" w:rsidR="00785F65" w:rsidRDefault="00FB20E6" w:rsidP="00C243DA">
      <w:pPr>
        <w:ind w:firstLine="720"/>
      </w:pPr>
      <w:r>
        <w:t xml:space="preserve">These vaults (currently only a </w:t>
      </w:r>
      <w:r w:rsidRPr="007F4FEC">
        <w:rPr>
          <w:i/>
          <w:iCs/>
        </w:rPr>
        <w:t>BasicReadWriteVault&lt;[VaultSafeTypeParam] T&gt;</w:t>
      </w:r>
      <w:r>
        <w:t>)</w:t>
      </w:r>
      <w:r w:rsidR="00C243DA">
        <w:t xml:space="preserve"> use </w:t>
      </w:r>
      <w:r w:rsidR="00C243DA" w:rsidRPr="007F4FEC">
        <w:rPr>
          <w:i/>
          <w:iCs/>
        </w:rPr>
        <w:t>ReaderWriterLockSlim</w:t>
      </w:r>
      <w:r w:rsidR="00E73D0F">
        <w:rPr>
          <w:rStyle w:val="FootnoteReference"/>
          <w:i/>
          <w:iCs/>
        </w:rPr>
        <w:footnoteReference w:id="33"/>
      </w:r>
      <w:r w:rsidR="00C243DA">
        <w:t xml:space="preserve"> a</w:t>
      </w:r>
      <w:r w:rsidR="00E73D0F">
        <w:t xml:space="preserve">s their synchronization mechanism.  Unlike </w:t>
      </w:r>
      <w:r w:rsidR="00E734F4">
        <w:t xml:space="preserve">the other vaults, it provides multiple modes of access to the protected resource object.  It offers shared access across multiple threads to the protected resource when acquired in </w:t>
      </w:r>
      <w:r w:rsidR="00A97931">
        <w:t>read-only mode and exclusive access to the protected resource when acquired in read-write mode</w:t>
      </w:r>
      <w:r w:rsidR="00E734F4">
        <w:t>.</w:t>
      </w:r>
      <w:r w:rsidR="00A97931">
        <w:t xml:space="preserve">  It also provides an </w:t>
      </w:r>
      <w:r w:rsidR="00A97931">
        <w:rPr>
          <w:i/>
          <w:iCs/>
        </w:rPr>
        <w:t>upgradable</w:t>
      </w:r>
      <w:r w:rsidR="00A97931">
        <w:t xml:space="preserve"> read-only mode: one thread at a time may acquire shared read-only access to the resource </w:t>
      </w:r>
      <w:r w:rsidR="00D37E16">
        <w:t xml:space="preserve">in upgradable mode – while holding such an upgradable read-only lock, it either release the lock when complete or choose to acquire a read-write lock </w:t>
      </w:r>
      <w:r w:rsidR="00D37E16">
        <w:rPr>
          <w:i/>
          <w:iCs/>
        </w:rPr>
        <w:t xml:space="preserve">without needing first to release its read-only </w:t>
      </w:r>
      <w:r w:rsidR="00D37E16">
        <w:t xml:space="preserve">lock.  This software always uses this </w:t>
      </w:r>
      <w:r w:rsidR="00785F65">
        <w:t xml:space="preserve">mechanism with a no-recursion policy.  Usage of this software provides the following advantages over using </w:t>
      </w:r>
      <w:r w:rsidR="00785F65">
        <w:rPr>
          <w:i/>
          <w:iCs/>
        </w:rPr>
        <w:t>ReaderWrite</w:t>
      </w:r>
      <w:r w:rsidR="000B6555">
        <w:rPr>
          <w:i/>
          <w:iCs/>
        </w:rPr>
        <w:t>r</w:t>
      </w:r>
      <w:r w:rsidR="00785F65">
        <w:rPr>
          <w:i/>
          <w:iCs/>
        </w:rPr>
        <w:t xml:space="preserve">LockSlim </w:t>
      </w:r>
      <w:r w:rsidR="00785F65">
        <w:t>directly:</w:t>
      </w:r>
    </w:p>
    <w:p w14:paraId="6C64FFA7" w14:textId="4C937495" w:rsidR="009A2046" w:rsidRPr="003552D6" w:rsidRDefault="009A2046" w:rsidP="007F4FEC">
      <w:pPr>
        <w:pStyle w:val="ListParagraph"/>
        <w:numPr>
          <w:ilvl w:val="0"/>
          <w:numId w:val="41"/>
        </w:numPr>
        <w:rPr>
          <w:i/>
          <w:iCs/>
        </w:rPr>
      </w:pPr>
      <w:r>
        <w:t xml:space="preserve">RAII: no possibility of </w:t>
      </w:r>
      <w:r w:rsidR="0028464D">
        <w:t xml:space="preserve">causing a deadlock from forgetting to release a lock or for releasing them in the wrong order.  When your lock goes out of scope, it is released.  </w:t>
      </w:r>
    </w:p>
    <w:p w14:paraId="79B08946" w14:textId="4FF886D2" w:rsidR="009A2046" w:rsidRPr="003552D6" w:rsidRDefault="009A2046" w:rsidP="007F4FEC">
      <w:pPr>
        <w:pStyle w:val="ListParagraph"/>
        <w:numPr>
          <w:ilvl w:val="0"/>
          <w:numId w:val="41"/>
        </w:numPr>
        <w:rPr>
          <w:i/>
          <w:iCs/>
        </w:rPr>
      </w:pPr>
      <w:r>
        <w:lastRenderedPageBreak/>
        <w:t>Time-limited attempts to obtain the lock</w:t>
      </w:r>
      <w:r w:rsidR="0028464D">
        <w:t>s</w:t>
      </w:r>
      <w:r>
        <w:t xml:space="preserve"> are the default</w:t>
      </w:r>
      <w:r w:rsidR="0028464D">
        <w:t xml:space="preserve"> in all modes</w:t>
      </w:r>
      <w:r>
        <w:t xml:space="preserve">:  it is easier to find the cause of a </w:t>
      </w:r>
      <w:r>
        <w:rPr>
          <w:i/>
          <w:iCs/>
        </w:rPr>
        <w:t>TimeoutException</w:t>
      </w:r>
      <w:r>
        <w:t xml:space="preserve"> than it is to reproduce and identify a deadlock.</w:t>
      </w:r>
    </w:p>
    <w:p w14:paraId="048F39F2" w14:textId="77777777" w:rsidR="009A2046" w:rsidRPr="003552D6" w:rsidRDefault="009A2046" w:rsidP="007F4FEC">
      <w:pPr>
        <w:pStyle w:val="ListParagraph"/>
        <w:numPr>
          <w:ilvl w:val="0"/>
          <w:numId w:val="41"/>
        </w:numPr>
        <w:rPr>
          <w:i/>
          <w:iCs/>
        </w:rPr>
      </w:pPr>
      <w:r>
        <w:t>It offers the ability to use a cancellation token to propagate a request to cancel the attempt to obtain the lock (by itself or in addition to the usage of a timeout period)</w:t>
      </w:r>
    </w:p>
    <w:p w14:paraId="05AEA19B" w14:textId="77777777" w:rsidR="009A2046" w:rsidRPr="003552D6" w:rsidRDefault="009A2046" w:rsidP="007F4FEC">
      <w:pPr>
        <w:pStyle w:val="ListParagraph"/>
        <w:numPr>
          <w:ilvl w:val="0"/>
          <w:numId w:val="41"/>
        </w:numPr>
        <w:rPr>
          <w:i/>
          <w:iCs/>
        </w:rPr>
      </w:pPr>
      <w:r>
        <w:t>It prevents access to the protected resource whenever the lock is not obtained</w:t>
      </w:r>
    </w:p>
    <w:p w14:paraId="177A5CA0" w14:textId="11383C18" w:rsidR="009A2046" w:rsidRPr="007F4FEC" w:rsidRDefault="009A2046" w:rsidP="009A2046">
      <w:pPr>
        <w:pStyle w:val="ListParagraph"/>
        <w:numPr>
          <w:ilvl w:val="0"/>
          <w:numId w:val="41"/>
        </w:numPr>
        <w:rPr>
          <w:i/>
          <w:iCs/>
        </w:rPr>
      </w:pPr>
      <w:r>
        <w:t>It does not permit recursive acquisition of locks, eliminating a bad coding practice that is – at any rate – totally unnecessary when you are protecting a resource with a vault.</w:t>
      </w:r>
    </w:p>
    <w:p w14:paraId="5A6CD3B2" w14:textId="6CC1C706" w:rsidR="007D15BE" w:rsidRPr="007F4FEC" w:rsidRDefault="00461512" w:rsidP="007F4FEC">
      <w:r>
        <w:t xml:space="preserve">ReadWrite locked resource objects are somewhat unique: </w:t>
      </w:r>
      <w:r w:rsidR="004762C5">
        <w:t xml:space="preserve">the upgradable readonly locked resource object provides </w:t>
      </w:r>
      <w:r w:rsidR="004762C5">
        <w:rPr>
          <w:i/>
          <w:iCs/>
        </w:rPr>
        <w:t xml:space="preserve">the same Lock and SpinLock </w:t>
      </w:r>
      <w:r w:rsidR="004762C5">
        <w:t xml:space="preserve">methods the vault does to enable you to upgrade your lock to a read-write lock.  At present, read-write vaults only support VaultSafe resources because it is easier to prevent write access to these types.  </w:t>
      </w:r>
      <w:r w:rsidR="002B4D1A">
        <w:t>Adding specific read-write vaults for common collection types</w:t>
      </w:r>
      <w:r w:rsidR="004762C5">
        <w:t xml:space="preserve"> </w:t>
      </w:r>
      <w:r w:rsidR="002B4D1A">
        <w:t>and adding a version to support protection of resources that are not vault-safe are currently under consideration.</w:t>
      </w:r>
    </w:p>
    <w:p w14:paraId="1B767D0B" w14:textId="2399EF90" w:rsidR="004200EB" w:rsidRDefault="004200EB">
      <w:r>
        <w:br w:type="page"/>
      </w:r>
    </w:p>
    <w:p w14:paraId="49DC236A" w14:textId="01CFC457" w:rsidR="00751550" w:rsidRDefault="00751550" w:rsidP="00C73F04">
      <w:pPr>
        <w:pStyle w:val="Heading3"/>
        <w:numPr>
          <w:ilvl w:val="0"/>
          <w:numId w:val="23"/>
        </w:numPr>
      </w:pPr>
      <w:bookmarkStart w:id="50" w:name="_Toc34484436"/>
      <w:bookmarkStart w:id="51" w:name="_Functionality_Common_to"/>
      <w:bookmarkStart w:id="52" w:name="_Toc35085895"/>
      <w:bookmarkEnd w:id="50"/>
      <w:bookmarkEnd w:id="51"/>
      <w:r>
        <w:lastRenderedPageBreak/>
        <w:t xml:space="preserve">Functionality Common </w:t>
      </w:r>
      <w:r w:rsidR="007B5C41">
        <w:t>to</w:t>
      </w:r>
      <w:r>
        <w:t xml:space="preserve"> All Vaults</w:t>
      </w:r>
      <w:r w:rsidR="007B5C41">
        <w:t xml:space="preserve"> (intended for public consumption)</w:t>
      </w:r>
      <w:bookmarkEnd w:id="52"/>
    </w:p>
    <w:p w14:paraId="1AABF97A" w14:textId="77777777" w:rsidR="00D93CA1" w:rsidRPr="00D93CA1" w:rsidRDefault="00D93CA1" w:rsidP="00D93CA1"/>
    <w:p w14:paraId="2F503E75" w14:textId="5C4A32C6" w:rsidR="008E5C0C" w:rsidRDefault="002F3EE8" w:rsidP="007B5C41">
      <w:pPr>
        <w:pStyle w:val="Heading4"/>
        <w:numPr>
          <w:ilvl w:val="2"/>
          <w:numId w:val="13"/>
        </w:numPr>
        <w:rPr>
          <w:i w:val="0"/>
        </w:rPr>
      </w:pPr>
      <w:bookmarkStart w:id="53" w:name="_Public_Read_Only"/>
      <w:bookmarkEnd w:id="53"/>
      <w:r>
        <w:rPr>
          <w:i w:val="0"/>
        </w:rPr>
        <w:t>Public</w:t>
      </w:r>
      <w:r w:rsidR="00A336C4">
        <w:rPr>
          <w:i w:val="0"/>
        </w:rPr>
        <w:t xml:space="preserve"> Read</w:t>
      </w:r>
      <w:r w:rsidR="00F65AB2">
        <w:rPr>
          <w:i w:val="0"/>
        </w:rPr>
        <w:t xml:space="preserve"> O</w:t>
      </w:r>
      <w:r w:rsidR="00A336C4">
        <w:rPr>
          <w:i w:val="0"/>
        </w:rPr>
        <w:t>nly</w:t>
      </w:r>
      <w:r>
        <w:rPr>
          <w:i w:val="0"/>
        </w:rPr>
        <w:t xml:space="preserve"> Properties:</w:t>
      </w:r>
    </w:p>
    <w:p w14:paraId="3ECE0CD9" w14:textId="77777777" w:rsidR="00D93CA1" w:rsidRPr="00D93CA1" w:rsidRDefault="00D93CA1" w:rsidP="00D93CA1"/>
    <w:tbl>
      <w:tblPr>
        <w:tblStyle w:val="TableGrid"/>
        <w:tblW w:w="0" w:type="auto"/>
        <w:tblLook w:val="04A0" w:firstRow="1" w:lastRow="0" w:firstColumn="1" w:lastColumn="0" w:noHBand="0" w:noVBand="1"/>
      </w:tblPr>
      <w:tblGrid>
        <w:gridCol w:w="3116"/>
        <w:gridCol w:w="3117"/>
        <w:gridCol w:w="3117"/>
      </w:tblGrid>
      <w:tr w:rsidR="00273B91" w14:paraId="03C2BB98" w14:textId="77777777" w:rsidTr="00273B91">
        <w:tc>
          <w:tcPr>
            <w:tcW w:w="3116" w:type="dxa"/>
          </w:tcPr>
          <w:p w14:paraId="730DBA8C" w14:textId="57B3EEDA" w:rsidR="00273B91" w:rsidRDefault="00273B91" w:rsidP="00273B91">
            <w:pPr>
              <w:jc w:val="center"/>
            </w:pPr>
            <w:r>
              <w:t>Type</w:t>
            </w:r>
          </w:p>
        </w:tc>
        <w:tc>
          <w:tcPr>
            <w:tcW w:w="3117" w:type="dxa"/>
          </w:tcPr>
          <w:p w14:paraId="70BA906E" w14:textId="7A6FCE6C" w:rsidR="00273B91" w:rsidRDefault="00273B91" w:rsidP="00273B91">
            <w:pPr>
              <w:jc w:val="center"/>
            </w:pPr>
            <w:r>
              <w:t>Name</w:t>
            </w:r>
          </w:p>
        </w:tc>
        <w:tc>
          <w:tcPr>
            <w:tcW w:w="3117" w:type="dxa"/>
          </w:tcPr>
          <w:p w14:paraId="4043CAAA" w14:textId="48B5851B" w:rsidR="00273B91" w:rsidRDefault="003D1529" w:rsidP="003D1529">
            <w:pPr>
              <w:jc w:val="center"/>
            </w:pPr>
            <w:r>
              <w:t>Description</w:t>
            </w:r>
          </w:p>
        </w:tc>
      </w:tr>
      <w:tr w:rsidR="003D1529" w14:paraId="5A836834" w14:textId="77777777" w:rsidTr="00F41834">
        <w:tc>
          <w:tcPr>
            <w:tcW w:w="3116" w:type="dxa"/>
            <w:vAlign w:val="center"/>
          </w:tcPr>
          <w:p w14:paraId="2DEE24D8" w14:textId="7670DCA7" w:rsidR="003D1529" w:rsidRDefault="003D1529" w:rsidP="00273B91">
            <w:pPr>
              <w:jc w:val="center"/>
            </w:pPr>
            <w:r>
              <w:t>bool</w:t>
            </w:r>
          </w:p>
        </w:tc>
        <w:tc>
          <w:tcPr>
            <w:tcW w:w="3117" w:type="dxa"/>
            <w:vAlign w:val="center"/>
          </w:tcPr>
          <w:p w14:paraId="24083D06" w14:textId="19071495" w:rsidR="003D1529" w:rsidRDefault="00402D6B" w:rsidP="00273B91">
            <w:pPr>
              <w:jc w:val="center"/>
              <w:rPr>
                <w:noProof/>
              </w:rPr>
            </w:pPr>
            <w:r>
              <w:rPr>
                <w:noProof/>
              </w:rPr>
              <w:t>DisposeInProgress</w:t>
            </w:r>
          </w:p>
        </w:tc>
        <w:tc>
          <w:tcPr>
            <w:tcW w:w="3117" w:type="dxa"/>
          </w:tcPr>
          <w:p w14:paraId="6B19DEC0" w14:textId="38485FCB" w:rsidR="003D1529" w:rsidRDefault="006A0B19" w:rsidP="00F41834">
            <w:pPr>
              <w:jc w:val="both"/>
            </w:pPr>
            <w:r>
              <w:t>The dispose operation is currently in progress</w:t>
            </w:r>
          </w:p>
        </w:tc>
      </w:tr>
      <w:tr w:rsidR="003D1529" w14:paraId="7D7C7A86" w14:textId="77777777" w:rsidTr="00F41834">
        <w:tc>
          <w:tcPr>
            <w:tcW w:w="3116" w:type="dxa"/>
            <w:vAlign w:val="center"/>
          </w:tcPr>
          <w:p w14:paraId="1B909E49" w14:textId="1840DA2C" w:rsidR="003D1529" w:rsidRDefault="00095BE6" w:rsidP="00273B91">
            <w:pPr>
              <w:jc w:val="center"/>
            </w:pPr>
            <w:r>
              <w:t>b</w:t>
            </w:r>
            <w:r w:rsidR="006A0B19">
              <w:t>ool</w:t>
            </w:r>
          </w:p>
        </w:tc>
        <w:tc>
          <w:tcPr>
            <w:tcW w:w="3117" w:type="dxa"/>
            <w:vAlign w:val="center"/>
          </w:tcPr>
          <w:p w14:paraId="16150E7E" w14:textId="1DD33727" w:rsidR="003D1529" w:rsidRDefault="006A0B19" w:rsidP="00273B91">
            <w:pPr>
              <w:jc w:val="center"/>
              <w:rPr>
                <w:noProof/>
              </w:rPr>
            </w:pPr>
            <w:r>
              <w:rPr>
                <w:noProof/>
              </w:rPr>
              <w:t>IsDisposed</w:t>
            </w:r>
          </w:p>
        </w:tc>
        <w:tc>
          <w:tcPr>
            <w:tcW w:w="3117" w:type="dxa"/>
          </w:tcPr>
          <w:p w14:paraId="40D9C58D" w14:textId="196B2981" w:rsidR="003D1529" w:rsidRDefault="006A0B19" w:rsidP="00F41834">
            <w:pPr>
              <w:jc w:val="both"/>
            </w:pPr>
            <w:r>
              <w:t>The vault has been disposed</w:t>
            </w:r>
            <w:r w:rsidR="00FB6DFC">
              <w:t>.</w:t>
            </w:r>
          </w:p>
        </w:tc>
      </w:tr>
      <w:tr w:rsidR="003D1529" w14:paraId="15DD553F" w14:textId="77777777" w:rsidTr="00F41834">
        <w:tc>
          <w:tcPr>
            <w:tcW w:w="3116" w:type="dxa"/>
            <w:vAlign w:val="center"/>
          </w:tcPr>
          <w:p w14:paraId="564AA705" w14:textId="33B3490B" w:rsidR="003D1529" w:rsidRDefault="003D1529" w:rsidP="00273B91">
            <w:pPr>
              <w:jc w:val="center"/>
            </w:pPr>
            <w:r>
              <w:t>TimeSpan</w:t>
            </w:r>
          </w:p>
        </w:tc>
        <w:tc>
          <w:tcPr>
            <w:tcW w:w="3117" w:type="dxa"/>
            <w:vAlign w:val="center"/>
          </w:tcPr>
          <w:p w14:paraId="08F63C1E" w14:textId="60E1C4BB" w:rsidR="003D1529" w:rsidRDefault="00FB6DFC" w:rsidP="00273B91">
            <w:pPr>
              <w:jc w:val="center"/>
              <w:rPr>
                <w:noProof/>
              </w:rPr>
            </w:pPr>
            <w:r>
              <w:rPr>
                <w:noProof/>
              </w:rPr>
              <w:t>DefaultTimeout</w:t>
            </w:r>
          </w:p>
        </w:tc>
        <w:tc>
          <w:tcPr>
            <w:tcW w:w="3117" w:type="dxa"/>
          </w:tcPr>
          <w:p w14:paraId="696D0172" w14:textId="30A84D83" w:rsidR="003D1529" w:rsidRDefault="006E5B94" w:rsidP="00F41834">
            <w:pPr>
              <w:jc w:val="both"/>
            </w:pPr>
            <w:r>
              <w:t>The default maximum amount of time to spend attempting to obtain a lock.</w:t>
            </w:r>
          </w:p>
        </w:tc>
      </w:tr>
      <w:tr w:rsidR="003D1529" w14:paraId="6E528F38" w14:textId="77777777" w:rsidTr="00F41834">
        <w:tc>
          <w:tcPr>
            <w:tcW w:w="3116" w:type="dxa"/>
            <w:vAlign w:val="center"/>
          </w:tcPr>
          <w:p w14:paraId="7A0A784E" w14:textId="2887F77B" w:rsidR="003D1529" w:rsidRDefault="003D1529" w:rsidP="00273B91">
            <w:pPr>
              <w:jc w:val="center"/>
            </w:pPr>
            <w:r>
              <w:t>TimeSpan</w:t>
            </w:r>
          </w:p>
        </w:tc>
        <w:tc>
          <w:tcPr>
            <w:tcW w:w="3117" w:type="dxa"/>
            <w:vAlign w:val="center"/>
          </w:tcPr>
          <w:p w14:paraId="7EB654C0" w14:textId="2054009F" w:rsidR="003D1529" w:rsidRDefault="006E5B94" w:rsidP="00273B91">
            <w:pPr>
              <w:jc w:val="center"/>
              <w:rPr>
                <w:noProof/>
              </w:rPr>
            </w:pPr>
            <w:r>
              <w:rPr>
                <w:noProof/>
              </w:rPr>
              <w:t>DisposeTimeout</w:t>
            </w:r>
          </w:p>
        </w:tc>
        <w:tc>
          <w:tcPr>
            <w:tcW w:w="3117" w:type="dxa"/>
          </w:tcPr>
          <w:p w14:paraId="33DE32E0" w14:textId="4D31EBE1" w:rsidR="003D1529" w:rsidRDefault="006E5B94" w:rsidP="00F41834">
            <w:pPr>
              <w:jc w:val="both"/>
            </w:pPr>
            <w:r>
              <w:t>How long to wait for a locked resource to be returned to the vault when the Dispose method is called.  If the locked resource is not returned to the vault in time, an exception will be thrown.</w:t>
            </w:r>
          </w:p>
        </w:tc>
      </w:tr>
      <w:tr w:rsidR="004200EB" w14:paraId="5A593F02" w14:textId="77777777" w:rsidTr="004200EB">
        <w:trPr>
          <w:trHeight w:val="500"/>
        </w:trPr>
        <w:tc>
          <w:tcPr>
            <w:tcW w:w="3116" w:type="dxa"/>
            <w:vMerge w:val="restart"/>
            <w:vAlign w:val="center"/>
          </w:tcPr>
          <w:p w14:paraId="107595C5" w14:textId="44FDC131" w:rsidR="004200EB" w:rsidRDefault="004200EB" w:rsidP="00273B91">
            <w:pPr>
              <w:jc w:val="center"/>
            </w:pPr>
            <w:r>
              <w:t>TimeSpan</w:t>
            </w:r>
          </w:p>
        </w:tc>
        <w:tc>
          <w:tcPr>
            <w:tcW w:w="3117" w:type="dxa"/>
            <w:vMerge w:val="restart"/>
            <w:vAlign w:val="center"/>
          </w:tcPr>
          <w:p w14:paraId="09FF73BF" w14:textId="3B1F7F80" w:rsidR="004200EB" w:rsidRDefault="004200EB" w:rsidP="00273B91">
            <w:pPr>
              <w:jc w:val="center"/>
              <w:rPr>
                <w:noProof/>
              </w:rPr>
            </w:pPr>
            <w:r>
              <w:rPr>
                <w:noProof/>
              </w:rPr>
              <w:t>SleepInterval</w:t>
            </w:r>
          </w:p>
        </w:tc>
        <w:tc>
          <w:tcPr>
            <w:tcW w:w="3117" w:type="dxa"/>
          </w:tcPr>
          <w:p w14:paraId="28081D50" w14:textId="332FBEAB" w:rsidR="004200EB" w:rsidRPr="00841674" w:rsidRDefault="00E2147D" w:rsidP="005B21D3">
            <w:pPr>
              <w:keepNext/>
              <w:jc w:val="both"/>
            </w:pPr>
            <w:r>
              <w:t xml:space="preserve">ATOMIC VAULTS: </w:t>
            </w:r>
            <w:r w:rsidR="004200EB">
              <w:t xml:space="preserve">How long should the thread sleep between failed attempts to obtain a lock.  Typically, a few milliseconds.  Not used at all when </w:t>
            </w:r>
            <w:r w:rsidR="004200EB">
              <w:rPr>
                <w:i/>
              </w:rPr>
              <w:t>SpinLock</w:t>
            </w:r>
            <w:r w:rsidR="004200EB">
              <w:t xml:space="preserve"> is called.</w:t>
            </w:r>
          </w:p>
        </w:tc>
      </w:tr>
      <w:tr w:rsidR="004200EB" w14:paraId="7FC152AD" w14:textId="77777777" w:rsidTr="00F41834">
        <w:trPr>
          <w:trHeight w:val="499"/>
        </w:trPr>
        <w:tc>
          <w:tcPr>
            <w:tcW w:w="3116" w:type="dxa"/>
            <w:vMerge/>
            <w:vAlign w:val="center"/>
          </w:tcPr>
          <w:p w14:paraId="4F1E45C8" w14:textId="77777777" w:rsidR="004200EB" w:rsidRDefault="004200EB" w:rsidP="00273B91">
            <w:pPr>
              <w:jc w:val="center"/>
            </w:pPr>
          </w:p>
        </w:tc>
        <w:tc>
          <w:tcPr>
            <w:tcW w:w="3117" w:type="dxa"/>
            <w:vMerge/>
            <w:vAlign w:val="center"/>
          </w:tcPr>
          <w:p w14:paraId="5767DDF3" w14:textId="77777777" w:rsidR="004200EB" w:rsidRDefault="004200EB" w:rsidP="00273B91">
            <w:pPr>
              <w:jc w:val="center"/>
              <w:rPr>
                <w:noProof/>
              </w:rPr>
            </w:pPr>
          </w:p>
        </w:tc>
        <w:tc>
          <w:tcPr>
            <w:tcW w:w="3117" w:type="dxa"/>
          </w:tcPr>
          <w:p w14:paraId="46BA9A61" w14:textId="40D75D7D" w:rsidR="004200EB" w:rsidRPr="007F4FEC" w:rsidRDefault="00E2147D" w:rsidP="005B21D3">
            <w:pPr>
              <w:keepNext/>
              <w:jc w:val="both"/>
            </w:pPr>
            <w:r>
              <w:t xml:space="preserve">OTHER VAULTS: how long should we wait to obtain the resource before checking the </w:t>
            </w:r>
            <w:r>
              <w:rPr>
                <w:i/>
                <w:iCs/>
              </w:rPr>
              <w:t>CancellationToken</w:t>
            </w:r>
            <w:r>
              <w:t xml:space="preserve"> to see if cancellation has been requested.</w:t>
            </w:r>
          </w:p>
        </w:tc>
      </w:tr>
    </w:tbl>
    <w:p w14:paraId="3C9A7102" w14:textId="0AC9217C" w:rsidR="00A92855" w:rsidRDefault="005B21D3" w:rsidP="00BA60F9">
      <w:pPr>
        <w:pStyle w:val="Caption"/>
      </w:pPr>
      <w:bookmarkStart w:id="54" w:name="_Toc35085939"/>
      <w:r>
        <w:t xml:space="preserve">Figure </w:t>
      </w:r>
      <w:fldSimple w:instr=" SEQ Figure \* ARABIC ">
        <w:r w:rsidR="00DF28F0">
          <w:rPr>
            <w:noProof/>
          </w:rPr>
          <w:t>6</w:t>
        </w:r>
      </w:fldSimple>
      <w:r w:rsidR="00431A28">
        <w:rPr>
          <w:noProof/>
        </w:rPr>
        <w:t xml:space="preserve"> </w:t>
      </w:r>
      <w:r w:rsidR="00431A28">
        <w:rPr>
          <w:i w:val="0"/>
          <w:iCs w:val="0"/>
          <w:noProof/>
        </w:rPr>
        <w:t>– Public Properties Common to All Vaults</w:t>
      </w:r>
      <w:bookmarkEnd w:id="54"/>
    </w:p>
    <w:p w14:paraId="34AF59BA" w14:textId="3533171E" w:rsidR="00956AEE" w:rsidRDefault="00956AEE">
      <w:r>
        <w:br w:type="page"/>
      </w:r>
    </w:p>
    <w:p w14:paraId="69F356A4" w14:textId="0BEE3179" w:rsidR="006B1C4A" w:rsidRDefault="006B1C4A" w:rsidP="006B1C4A">
      <w:pPr>
        <w:pStyle w:val="Heading4"/>
        <w:numPr>
          <w:ilvl w:val="2"/>
          <w:numId w:val="13"/>
        </w:numPr>
      </w:pPr>
      <w:r w:rsidRPr="006B1C4A">
        <w:lastRenderedPageBreak/>
        <w:t>Dispose</w:t>
      </w:r>
      <w:r>
        <w:rPr>
          <w:i w:val="0"/>
        </w:rPr>
        <w:t xml:space="preserve"> and </w:t>
      </w:r>
      <w:r w:rsidRPr="006B1C4A">
        <w:t>TryDispose</w:t>
      </w:r>
      <w:r>
        <w:t xml:space="preserve"> </w:t>
      </w:r>
    </w:p>
    <w:p w14:paraId="4BEC96F8" w14:textId="77777777" w:rsidR="00A92855" w:rsidRPr="00A92855" w:rsidRDefault="00A92855" w:rsidP="00A92855"/>
    <w:tbl>
      <w:tblPr>
        <w:tblStyle w:val="TableGrid"/>
        <w:tblW w:w="9586" w:type="dxa"/>
        <w:tblLook w:val="04A0" w:firstRow="1" w:lastRow="0" w:firstColumn="1" w:lastColumn="0" w:noHBand="0" w:noVBand="1"/>
      </w:tblPr>
      <w:tblGrid>
        <w:gridCol w:w="1075"/>
        <w:gridCol w:w="1440"/>
        <w:gridCol w:w="2430"/>
        <w:gridCol w:w="4641"/>
      </w:tblGrid>
      <w:tr w:rsidR="00A336C4" w14:paraId="3DF32EA6" w14:textId="77777777" w:rsidTr="00A06953">
        <w:tc>
          <w:tcPr>
            <w:tcW w:w="1075" w:type="dxa"/>
          </w:tcPr>
          <w:p w14:paraId="1CC1CE84" w14:textId="77777777" w:rsidR="00A336C4" w:rsidRDefault="00A336C4" w:rsidP="0083167C">
            <w:pPr>
              <w:jc w:val="center"/>
            </w:pPr>
            <w:r>
              <w:t>Type</w:t>
            </w:r>
          </w:p>
        </w:tc>
        <w:tc>
          <w:tcPr>
            <w:tcW w:w="1440" w:type="dxa"/>
          </w:tcPr>
          <w:p w14:paraId="521C70AC" w14:textId="77777777" w:rsidR="00A336C4" w:rsidRDefault="00A336C4" w:rsidP="0083167C">
            <w:pPr>
              <w:jc w:val="center"/>
            </w:pPr>
            <w:r>
              <w:t>Name</w:t>
            </w:r>
          </w:p>
        </w:tc>
        <w:tc>
          <w:tcPr>
            <w:tcW w:w="2430" w:type="dxa"/>
          </w:tcPr>
          <w:p w14:paraId="347ECEA5" w14:textId="76DC8C50" w:rsidR="00A336C4" w:rsidRDefault="00A336C4" w:rsidP="0083167C">
            <w:pPr>
              <w:jc w:val="center"/>
            </w:pPr>
            <w:r>
              <w:t>Params</w:t>
            </w:r>
          </w:p>
        </w:tc>
        <w:tc>
          <w:tcPr>
            <w:tcW w:w="4641" w:type="dxa"/>
          </w:tcPr>
          <w:p w14:paraId="281B64B5" w14:textId="69EC978C" w:rsidR="00A336C4" w:rsidRDefault="00A336C4" w:rsidP="0083167C">
            <w:pPr>
              <w:jc w:val="center"/>
            </w:pPr>
            <w:r>
              <w:t>Description</w:t>
            </w:r>
          </w:p>
        </w:tc>
      </w:tr>
      <w:tr w:rsidR="00A336C4" w14:paraId="25B35C66" w14:textId="77777777" w:rsidTr="00A06953">
        <w:tc>
          <w:tcPr>
            <w:tcW w:w="1075" w:type="dxa"/>
            <w:vAlign w:val="center"/>
          </w:tcPr>
          <w:p w14:paraId="3551674E" w14:textId="0097939F" w:rsidR="00A336C4" w:rsidRDefault="00A336C4" w:rsidP="0083167C">
            <w:pPr>
              <w:jc w:val="center"/>
            </w:pPr>
            <w:r>
              <w:t>void</w:t>
            </w:r>
          </w:p>
        </w:tc>
        <w:tc>
          <w:tcPr>
            <w:tcW w:w="1440" w:type="dxa"/>
            <w:vAlign w:val="center"/>
          </w:tcPr>
          <w:p w14:paraId="0EF4DC61" w14:textId="62E8149F" w:rsidR="00A336C4" w:rsidRPr="00A06953" w:rsidRDefault="00A336C4" w:rsidP="0083167C">
            <w:pPr>
              <w:jc w:val="center"/>
              <w:rPr>
                <w:i/>
                <w:iCs/>
              </w:rPr>
            </w:pPr>
            <w:r w:rsidRPr="00A06953">
              <w:rPr>
                <w:i/>
                <w:iCs/>
              </w:rPr>
              <w:t>Dispose</w:t>
            </w:r>
          </w:p>
        </w:tc>
        <w:tc>
          <w:tcPr>
            <w:tcW w:w="2430" w:type="dxa"/>
            <w:vAlign w:val="center"/>
          </w:tcPr>
          <w:p w14:paraId="12297C44" w14:textId="77777777" w:rsidR="00A336C4" w:rsidRDefault="00A336C4" w:rsidP="0083167C">
            <w:pPr>
              <w:jc w:val="both"/>
              <w:rPr>
                <w:noProof/>
              </w:rPr>
            </w:pPr>
          </w:p>
        </w:tc>
        <w:tc>
          <w:tcPr>
            <w:tcW w:w="4641" w:type="dxa"/>
          </w:tcPr>
          <w:p w14:paraId="62B71BD3" w14:textId="66F7B993" w:rsidR="00A336C4" w:rsidRPr="00A92855" w:rsidRDefault="00404D7E" w:rsidP="0083167C">
            <w:pPr>
              <w:jc w:val="both"/>
            </w:pPr>
            <w:r>
              <w:t xml:space="preserve">Disposes the current vault.  If the protected resource is </w:t>
            </w:r>
            <w:r>
              <w:rPr>
                <w:i/>
              </w:rPr>
              <w:t>IDisposable</w:t>
            </w:r>
            <w:r>
              <w:t xml:space="preserve">, </w:t>
            </w:r>
            <w:r w:rsidR="00956AEE">
              <w:t xml:space="preserve">it is </w:t>
            </w:r>
            <w:r>
              <w:t>dispose</w:t>
            </w:r>
            <w:r w:rsidR="00956AEE">
              <w:t>d</w:t>
            </w:r>
            <w:r>
              <w:t xml:space="preserve">.  Note that this method will throw an exception if it cannot obtain a lock in the time specified by the </w:t>
            </w:r>
            <w:r>
              <w:rPr>
                <w:i/>
              </w:rPr>
              <w:t>DisposeTimeout</w:t>
            </w:r>
            <w:r>
              <w:t xml:space="preserve"> property.  You should be sure that all threads that might be obtaining and releasing locks have stopped before calling.  Alternatively, use </w:t>
            </w:r>
            <w:r>
              <w:rPr>
                <w:i/>
              </w:rPr>
              <w:t>TryDispose</w:t>
            </w:r>
            <w:r w:rsidR="00A92855">
              <w:t>.</w:t>
            </w:r>
          </w:p>
        </w:tc>
      </w:tr>
      <w:tr w:rsidR="00A92855" w14:paraId="033DE245" w14:textId="77777777" w:rsidTr="00A06953">
        <w:tc>
          <w:tcPr>
            <w:tcW w:w="1075" w:type="dxa"/>
            <w:vAlign w:val="center"/>
          </w:tcPr>
          <w:p w14:paraId="477A3A94" w14:textId="491EDCDD" w:rsidR="00A92855" w:rsidRDefault="00A92855" w:rsidP="0083167C">
            <w:pPr>
              <w:jc w:val="center"/>
            </w:pPr>
            <w:r>
              <w:t>bool</w:t>
            </w:r>
          </w:p>
        </w:tc>
        <w:tc>
          <w:tcPr>
            <w:tcW w:w="1440" w:type="dxa"/>
            <w:vAlign w:val="center"/>
          </w:tcPr>
          <w:p w14:paraId="37262AD7" w14:textId="700898D7" w:rsidR="00A92855" w:rsidRPr="00A06953" w:rsidRDefault="00A92855" w:rsidP="0083167C">
            <w:pPr>
              <w:jc w:val="center"/>
              <w:rPr>
                <w:i/>
                <w:iCs/>
              </w:rPr>
            </w:pPr>
            <w:r w:rsidRPr="00A06953">
              <w:rPr>
                <w:i/>
                <w:iCs/>
              </w:rPr>
              <w:t>TryDispose</w:t>
            </w:r>
          </w:p>
        </w:tc>
        <w:tc>
          <w:tcPr>
            <w:tcW w:w="2430" w:type="dxa"/>
            <w:vAlign w:val="center"/>
          </w:tcPr>
          <w:p w14:paraId="4E46433C" w14:textId="09F67EA7" w:rsidR="00A92855" w:rsidRDefault="00A92855" w:rsidP="0083167C">
            <w:pPr>
              <w:jc w:val="both"/>
              <w:rPr>
                <w:noProof/>
              </w:rPr>
            </w:pPr>
            <w:r>
              <w:rPr>
                <w:noProof/>
              </w:rPr>
              <w:t>[</w:t>
            </w:r>
            <w:r w:rsidR="00507D3E">
              <w:rPr>
                <w:noProof/>
              </w:rPr>
              <w:t>timeout</w:t>
            </w:r>
            <w:r w:rsidR="00A06953">
              <w:rPr>
                <w:noProof/>
              </w:rPr>
              <w:t xml:space="preserve"> </w:t>
            </w:r>
            <w:r w:rsidR="00925602">
              <w:rPr>
                <w:noProof/>
              </w:rPr>
              <w:t>:</w:t>
            </w:r>
            <w:r w:rsidR="00A06953">
              <w:rPr>
                <w:noProof/>
              </w:rPr>
              <w:t xml:space="preserve"> </w:t>
            </w:r>
            <w:r>
              <w:rPr>
                <w:noProof/>
              </w:rPr>
              <w:t>TimeSpan]</w:t>
            </w:r>
          </w:p>
        </w:tc>
        <w:tc>
          <w:tcPr>
            <w:tcW w:w="4641" w:type="dxa"/>
          </w:tcPr>
          <w:p w14:paraId="788E396C" w14:textId="355D6D69" w:rsidR="00A92855" w:rsidRPr="00507D3E" w:rsidRDefault="00507D3E" w:rsidP="005B21D3">
            <w:pPr>
              <w:keepNext/>
              <w:jc w:val="both"/>
            </w:pPr>
            <w:r>
              <w:t xml:space="preserve">Try to dispose the vault for up to the time specified by </w:t>
            </w:r>
            <w:r w:rsidRPr="00A06953">
              <w:rPr>
                <w:iCs/>
              </w:rPr>
              <w:t>timeout</w:t>
            </w:r>
            <w:r>
              <w:t>.  Returns true for success, false for failure (indicating unable to obtain lock in time specified).</w:t>
            </w:r>
          </w:p>
        </w:tc>
      </w:tr>
    </w:tbl>
    <w:p w14:paraId="7CEC5884" w14:textId="1398B0E9" w:rsidR="006B1C4A" w:rsidRPr="00431A28" w:rsidRDefault="005B21D3" w:rsidP="005B21D3">
      <w:pPr>
        <w:pStyle w:val="Caption"/>
        <w:rPr>
          <w:i w:val="0"/>
          <w:iCs w:val="0"/>
        </w:rPr>
      </w:pPr>
      <w:bookmarkStart w:id="55" w:name="_Toc35085940"/>
      <w:r>
        <w:t xml:space="preserve">Figure </w:t>
      </w:r>
      <w:fldSimple w:instr=" SEQ Figure \* ARABIC ">
        <w:r w:rsidR="00DF28F0">
          <w:rPr>
            <w:noProof/>
          </w:rPr>
          <w:t>7</w:t>
        </w:r>
      </w:fldSimple>
      <w:r w:rsidR="00431A28">
        <w:rPr>
          <w:i w:val="0"/>
          <w:iCs w:val="0"/>
          <w:noProof/>
        </w:rPr>
        <w:t xml:space="preserve"> – Public Methods Common to All Vaults</w:t>
      </w:r>
      <w:bookmarkEnd w:id="55"/>
    </w:p>
    <w:p w14:paraId="64AF0F99" w14:textId="52E849FC" w:rsidR="009C1347" w:rsidRDefault="009C1347">
      <w:r>
        <w:br w:type="page"/>
      </w:r>
    </w:p>
    <w:p w14:paraId="5B749E07" w14:textId="0C8F32AC" w:rsidR="007B5C41" w:rsidRDefault="00E12C8B" w:rsidP="007B5C41">
      <w:pPr>
        <w:pStyle w:val="Heading4"/>
        <w:numPr>
          <w:ilvl w:val="2"/>
          <w:numId w:val="13"/>
        </w:numPr>
        <w:rPr>
          <w:i w:val="0"/>
        </w:rPr>
      </w:pPr>
      <w:r>
        <w:rPr>
          <w:i w:val="0"/>
        </w:rPr>
        <w:lastRenderedPageBreak/>
        <w:t>Lock Acquisition</w:t>
      </w:r>
      <w:r w:rsidR="008E5C0C">
        <w:rPr>
          <w:i w:val="0"/>
        </w:rPr>
        <w:t xml:space="preserve"> Method</w:t>
      </w:r>
      <w:r>
        <w:rPr>
          <w:i w:val="0"/>
        </w:rPr>
        <w:t xml:space="preserve"> Groups</w:t>
      </w:r>
    </w:p>
    <w:p w14:paraId="14FDE22D" w14:textId="77777777" w:rsidR="00731F09" w:rsidRPr="007F4FEC" w:rsidRDefault="00731F09" w:rsidP="007F4FEC"/>
    <w:p w14:paraId="6C122CB0" w14:textId="67C88B4C" w:rsidR="00731F09" w:rsidRPr="007F4FEC" w:rsidRDefault="00731F09" w:rsidP="007F4FEC">
      <w:pPr>
        <w:pStyle w:val="Heading5"/>
        <w:numPr>
          <w:ilvl w:val="3"/>
          <w:numId w:val="13"/>
        </w:numPr>
      </w:pPr>
      <w:r w:rsidRPr="007F4FEC">
        <w:rPr>
          <w:i/>
          <w:iCs/>
        </w:rPr>
        <w:t>Lock</w:t>
      </w:r>
      <w:r>
        <w:t xml:space="preserve"> </w:t>
      </w:r>
      <w:r w:rsidRPr="007F4FEC">
        <w:t>and</w:t>
      </w:r>
      <w:r>
        <w:rPr>
          <w:i/>
          <w:iCs/>
        </w:rPr>
        <w:t xml:space="preserve"> </w:t>
      </w:r>
      <w:r w:rsidRPr="007F4FEC">
        <w:rPr>
          <w:i/>
          <w:iCs/>
        </w:rPr>
        <w:t>SpinLock</w:t>
      </w:r>
    </w:p>
    <w:p w14:paraId="5F82F0F4" w14:textId="77777777" w:rsidR="00731F09" w:rsidRDefault="00731F09" w:rsidP="00284273">
      <w:pPr>
        <w:ind w:firstLine="720"/>
      </w:pPr>
    </w:p>
    <w:p w14:paraId="4CC73996" w14:textId="3D62AFFC" w:rsidR="00560211" w:rsidRDefault="00284273" w:rsidP="00284273">
      <w:pPr>
        <w:ind w:firstLine="720"/>
      </w:pPr>
      <w:r>
        <w:t xml:space="preserve">The </w:t>
      </w:r>
      <w:r>
        <w:rPr>
          <w:i/>
          <w:iCs/>
        </w:rPr>
        <w:t xml:space="preserve">Lock </w:t>
      </w:r>
      <w:r>
        <w:t xml:space="preserve">method group is common across all types of vaults: it means attempt to obtain an exclusive read/write lock.  For Atomic Vaults, it will sleep between failed attempts in contrast to </w:t>
      </w:r>
      <w:r w:rsidRPr="007F4FEC">
        <w:rPr>
          <w:i/>
          <w:iCs/>
        </w:rPr>
        <w:t>SpinLock</w:t>
      </w:r>
      <w:r>
        <w:t xml:space="preserve">.  </w:t>
      </w:r>
      <w:r>
        <w:rPr>
          <w:i/>
          <w:iCs/>
        </w:rPr>
        <w:t>SpinLock</w:t>
      </w:r>
      <w:r>
        <w:t xml:space="preserve">, for Atomic Vaults, </w:t>
      </w:r>
      <w:r w:rsidR="00003312">
        <w:t xml:space="preserve">busy-waits to obtain the exclusive read/write lock; </w:t>
      </w:r>
      <w:r w:rsidR="00003312" w:rsidRPr="007F4FEC">
        <w:rPr>
          <w:b/>
          <w:bCs/>
        </w:rPr>
        <w:t xml:space="preserve">for all other vaults, </w:t>
      </w:r>
      <w:r w:rsidR="00003312" w:rsidRPr="007F4FEC">
        <w:rPr>
          <w:b/>
          <w:bCs/>
          <w:i/>
          <w:iCs/>
        </w:rPr>
        <w:t xml:space="preserve">SpinLock </w:t>
      </w:r>
      <w:r w:rsidR="00003312" w:rsidRPr="007F4FEC">
        <w:rPr>
          <w:b/>
          <w:bCs/>
        </w:rPr>
        <w:t xml:space="preserve">is identical to </w:t>
      </w:r>
      <w:r w:rsidR="00003312" w:rsidRPr="007F4FEC">
        <w:rPr>
          <w:b/>
          <w:bCs/>
          <w:i/>
          <w:iCs/>
        </w:rPr>
        <w:t>Lock</w:t>
      </w:r>
      <w:r w:rsidR="00003312">
        <w:t>: it is included to facilitate ease of switching between Monitor and Atomic vaults only.</w:t>
      </w:r>
      <w:r w:rsidR="007B4CC2">
        <w:t xml:space="preserve">  </w:t>
      </w:r>
      <w:r w:rsidR="00003312">
        <w:t xml:space="preserve">  </w:t>
      </w:r>
      <w:r w:rsidR="00AA4BF0">
        <w:t xml:space="preserve"> </w:t>
      </w:r>
    </w:p>
    <w:p w14:paraId="0E062D3E" w14:textId="734EC7C1" w:rsidR="00731F09" w:rsidRPr="007F4FEC" w:rsidRDefault="00737E25" w:rsidP="00731F09">
      <w:pPr>
        <w:pStyle w:val="Heading5"/>
        <w:numPr>
          <w:ilvl w:val="3"/>
          <w:numId w:val="13"/>
        </w:numPr>
        <w:rPr>
          <w:i/>
          <w:iCs/>
        </w:rPr>
      </w:pPr>
      <w:r w:rsidRPr="007F4FEC">
        <w:rPr>
          <w:i/>
          <w:iCs/>
        </w:rPr>
        <w:t>LockBlockUntilAcquired</w:t>
      </w:r>
    </w:p>
    <w:p w14:paraId="305219F2" w14:textId="58BA22DE" w:rsidR="00737E25" w:rsidRDefault="00737E25" w:rsidP="00737E25"/>
    <w:p w14:paraId="77D88333" w14:textId="29CDF853" w:rsidR="00737E25" w:rsidRDefault="00737E25" w:rsidP="004C2EA0">
      <w:pPr>
        <w:ind w:firstLine="720"/>
      </w:pPr>
      <w:r>
        <w:rPr>
          <w:i/>
          <w:iCs/>
        </w:rPr>
        <w:t xml:space="preserve">LockBlockUntilAcquired </w:t>
      </w:r>
      <w:r>
        <w:t xml:space="preserve">is available for </w:t>
      </w:r>
      <w:r w:rsidR="004C2EA0">
        <w:t xml:space="preserve">Monitor and </w:t>
      </w:r>
      <w:r>
        <w:t xml:space="preserve">ReadWrite </w:t>
      </w:r>
      <w:r w:rsidR="004C2EA0">
        <w:t xml:space="preserve">vaults.  Unlike </w:t>
      </w:r>
      <w:r w:rsidR="004C2EA0" w:rsidRPr="007F4FEC">
        <w:rPr>
          <w:i/>
          <w:iCs/>
        </w:rPr>
        <w:t>Lock</w:t>
      </w:r>
      <w:r w:rsidR="004C2EA0">
        <w:t xml:space="preserve"> </w:t>
      </w:r>
      <w:r w:rsidR="003F28EF">
        <w:t xml:space="preserve">and </w:t>
      </w:r>
      <w:r w:rsidR="003F28EF">
        <w:rPr>
          <w:i/>
          <w:iCs/>
        </w:rPr>
        <w:t>SpinLock</w:t>
      </w:r>
      <w:r w:rsidR="002F4906">
        <w:t xml:space="preserve">, which, when called with no parameters, use a timeout, </w:t>
      </w:r>
      <w:r w:rsidR="002F4906">
        <w:rPr>
          <w:i/>
          <w:iCs/>
        </w:rPr>
        <w:t xml:space="preserve">LockBlockUntilAcquired </w:t>
      </w:r>
      <w:r w:rsidR="002F4906">
        <w:t xml:space="preserve">(and its cousins </w:t>
      </w:r>
      <w:r w:rsidR="002F4906" w:rsidRPr="007F4FEC">
        <w:rPr>
          <w:i/>
          <w:iCs/>
        </w:rPr>
        <w:t>RoLockBlockUntilAcquired</w:t>
      </w:r>
      <w:r w:rsidR="002F4906">
        <w:t xml:space="preserve"> and </w:t>
      </w:r>
      <w:r w:rsidR="002F4906" w:rsidRPr="007F4FEC">
        <w:rPr>
          <w:i/>
          <w:iCs/>
        </w:rPr>
        <w:t>UpgradableRoLockBlockUntilAcquired</w:t>
      </w:r>
      <w:r w:rsidR="002F4906">
        <w:t xml:space="preserve">) potentially can cause deadlocks.  It is recommended that you use </w:t>
      </w:r>
      <w:r w:rsidR="002F4906" w:rsidRPr="007F4FEC">
        <w:rPr>
          <w:i/>
          <w:iCs/>
        </w:rPr>
        <w:t>Lock</w:t>
      </w:r>
      <w:r w:rsidR="002F4906">
        <w:rPr>
          <w:i/>
          <w:iCs/>
        </w:rPr>
        <w:t xml:space="preserve"> </w:t>
      </w:r>
      <w:r w:rsidR="002F4906">
        <w:t>with the default timeout</w:t>
      </w:r>
      <w:r w:rsidR="001B0EA8">
        <w:t xml:space="preserve"> instead to help you identify potential sources of deadlocks.  If you are confident that there will be no deadlocks (you always acquire multiple locks in the same order) and the overhead from using a timed version becomes a bottleneck, switching to </w:t>
      </w:r>
      <w:r w:rsidR="00AC298F">
        <w:rPr>
          <w:i/>
          <w:iCs/>
        </w:rPr>
        <w:t>LockBlockUntilAcquired</w:t>
      </w:r>
      <w:r w:rsidR="00AC298F">
        <w:t xml:space="preserve"> </w:t>
      </w:r>
      <w:r w:rsidR="00AC298F">
        <w:rPr>
          <w:u w:val="single"/>
        </w:rPr>
        <w:t>may</w:t>
      </w:r>
      <w:r w:rsidR="00AC298F">
        <w:t xml:space="preserve"> improve performance.  It is unavailable for Atomic Vaults.</w:t>
      </w:r>
    </w:p>
    <w:p w14:paraId="5DBC491D" w14:textId="7A205B0A" w:rsidR="00036D41" w:rsidRDefault="00036D41" w:rsidP="00036D41">
      <w:pPr>
        <w:pStyle w:val="Heading5"/>
        <w:numPr>
          <w:ilvl w:val="3"/>
          <w:numId w:val="13"/>
        </w:numPr>
        <w:rPr>
          <w:i/>
          <w:iCs/>
        </w:rPr>
      </w:pPr>
      <w:r>
        <w:rPr>
          <w:i/>
          <w:iCs/>
        </w:rPr>
        <w:t>RoLock</w:t>
      </w:r>
      <w:r>
        <w:t xml:space="preserve">, </w:t>
      </w:r>
      <w:r>
        <w:rPr>
          <w:i/>
          <w:iCs/>
        </w:rPr>
        <w:t>UpgradableRoLock</w:t>
      </w:r>
    </w:p>
    <w:p w14:paraId="46518099" w14:textId="3FBF5210" w:rsidR="00036D41" w:rsidRDefault="00036D41" w:rsidP="00036D41"/>
    <w:p w14:paraId="29BBF98B" w14:textId="18B700ED" w:rsidR="00036D41" w:rsidRDefault="00036D41" w:rsidP="006B42D3">
      <w:pPr>
        <w:ind w:firstLine="720"/>
      </w:pPr>
      <w:r>
        <w:t xml:space="preserve">These method groups are available only with ReadWrite vaults.  </w:t>
      </w:r>
      <w:r w:rsidR="006B42D3">
        <w:t xml:space="preserve">Unlike </w:t>
      </w:r>
      <w:r w:rsidR="006B42D3">
        <w:rPr>
          <w:i/>
          <w:iCs/>
        </w:rPr>
        <w:t xml:space="preserve">Lock </w:t>
      </w:r>
      <w:r w:rsidR="006B42D3">
        <w:t xml:space="preserve">and </w:t>
      </w:r>
      <w:r w:rsidR="006B42D3">
        <w:rPr>
          <w:i/>
          <w:iCs/>
        </w:rPr>
        <w:t>SpinLock</w:t>
      </w:r>
      <w:r w:rsidR="006B42D3">
        <w:t xml:space="preserve">, these methods produce non-exclusive but read-only locked resource objects. </w:t>
      </w:r>
      <w:r w:rsidR="00EC32FC">
        <w:t xml:space="preserve"> An indefinite number of threads may simultaneously hold </w:t>
      </w:r>
      <w:r w:rsidR="00447272">
        <w:t xml:space="preserve">these non-exclusive read-only locks, except that only one thread at a time may hold an </w:t>
      </w:r>
      <w:r w:rsidR="00447272">
        <w:rPr>
          <w:i/>
          <w:iCs/>
        </w:rPr>
        <w:t xml:space="preserve">upgradable </w:t>
      </w:r>
      <w:r w:rsidR="00447272">
        <w:t xml:space="preserve">read-only lock.  No thread may hold a read-only lock while </w:t>
      </w:r>
      <w:r w:rsidR="00447272">
        <w:rPr>
          <w:i/>
          <w:iCs/>
        </w:rPr>
        <w:t xml:space="preserve">any </w:t>
      </w:r>
      <w:r w:rsidR="00447272">
        <w:t>thread holds an exclusive read-write lock.</w:t>
      </w:r>
      <w:r w:rsidR="00C930FC">
        <w:t xml:space="preserve"> For example, if three threads hold read-only locks, a fourth thread may also acquire a read-only lock or an upgradable read-only lock.  </w:t>
      </w:r>
      <w:r w:rsidR="00E41654">
        <w:t xml:space="preserve">If any one of the three threads had held an upgradable read-only lock, the fourth thread could not obtain the upgradable read-only lock until the </w:t>
      </w:r>
      <w:r w:rsidR="00E81CC9">
        <w:t xml:space="preserve">thread holding it released it.  Write locks are exclusive: no thread can obtain a write lock while any thread holds any other type of lock.  </w:t>
      </w:r>
      <w:r w:rsidR="00C410E5">
        <w:t xml:space="preserve"> </w:t>
      </w:r>
    </w:p>
    <w:p w14:paraId="3FAB38FF" w14:textId="7C7C0F8D" w:rsidR="00C410E5" w:rsidRDefault="00C410E5" w:rsidP="006B42D3">
      <w:pPr>
        <w:ind w:firstLine="720"/>
      </w:pPr>
      <w:r>
        <w:t xml:space="preserve">Upgradable locks are unique: if a thread holds an upgradable read-only lock, it may </w:t>
      </w:r>
      <w:r w:rsidR="00A14A9E">
        <w:t xml:space="preserve">attempt to </w:t>
      </w:r>
      <w:r>
        <w:t xml:space="preserve">obtain an exclusive write lock without releasing its own read-only lock.  </w:t>
      </w:r>
      <w:r w:rsidR="00A14A9E">
        <w:t xml:space="preserve">If all other threads release their locks before timeout or cancellation, the lock will be upgraded to an exclusive read-write lock.  When the read-write lock is released, the </w:t>
      </w:r>
      <w:r w:rsidR="00A14A9E">
        <w:lastRenderedPageBreak/>
        <w:t xml:space="preserve">thread will still hold an upgradable read-only lock until it releases that lock as well.  The underlying mechanism for this vault is </w:t>
      </w:r>
      <w:r w:rsidR="005C54FE">
        <w:t>ReaderWriterLockSlim.</w:t>
      </w:r>
      <w:r w:rsidR="008C19BB">
        <w:rPr>
          <w:rStyle w:val="FootnoteReference"/>
        </w:rPr>
        <w:footnoteReference w:id="34"/>
      </w:r>
      <w:r w:rsidR="00A14A9E">
        <w:t xml:space="preserve"> </w:t>
      </w:r>
    </w:p>
    <w:p w14:paraId="3E6D8045" w14:textId="6A41015C" w:rsidR="00FB516D" w:rsidRDefault="00FB516D" w:rsidP="00FB516D">
      <w:pPr>
        <w:pStyle w:val="Heading5"/>
        <w:numPr>
          <w:ilvl w:val="3"/>
          <w:numId w:val="13"/>
        </w:numPr>
        <w:rPr>
          <w:i/>
          <w:iCs/>
        </w:rPr>
      </w:pPr>
      <w:r w:rsidRPr="00183DDD">
        <w:rPr>
          <w:i/>
          <w:iCs/>
        </w:rPr>
        <w:t>RoLockBlockUntilAcquired</w:t>
      </w:r>
      <w:r>
        <w:t xml:space="preserve">, </w:t>
      </w:r>
      <w:r w:rsidRPr="00183DDD">
        <w:rPr>
          <w:i/>
          <w:iCs/>
        </w:rPr>
        <w:t>UpgradableRoLockBlockUntilAcquired</w:t>
      </w:r>
    </w:p>
    <w:p w14:paraId="7CAC0134" w14:textId="6DB722EC" w:rsidR="00653216" w:rsidRDefault="00653216" w:rsidP="00FB516D"/>
    <w:p w14:paraId="25C39B77" w14:textId="1E28234B" w:rsidR="00FB4094" w:rsidRDefault="00653216" w:rsidP="00653216">
      <w:pPr>
        <w:ind w:firstLine="720"/>
      </w:pPr>
      <w:r>
        <w:t xml:space="preserve">These method groups are available only with ReadWrite vaults.  Unlike </w:t>
      </w:r>
      <w:r w:rsidRPr="007F4FEC">
        <w:rPr>
          <w:i/>
          <w:iCs/>
        </w:rPr>
        <w:t>RoLock</w:t>
      </w:r>
      <w:r>
        <w:t xml:space="preserve"> and</w:t>
      </w:r>
      <w:r w:rsidRPr="00653216">
        <w:t xml:space="preserve"> </w:t>
      </w:r>
      <w:r w:rsidRPr="007F4FEC">
        <w:rPr>
          <w:i/>
          <w:iCs/>
        </w:rPr>
        <w:t>UpgradableRoLock</w:t>
      </w:r>
      <w:r>
        <w:t xml:space="preserve">, </w:t>
      </w:r>
      <w:r w:rsidR="00C9576F">
        <w:t xml:space="preserve">which, when called with no parameters, use a timeout, </w:t>
      </w:r>
      <w:r w:rsidR="00C9576F" w:rsidRPr="00183DDD">
        <w:rPr>
          <w:i/>
          <w:iCs/>
        </w:rPr>
        <w:t>RoLockBlockUntilAcquired</w:t>
      </w:r>
      <w:r w:rsidR="00C9576F">
        <w:rPr>
          <w:i/>
          <w:iCs/>
        </w:rPr>
        <w:t xml:space="preserve"> </w:t>
      </w:r>
      <w:r w:rsidR="00C9576F">
        <w:t xml:space="preserve">and </w:t>
      </w:r>
      <w:r w:rsidR="00C9576F" w:rsidRPr="00183DDD">
        <w:rPr>
          <w:i/>
          <w:iCs/>
        </w:rPr>
        <w:t>UpgradableRoLockBlockUntilAcquired</w:t>
      </w:r>
      <w:r w:rsidR="00C9576F">
        <w:rPr>
          <w:i/>
          <w:iCs/>
        </w:rPr>
        <w:t xml:space="preserve"> </w:t>
      </w:r>
      <w:r w:rsidR="00C9576F">
        <w:t>can potentially deadlock.</w:t>
      </w:r>
      <w:r w:rsidR="00D51D10">
        <w:t xml:space="preserve">  It is recommended that you use </w:t>
      </w:r>
      <w:r w:rsidR="00D51D10">
        <w:rPr>
          <w:i/>
          <w:iCs/>
        </w:rPr>
        <w:t>Ro</w:t>
      </w:r>
      <w:r w:rsidR="00D51D10" w:rsidRPr="00183DDD">
        <w:rPr>
          <w:i/>
          <w:iCs/>
        </w:rPr>
        <w:t>Lock</w:t>
      </w:r>
      <w:r w:rsidR="00D51D10">
        <w:rPr>
          <w:i/>
          <w:iCs/>
        </w:rPr>
        <w:t xml:space="preserve"> </w:t>
      </w:r>
      <w:r w:rsidR="00D51D10">
        <w:t xml:space="preserve">or </w:t>
      </w:r>
      <w:r w:rsidR="00D51D10">
        <w:rPr>
          <w:i/>
          <w:iCs/>
        </w:rPr>
        <w:t xml:space="preserve">UpgradableRoLock </w:t>
      </w:r>
      <w:r w:rsidR="00D51D10">
        <w:t xml:space="preserve">with the default timeout instead to help you identify potential sources of deadlocks.  If you are confident that there will be no deadlocks (you always acquire multiple locks in the same order) and the overhead from using a timed version becomes a bottleneck, switching to </w:t>
      </w:r>
      <w:r w:rsidR="00FB4094" w:rsidRPr="00183DDD">
        <w:rPr>
          <w:i/>
          <w:iCs/>
        </w:rPr>
        <w:t>RoLockBlockUntilAcquired</w:t>
      </w:r>
      <w:r w:rsidR="00FB4094">
        <w:t xml:space="preserve"> or </w:t>
      </w:r>
      <w:r w:rsidR="00FB4094" w:rsidRPr="00183DDD">
        <w:rPr>
          <w:i/>
          <w:iCs/>
        </w:rPr>
        <w:t>UpgradableRoLockBlockUntilAcquired</w:t>
      </w:r>
      <w:r w:rsidR="00FB4094" w:rsidRPr="007F4FEC">
        <w:t xml:space="preserve"> </w:t>
      </w:r>
      <w:r w:rsidR="00D51D10">
        <w:rPr>
          <w:u w:val="single"/>
        </w:rPr>
        <w:t>may</w:t>
      </w:r>
      <w:r w:rsidR="00D51D10">
        <w:t xml:space="preserve"> improve performance.</w:t>
      </w:r>
    </w:p>
    <w:p w14:paraId="04DEAB8C" w14:textId="77777777" w:rsidR="00FB4094" w:rsidRDefault="00FB4094">
      <w:r>
        <w:br w:type="page"/>
      </w:r>
    </w:p>
    <w:p w14:paraId="4BF222D3" w14:textId="5BBE6DCA" w:rsidR="006635AB" w:rsidRDefault="00E7185D" w:rsidP="007F4FEC">
      <w:pPr>
        <w:pStyle w:val="Heading5"/>
        <w:numPr>
          <w:ilvl w:val="3"/>
          <w:numId w:val="13"/>
        </w:numPr>
        <w:rPr>
          <w:i/>
          <w:iCs/>
        </w:rPr>
      </w:pPr>
      <w:r w:rsidRPr="007F4FEC">
        <w:rPr>
          <w:i/>
          <w:iCs/>
        </w:rPr>
        <w:lastRenderedPageBreak/>
        <w:t>Summary of Method Groups</w:t>
      </w:r>
    </w:p>
    <w:p w14:paraId="3386BCB8" w14:textId="77777777" w:rsidR="00E7185D" w:rsidRPr="007F4FEC" w:rsidRDefault="00E7185D" w:rsidP="007F4FEC"/>
    <w:tbl>
      <w:tblPr>
        <w:tblpPr w:leftFromText="180" w:rightFromText="180" w:vertAnchor="text" w:horzAnchor="margin" w:tblpXSpec="center" w:tblpY="253"/>
        <w:tblW w:w="10441" w:type="dxa"/>
        <w:tblCellMar>
          <w:left w:w="0" w:type="dxa"/>
          <w:right w:w="0" w:type="dxa"/>
        </w:tblCellMar>
        <w:tblLook w:val="04A0" w:firstRow="1" w:lastRow="0" w:firstColumn="1" w:lastColumn="0" w:noHBand="0" w:noVBand="1"/>
      </w:tblPr>
      <w:tblGrid>
        <w:gridCol w:w="2820"/>
        <w:gridCol w:w="1318"/>
        <w:gridCol w:w="1639"/>
        <w:gridCol w:w="2600"/>
        <w:gridCol w:w="2064"/>
      </w:tblGrid>
      <w:tr w:rsidR="00715EA0" w:rsidRPr="004F21C8" w14:paraId="37DEF993" w14:textId="77777777" w:rsidTr="00715EA0">
        <w:trPr>
          <w:trHeight w:val="315"/>
        </w:trPr>
        <w:tc>
          <w:tcPr>
            <w:tcW w:w="10441" w:type="dxa"/>
            <w:gridSpan w:val="5"/>
            <w:tcBorders>
              <w:top w:val="single" w:sz="12" w:space="0" w:color="auto"/>
              <w:left w:val="single" w:sz="12" w:space="0" w:color="auto"/>
              <w:bottom w:val="nil"/>
              <w:right w:val="single" w:sz="12" w:space="0" w:color="000000"/>
            </w:tcBorders>
            <w:shd w:val="clear" w:color="000000" w:fill="000000"/>
            <w:noWrap/>
            <w:tcMar>
              <w:top w:w="15" w:type="dxa"/>
              <w:left w:w="15" w:type="dxa"/>
              <w:bottom w:w="0" w:type="dxa"/>
              <w:right w:w="15" w:type="dxa"/>
            </w:tcMar>
            <w:vAlign w:val="bottom"/>
            <w:hideMark/>
          </w:tcPr>
          <w:p w14:paraId="21759B99" w14:textId="77777777" w:rsidR="00715EA0" w:rsidRPr="004F21C8" w:rsidRDefault="00715EA0" w:rsidP="00715EA0">
            <w:pPr>
              <w:spacing w:after="0" w:line="240" w:lineRule="auto"/>
              <w:jc w:val="center"/>
              <w:rPr>
                <w:rFonts w:ascii="Calibri" w:eastAsia="Times New Roman" w:hAnsi="Calibri" w:cs="Calibri"/>
                <w:color w:val="FFFFFF"/>
                <w:sz w:val="16"/>
                <w:szCs w:val="16"/>
              </w:rPr>
            </w:pPr>
            <w:r w:rsidRPr="004F21C8">
              <w:rPr>
                <w:rFonts w:ascii="Calibri" w:eastAsia="Times New Roman" w:hAnsi="Calibri" w:cs="Calibri"/>
                <w:color w:val="FFFFFF"/>
                <w:sz w:val="16"/>
                <w:szCs w:val="16"/>
              </w:rPr>
              <w:t>Lock Acquisition Methods Summary</w:t>
            </w:r>
          </w:p>
        </w:tc>
      </w:tr>
      <w:tr w:rsidR="00715EA0" w:rsidRPr="004F21C8" w14:paraId="64CA456D" w14:textId="77777777" w:rsidTr="00715EA0">
        <w:trPr>
          <w:trHeight w:val="450"/>
        </w:trPr>
        <w:tc>
          <w:tcPr>
            <w:tcW w:w="2820" w:type="dxa"/>
            <w:tcBorders>
              <w:top w:val="nil"/>
              <w:left w:val="single" w:sz="12" w:space="0" w:color="auto"/>
              <w:bottom w:val="nil"/>
              <w:right w:val="single" w:sz="8" w:space="0" w:color="auto"/>
            </w:tcBorders>
            <w:shd w:val="clear" w:color="000000" w:fill="D0CECE"/>
            <w:tcMar>
              <w:top w:w="15" w:type="dxa"/>
              <w:left w:w="15" w:type="dxa"/>
              <w:bottom w:w="0" w:type="dxa"/>
              <w:right w:w="15" w:type="dxa"/>
            </w:tcMar>
            <w:vAlign w:val="center"/>
            <w:hideMark/>
          </w:tcPr>
          <w:p w14:paraId="001950B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Method Group</w:t>
            </w:r>
          </w:p>
        </w:tc>
        <w:tc>
          <w:tcPr>
            <w:tcW w:w="1318" w:type="dxa"/>
            <w:tcBorders>
              <w:top w:val="nil"/>
              <w:left w:val="single" w:sz="8" w:space="0" w:color="auto"/>
              <w:bottom w:val="nil"/>
              <w:right w:val="single" w:sz="8" w:space="0" w:color="auto"/>
            </w:tcBorders>
            <w:shd w:val="clear" w:color="000000" w:fill="D0CECE"/>
            <w:tcMar>
              <w:top w:w="15" w:type="dxa"/>
              <w:left w:w="15" w:type="dxa"/>
              <w:bottom w:w="0" w:type="dxa"/>
              <w:right w:w="15" w:type="dxa"/>
            </w:tcMar>
            <w:vAlign w:val="center"/>
            <w:hideMark/>
          </w:tcPr>
          <w:p w14:paraId="6639A3C3"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Atomic Vaults</w:t>
            </w:r>
          </w:p>
        </w:tc>
        <w:tc>
          <w:tcPr>
            <w:tcW w:w="163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C4C6DA5"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Monitor Vaults</w:t>
            </w:r>
          </w:p>
        </w:tc>
        <w:tc>
          <w:tcPr>
            <w:tcW w:w="2600"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B173972"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Read Write Vaults</w:t>
            </w:r>
          </w:p>
        </w:tc>
        <w:tc>
          <w:tcPr>
            <w:tcW w:w="2064" w:type="dxa"/>
            <w:tcBorders>
              <w:top w:val="nil"/>
              <w:left w:val="single" w:sz="8" w:space="0" w:color="auto"/>
              <w:bottom w:val="nil"/>
              <w:right w:val="single" w:sz="12" w:space="0" w:color="auto"/>
            </w:tcBorders>
            <w:shd w:val="clear" w:color="000000" w:fill="D0CECE"/>
            <w:tcMar>
              <w:top w:w="15" w:type="dxa"/>
              <w:left w:w="15" w:type="dxa"/>
              <w:bottom w:w="0" w:type="dxa"/>
              <w:right w:w="15" w:type="dxa"/>
            </w:tcMar>
            <w:vAlign w:val="center"/>
            <w:hideMark/>
          </w:tcPr>
          <w:p w14:paraId="35039079" w14:textId="77777777" w:rsidR="00715EA0" w:rsidRPr="004F21C8" w:rsidRDefault="00715EA0" w:rsidP="00715EA0">
            <w:pPr>
              <w:spacing w:after="0" w:line="240" w:lineRule="auto"/>
              <w:jc w:val="center"/>
              <w:rPr>
                <w:rFonts w:ascii="Calibri" w:eastAsia="Times New Roman" w:hAnsi="Calibri" w:cs="Calibri"/>
                <w:b/>
                <w:bCs/>
                <w:color w:val="000000"/>
                <w:sz w:val="16"/>
                <w:szCs w:val="16"/>
              </w:rPr>
            </w:pPr>
            <w:r w:rsidRPr="004F21C8">
              <w:rPr>
                <w:rFonts w:ascii="Calibri" w:eastAsia="Times New Roman" w:hAnsi="Calibri" w:cs="Calibri"/>
                <w:b/>
                <w:bCs/>
                <w:color w:val="000000"/>
                <w:sz w:val="16"/>
                <w:szCs w:val="16"/>
              </w:rPr>
              <w:t>Upgradeable Locked Resource Objects</w:t>
            </w:r>
          </w:p>
        </w:tc>
      </w:tr>
      <w:tr w:rsidR="00715EA0" w:rsidRPr="004F21C8" w14:paraId="74426209" w14:textId="77777777" w:rsidTr="00715EA0">
        <w:trPr>
          <w:trHeight w:val="115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3ED64DC6"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E728357"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Sleep a bit between failed attempts at acquisition.</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4A257559"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for timeout or cancellation request</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1A13C1E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301B9D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r>
      <w:tr w:rsidR="00715EA0" w:rsidRPr="004F21C8" w14:paraId="0A04C44C"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31B7EEA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SpinLock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84C59E8"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Loop until the resource is acquired; Do not sleep; Busy wait.</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4220B2D"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Monitor.TryEnter or Enter to acquire the lock; Periodically wake up to check or timeout or cancellation request</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4913746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ReaderWriterLockSlim.TryEnterWriteLock to acquire an exclusive read-write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0A661A1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258927B3" w14:textId="77777777" w:rsidTr="00715EA0">
        <w:trPr>
          <w:trHeight w:val="825"/>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73EB517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5A0B1AC"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20CCE7EE"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 xml:space="preserve">Use </w:t>
            </w:r>
            <w:r>
              <w:rPr>
                <w:rFonts w:ascii="Calibri" w:eastAsia="Times New Roman" w:hAnsi="Calibri" w:cs="Calibri"/>
                <w:color w:val="000000"/>
                <w:sz w:val="12"/>
                <w:szCs w:val="12"/>
              </w:rPr>
              <w:t>M</w:t>
            </w:r>
            <w:r w:rsidRPr="004F21C8">
              <w:rPr>
                <w:rFonts w:ascii="Calibri" w:eastAsia="Times New Roman" w:hAnsi="Calibri" w:cs="Calibri"/>
                <w:color w:val="000000"/>
                <w:sz w:val="12"/>
                <w:szCs w:val="12"/>
              </w:rPr>
              <w:t>onitor.</w:t>
            </w:r>
            <w:r>
              <w:rPr>
                <w:rFonts w:ascii="Calibri" w:eastAsia="Times New Roman" w:hAnsi="Calibri" w:cs="Calibri"/>
                <w:color w:val="000000"/>
                <w:sz w:val="12"/>
                <w:szCs w:val="12"/>
              </w:rPr>
              <w:t>E</w:t>
            </w:r>
            <w:r w:rsidRPr="004F21C8">
              <w:rPr>
                <w:rFonts w:ascii="Calibri" w:eastAsia="Times New Roman" w:hAnsi="Calibri" w:cs="Calibri"/>
                <w:color w:val="000000"/>
                <w:sz w:val="12"/>
                <w:szCs w:val="12"/>
              </w:rPr>
              <w:t xml:space="preserve">nter to acquire the lock; potentially deadlock </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6FEA6422"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E1061EB"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ReaderWriterLockSlim.EnterWriteLock to acquire an exclusive read-write lock; potentially deadlock</w:t>
            </w:r>
          </w:p>
        </w:tc>
      </w:tr>
      <w:tr w:rsidR="00715EA0" w:rsidRPr="004F21C8" w14:paraId="702BBC20" w14:textId="77777777" w:rsidTr="00715EA0">
        <w:trPr>
          <w:trHeight w:val="1155"/>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9C4C1C4"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C4A3779"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363EEA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26B4771F"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744AAF15"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F865D1F" w14:textId="77777777" w:rsidTr="00715EA0">
        <w:trPr>
          <w:trHeight w:val="990"/>
        </w:trPr>
        <w:tc>
          <w:tcPr>
            <w:tcW w:w="0" w:type="auto"/>
            <w:tcBorders>
              <w:top w:val="nil"/>
              <w:left w:val="single" w:sz="12" w:space="0" w:color="auto"/>
              <w:bottom w:val="nil"/>
              <w:right w:val="single" w:sz="4" w:space="0" w:color="auto"/>
            </w:tcBorders>
            <w:shd w:val="clear" w:color="000000" w:fill="D9E1F2"/>
            <w:noWrap/>
            <w:tcMar>
              <w:top w:w="15" w:type="dxa"/>
              <w:left w:w="15" w:type="dxa"/>
              <w:bottom w:w="0" w:type="dxa"/>
              <w:right w:w="15" w:type="dxa"/>
            </w:tcMar>
            <w:vAlign w:val="center"/>
            <w:hideMark/>
          </w:tcPr>
          <w:p w14:paraId="58DD0F6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RoLockBlockUntilAcquired</w:t>
            </w:r>
          </w:p>
        </w:tc>
        <w:tc>
          <w:tcPr>
            <w:tcW w:w="1318"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33A6003F"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02645273"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9E1F2"/>
            <w:tcMar>
              <w:top w:w="15" w:type="dxa"/>
              <w:left w:w="15" w:type="dxa"/>
              <w:bottom w:w="0" w:type="dxa"/>
              <w:right w:w="15" w:type="dxa"/>
            </w:tcMar>
            <w:vAlign w:val="center"/>
            <w:hideMark/>
          </w:tcPr>
          <w:p w14:paraId="5DBBA5EC"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ReaderWriterLockSlim.EnterReadLock to acquire a non-ex</w:t>
            </w:r>
            <w:r>
              <w:rPr>
                <w:rFonts w:ascii="Calibri" w:eastAsia="Times New Roman" w:hAnsi="Calibri" w:cs="Calibri"/>
                <w:color w:val="000000"/>
                <w:sz w:val="12"/>
                <w:szCs w:val="12"/>
              </w:rPr>
              <w:t>c</w:t>
            </w:r>
            <w:r w:rsidRPr="004F21C8">
              <w:rPr>
                <w:rFonts w:ascii="Calibri" w:eastAsia="Times New Roman" w:hAnsi="Calibri" w:cs="Calibri"/>
                <w:color w:val="000000"/>
                <w:sz w:val="12"/>
                <w:szCs w:val="12"/>
              </w:rPr>
              <w:t>lusive read-only lock; Periodically wake up to check for timeout or cancellation request</w:t>
            </w:r>
          </w:p>
        </w:tc>
        <w:tc>
          <w:tcPr>
            <w:tcW w:w="2064" w:type="dxa"/>
            <w:tcBorders>
              <w:top w:val="nil"/>
              <w:left w:val="nil"/>
              <w:bottom w:val="nil"/>
              <w:right w:val="single" w:sz="12" w:space="0" w:color="auto"/>
            </w:tcBorders>
            <w:shd w:val="clear" w:color="000000" w:fill="D9E1F2"/>
            <w:tcMar>
              <w:top w:w="15" w:type="dxa"/>
              <w:left w:w="15" w:type="dxa"/>
              <w:bottom w:w="0" w:type="dxa"/>
              <w:right w:w="15" w:type="dxa"/>
            </w:tcMar>
            <w:vAlign w:val="center"/>
            <w:hideMark/>
          </w:tcPr>
          <w:p w14:paraId="02D925A8"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0B2A1C0A" w14:textId="77777777" w:rsidTr="00715EA0">
        <w:trPr>
          <w:trHeight w:val="1980"/>
        </w:trPr>
        <w:tc>
          <w:tcPr>
            <w:tcW w:w="0" w:type="auto"/>
            <w:tcBorders>
              <w:top w:val="nil"/>
              <w:left w:val="single" w:sz="12"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0AF45DB"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w:t>
            </w:r>
          </w:p>
        </w:tc>
        <w:tc>
          <w:tcPr>
            <w:tcW w:w="131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F17BA0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6C476AD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0ADB8A76"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ReaderWriterLockSlim.TryEnterUpgradableReadLock to acquire an a non-exclusive read-only lock (only one read-only lock at a time can be upgradable so it is exclusive vis-à-vis other upgradable read-only locks but non-exclusive vis-à-vis read-only locks in general; Periodically wake up to check for timeout or cancellation request</w:t>
            </w:r>
          </w:p>
        </w:tc>
        <w:tc>
          <w:tcPr>
            <w:tcW w:w="2064" w:type="dxa"/>
            <w:tcBorders>
              <w:top w:val="nil"/>
              <w:left w:val="nil"/>
              <w:bottom w:val="nil"/>
              <w:right w:val="single" w:sz="12" w:space="0" w:color="auto"/>
            </w:tcBorders>
            <w:shd w:val="clear" w:color="000000" w:fill="D0CECE"/>
            <w:tcMar>
              <w:top w:w="15" w:type="dxa"/>
              <w:left w:w="15" w:type="dxa"/>
              <w:bottom w:w="0" w:type="dxa"/>
              <w:right w:w="15" w:type="dxa"/>
            </w:tcMar>
            <w:vAlign w:val="center"/>
            <w:hideMark/>
          </w:tcPr>
          <w:p w14:paraId="235B932E"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r w:rsidR="00715EA0" w:rsidRPr="004F21C8" w14:paraId="5068EF66" w14:textId="77777777" w:rsidTr="00715EA0">
        <w:trPr>
          <w:trHeight w:val="1830"/>
        </w:trPr>
        <w:tc>
          <w:tcPr>
            <w:tcW w:w="0" w:type="auto"/>
            <w:tcBorders>
              <w:top w:val="nil"/>
              <w:left w:val="single" w:sz="12" w:space="0" w:color="auto"/>
              <w:bottom w:val="single" w:sz="12" w:space="0" w:color="auto"/>
              <w:right w:val="single" w:sz="4" w:space="0" w:color="auto"/>
            </w:tcBorders>
            <w:shd w:val="clear" w:color="000000" w:fill="D9E1F2"/>
            <w:noWrap/>
            <w:tcMar>
              <w:top w:w="15" w:type="dxa"/>
              <w:left w:w="15" w:type="dxa"/>
              <w:bottom w:w="0" w:type="dxa"/>
              <w:right w:w="15" w:type="dxa"/>
            </w:tcMar>
            <w:vAlign w:val="center"/>
            <w:hideMark/>
          </w:tcPr>
          <w:p w14:paraId="69825451"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UpgradableRoLockBlockUntilAcquired</w:t>
            </w:r>
          </w:p>
        </w:tc>
        <w:tc>
          <w:tcPr>
            <w:tcW w:w="1318"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47E99977"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1639"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67B1559A"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c>
          <w:tcPr>
            <w:tcW w:w="2600" w:type="dxa"/>
            <w:tcBorders>
              <w:top w:val="nil"/>
              <w:left w:val="nil"/>
              <w:bottom w:val="single" w:sz="12" w:space="0" w:color="auto"/>
              <w:right w:val="single" w:sz="4" w:space="0" w:color="auto"/>
            </w:tcBorders>
            <w:shd w:val="clear" w:color="000000" w:fill="D9E1F2"/>
            <w:tcMar>
              <w:top w:w="15" w:type="dxa"/>
              <w:left w:w="15" w:type="dxa"/>
              <w:bottom w:w="0" w:type="dxa"/>
              <w:right w:w="15" w:type="dxa"/>
            </w:tcMar>
            <w:vAlign w:val="center"/>
            <w:hideMark/>
          </w:tcPr>
          <w:p w14:paraId="192DD9F4" w14:textId="77777777" w:rsidR="00715EA0" w:rsidRPr="004F21C8" w:rsidRDefault="00715EA0" w:rsidP="00715EA0">
            <w:pPr>
              <w:spacing w:after="0" w:line="240" w:lineRule="auto"/>
              <w:rPr>
                <w:rFonts w:ascii="Calibri" w:eastAsia="Times New Roman" w:hAnsi="Calibri" w:cs="Calibri"/>
                <w:color w:val="000000"/>
                <w:sz w:val="12"/>
                <w:szCs w:val="12"/>
              </w:rPr>
            </w:pPr>
            <w:r w:rsidRPr="004F21C8">
              <w:rPr>
                <w:rFonts w:ascii="Calibri" w:eastAsia="Times New Roman" w:hAnsi="Calibri" w:cs="Calibri"/>
                <w:color w:val="000000"/>
                <w:sz w:val="12"/>
                <w:szCs w:val="12"/>
              </w:rPr>
              <w:t>Use ReaderWriterLockSlim.EnterUpgradableReadLock to acquire an a non-exclusive read-only lock (only one read-only lock at a time can be upgradable so it is exclusive vis-à-vis other upgradable read-only locks but non-exclusive vis-à-vis read-only locks in general; Potentially deadlock</w:t>
            </w:r>
          </w:p>
        </w:tc>
        <w:tc>
          <w:tcPr>
            <w:tcW w:w="2064" w:type="dxa"/>
            <w:tcBorders>
              <w:top w:val="nil"/>
              <w:left w:val="nil"/>
              <w:bottom w:val="single" w:sz="12" w:space="0" w:color="auto"/>
              <w:right w:val="single" w:sz="12" w:space="0" w:color="auto"/>
            </w:tcBorders>
            <w:shd w:val="clear" w:color="000000" w:fill="D9E1F2"/>
            <w:tcMar>
              <w:top w:w="15" w:type="dxa"/>
              <w:left w:w="15" w:type="dxa"/>
              <w:bottom w:w="0" w:type="dxa"/>
              <w:right w:w="15" w:type="dxa"/>
            </w:tcMar>
            <w:vAlign w:val="center"/>
            <w:hideMark/>
          </w:tcPr>
          <w:p w14:paraId="0F0F136D" w14:textId="77777777" w:rsidR="00715EA0" w:rsidRPr="004F21C8" w:rsidRDefault="00715EA0" w:rsidP="00715EA0">
            <w:pPr>
              <w:spacing w:after="0" w:line="240" w:lineRule="auto"/>
              <w:jc w:val="center"/>
              <w:rPr>
                <w:rFonts w:ascii="Calibri" w:eastAsia="Times New Roman" w:hAnsi="Calibri" w:cs="Calibri"/>
                <w:b/>
                <w:bCs/>
                <w:color w:val="000000"/>
                <w:sz w:val="12"/>
                <w:szCs w:val="12"/>
              </w:rPr>
            </w:pPr>
            <w:r w:rsidRPr="004F21C8">
              <w:rPr>
                <w:rFonts w:ascii="Calibri" w:eastAsia="Times New Roman" w:hAnsi="Calibri" w:cs="Calibri"/>
                <w:b/>
                <w:bCs/>
                <w:color w:val="000000"/>
                <w:sz w:val="12"/>
                <w:szCs w:val="12"/>
              </w:rPr>
              <w:t>N/A</w:t>
            </w:r>
          </w:p>
        </w:tc>
      </w:tr>
    </w:tbl>
    <w:p w14:paraId="5AF8ADD9" w14:textId="2E2EBB1C" w:rsidR="004F21C8" w:rsidRDefault="004F21C8" w:rsidP="004F21C8">
      <w:pPr>
        <w:pStyle w:val="Caption"/>
        <w:keepNext/>
        <w:rPr>
          <w:i w:val="0"/>
          <w:iCs w:val="0"/>
        </w:rPr>
      </w:pPr>
      <w:r>
        <w:t xml:space="preserve">Table </w:t>
      </w:r>
      <w:fldSimple w:instr=" SEQ Table \* ARABIC ">
        <w:r w:rsidR="00DF28F0">
          <w:rPr>
            <w:noProof/>
          </w:rPr>
          <w:t>1</w:t>
        </w:r>
      </w:fldSimple>
      <w:r w:rsidR="00715EA0">
        <w:t xml:space="preserve"> </w:t>
      </w:r>
      <w:r w:rsidR="00715EA0">
        <w:rPr>
          <w:i w:val="0"/>
          <w:iCs w:val="0"/>
        </w:rPr>
        <w:t xml:space="preserve">– Summary of Lock Acquisition Method Groups </w:t>
      </w:r>
      <w:r w:rsidR="006635AB">
        <w:rPr>
          <w:i w:val="0"/>
          <w:iCs w:val="0"/>
        </w:rPr>
        <w:t>by</w:t>
      </w:r>
      <w:r w:rsidR="00715EA0">
        <w:rPr>
          <w:i w:val="0"/>
          <w:iCs w:val="0"/>
        </w:rPr>
        <w:t xml:space="preserve"> Vault Type</w:t>
      </w:r>
    </w:p>
    <w:p w14:paraId="275578BB" w14:textId="77777777" w:rsidR="00715EA0" w:rsidRPr="007F4FEC" w:rsidRDefault="00715EA0" w:rsidP="007F4FEC"/>
    <w:p w14:paraId="21304D19" w14:textId="77777777" w:rsidR="004F21C8" w:rsidRPr="007F4FEC" w:rsidRDefault="004F21C8" w:rsidP="007F4FEC">
      <w:pPr>
        <w:rPr>
          <w:i/>
        </w:rPr>
      </w:pPr>
    </w:p>
    <w:p w14:paraId="528C4303" w14:textId="69F398EA" w:rsidR="00914667" w:rsidRDefault="00914667" w:rsidP="00914667"/>
    <w:p w14:paraId="004E32CB" w14:textId="77777777" w:rsidR="00F365E1" w:rsidRDefault="00F365E1">
      <w:r>
        <w:br w:type="page"/>
      </w:r>
    </w:p>
    <w:p w14:paraId="4D29BD66" w14:textId="70505406" w:rsidR="00FB7DA9" w:rsidRDefault="00FB7DA9" w:rsidP="003D22D3">
      <w:pPr>
        <w:pStyle w:val="Heading4"/>
        <w:numPr>
          <w:ilvl w:val="2"/>
          <w:numId w:val="13"/>
        </w:numPr>
      </w:pPr>
      <w:r>
        <w:lastRenderedPageBreak/>
        <w:t>Method Group Overloads</w:t>
      </w:r>
    </w:p>
    <w:p w14:paraId="4C3842A8" w14:textId="56FD73F5" w:rsidR="00FB7DA9" w:rsidRDefault="00FB7DA9" w:rsidP="00FB7DA9"/>
    <w:p w14:paraId="54565106" w14:textId="77777777" w:rsidR="00FB7DA9" w:rsidRDefault="00FB7DA9" w:rsidP="007F4FEC"/>
    <w:p w14:paraId="39A05584" w14:textId="77777777" w:rsidR="00FB7DA9" w:rsidRPr="007F4FEC" w:rsidRDefault="00FB7DA9" w:rsidP="007F4FEC"/>
    <w:p w14:paraId="0E2525AF" w14:textId="019BB2DF" w:rsidR="005B21D3" w:rsidRDefault="00992A1B" w:rsidP="006A038E">
      <w:pPr>
        <w:ind w:firstLine="720"/>
      </w:pPr>
      <w:r>
        <w:t>The overloads of these methods are summarized below:</w:t>
      </w:r>
    </w:p>
    <w:tbl>
      <w:tblPr>
        <w:tblW w:w="10444" w:type="dxa"/>
        <w:tblCellMar>
          <w:left w:w="0" w:type="dxa"/>
          <w:right w:w="0" w:type="dxa"/>
        </w:tblCellMar>
        <w:tblLook w:val="04A0" w:firstRow="1" w:lastRow="0" w:firstColumn="1" w:lastColumn="0" w:noHBand="0" w:noVBand="1"/>
      </w:tblPr>
      <w:tblGrid>
        <w:gridCol w:w="3190"/>
        <w:gridCol w:w="2770"/>
        <w:gridCol w:w="4484"/>
      </w:tblGrid>
      <w:tr w:rsidR="006A038E" w:rsidRPr="006A038E" w14:paraId="2CC4A105" w14:textId="77777777" w:rsidTr="00B5430D">
        <w:trPr>
          <w:divId w:val="1683509909"/>
          <w:trHeight w:val="241"/>
        </w:trPr>
        <w:tc>
          <w:tcPr>
            <w:tcW w:w="10444"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D1FEC99" w14:textId="20AD222C" w:rsidR="006A038E" w:rsidRPr="006A038E" w:rsidRDefault="00CA32DD" w:rsidP="006A038E">
            <w:pPr>
              <w:spacing w:after="0" w:line="240" w:lineRule="auto"/>
              <w:jc w:val="center"/>
              <w:rPr>
                <w:rFonts w:ascii="Calibri" w:eastAsia="Times New Roman" w:hAnsi="Calibri" w:cs="Calibri"/>
                <w:b/>
                <w:bCs/>
                <w:color w:val="000000"/>
                <w:sz w:val="22"/>
                <w:szCs w:val="22"/>
              </w:rPr>
            </w:pPr>
            <w:r>
              <w:rPr>
                <w:rFonts w:ascii="Calibri" w:eastAsia="Times New Roman" w:hAnsi="Calibri" w:cs="Calibri"/>
                <w:b/>
                <w:bCs/>
                <w:color w:val="000000"/>
                <w:sz w:val="22"/>
                <w:szCs w:val="22"/>
              </w:rPr>
              <w:t>O</w:t>
            </w:r>
            <w:r w:rsidR="006A038E" w:rsidRPr="006A038E">
              <w:rPr>
                <w:rFonts w:ascii="Calibri" w:eastAsia="Times New Roman" w:hAnsi="Calibri" w:cs="Calibri"/>
                <w:b/>
                <w:bCs/>
                <w:color w:val="000000"/>
                <w:sz w:val="22"/>
                <w:szCs w:val="22"/>
              </w:rPr>
              <w:t>verload</w:t>
            </w:r>
            <w:r>
              <w:rPr>
                <w:rFonts w:ascii="Calibri" w:eastAsia="Times New Roman" w:hAnsi="Calibri" w:cs="Calibri"/>
                <w:b/>
                <w:bCs/>
                <w:color w:val="000000"/>
                <w:sz w:val="22"/>
                <w:szCs w:val="22"/>
              </w:rPr>
              <w:t xml:space="preserve"> Summaries</w:t>
            </w:r>
            <w:r w:rsidR="00503C6F">
              <w:rPr>
                <w:rFonts w:ascii="Calibri" w:eastAsia="Times New Roman" w:hAnsi="Calibri" w:cs="Calibri"/>
                <w:b/>
                <w:bCs/>
                <w:color w:val="000000"/>
                <w:sz w:val="22"/>
                <w:szCs w:val="22"/>
              </w:rPr>
              <w:t xml:space="preserve"> for Acquisition Methods other than Block Until Acquired</w:t>
            </w:r>
          </w:p>
        </w:tc>
      </w:tr>
      <w:tr w:rsidR="006A038E" w:rsidRPr="006A038E" w14:paraId="3B505CA0" w14:textId="77777777" w:rsidTr="00B5430D">
        <w:trPr>
          <w:divId w:val="1683509909"/>
          <w:trHeight w:val="241"/>
        </w:trPr>
        <w:tc>
          <w:tcPr>
            <w:tcW w:w="0" w:type="auto"/>
            <w:tcBorders>
              <w:top w:val="nil"/>
              <w:left w:val="single" w:sz="8" w:space="0" w:color="auto"/>
              <w:bottom w:val="nil"/>
              <w:right w:val="nil"/>
            </w:tcBorders>
            <w:shd w:val="clear" w:color="auto" w:fill="auto"/>
            <w:noWrap/>
            <w:tcMar>
              <w:top w:w="15" w:type="dxa"/>
              <w:left w:w="15" w:type="dxa"/>
              <w:bottom w:w="0" w:type="dxa"/>
              <w:right w:w="15" w:type="dxa"/>
            </w:tcMar>
            <w:vAlign w:val="center"/>
            <w:hideMark/>
          </w:tcPr>
          <w:p w14:paraId="0E6204D3"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Overload Params</w:t>
            </w:r>
          </w:p>
        </w:tc>
        <w:tc>
          <w:tcPr>
            <w:tcW w:w="0" w:type="auto"/>
            <w:tcBorders>
              <w:top w:val="nil"/>
              <w:left w:val="single" w:sz="12" w:space="0" w:color="auto"/>
              <w:bottom w:val="nil"/>
              <w:right w:val="single" w:sz="12" w:space="0" w:color="auto"/>
            </w:tcBorders>
            <w:shd w:val="clear" w:color="auto" w:fill="auto"/>
            <w:noWrap/>
            <w:tcMar>
              <w:top w:w="15" w:type="dxa"/>
              <w:left w:w="15" w:type="dxa"/>
              <w:bottom w:w="0" w:type="dxa"/>
              <w:right w:w="15" w:type="dxa"/>
            </w:tcMar>
            <w:vAlign w:val="center"/>
            <w:hideMark/>
          </w:tcPr>
          <w:p w14:paraId="615FDB7B"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Description</w:t>
            </w:r>
          </w:p>
        </w:tc>
        <w:tc>
          <w:tcPr>
            <w:tcW w:w="0" w:type="auto"/>
            <w:tcBorders>
              <w:top w:val="nil"/>
              <w:left w:val="nil"/>
              <w:bottom w:val="nil"/>
              <w:right w:val="single" w:sz="8" w:space="0" w:color="auto"/>
            </w:tcBorders>
            <w:shd w:val="clear" w:color="auto" w:fill="auto"/>
            <w:noWrap/>
            <w:tcMar>
              <w:top w:w="15" w:type="dxa"/>
              <w:left w:w="15" w:type="dxa"/>
              <w:bottom w:w="0" w:type="dxa"/>
              <w:right w:w="15" w:type="dxa"/>
            </w:tcMar>
            <w:vAlign w:val="center"/>
            <w:hideMark/>
          </w:tcPr>
          <w:p w14:paraId="3573ECCE" w14:textId="77777777" w:rsidR="006A038E" w:rsidRPr="006A038E" w:rsidRDefault="006A038E" w:rsidP="006A038E">
            <w:pPr>
              <w:spacing w:after="0" w:line="240" w:lineRule="auto"/>
              <w:jc w:val="center"/>
              <w:rPr>
                <w:rFonts w:ascii="Calibri" w:eastAsia="Times New Roman" w:hAnsi="Calibri" w:cs="Calibri"/>
                <w:b/>
                <w:bCs/>
                <w:color w:val="000000"/>
                <w:sz w:val="22"/>
                <w:szCs w:val="22"/>
              </w:rPr>
            </w:pPr>
            <w:r w:rsidRPr="006A038E">
              <w:rPr>
                <w:rFonts w:ascii="Calibri" w:eastAsia="Times New Roman" w:hAnsi="Calibri" w:cs="Calibri"/>
                <w:b/>
                <w:bCs/>
                <w:color w:val="000000"/>
                <w:sz w:val="22"/>
                <w:szCs w:val="22"/>
              </w:rPr>
              <w:t>Throws</w:t>
            </w:r>
          </w:p>
        </w:tc>
      </w:tr>
      <w:tr w:rsidR="006A038E" w:rsidRPr="006A038E" w14:paraId="40671D90" w14:textId="77777777" w:rsidTr="00B5430D">
        <w:trPr>
          <w:divId w:val="1683509909"/>
          <w:trHeight w:val="482"/>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14FE2C09"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Parameterless</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75EC1ACD"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for the vault's default timeout period.</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7CDDA5E8"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TimeoutException;</w:t>
            </w:r>
          </w:p>
          <w:p w14:paraId="7DCD19E3" w14:textId="7EF8739D" w:rsidR="00503C6F" w:rsidRPr="007F4FEC" w:rsidRDefault="00503C6F"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934705" w:rsidRPr="007F4FEC">
              <w:rPr>
                <w:rStyle w:val="FootnoteReference"/>
                <w:rFonts w:ascii="Calibri" w:eastAsia="Times New Roman" w:hAnsi="Calibri" w:cs="Calibri"/>
                <w:color w:val="000000"/>
                <w:sz w:val="22"/>
                <w:szCs w:val="22"/>
              </w:rPr>
              <w:footnoteReference w:id="35"/>
            </w:r>
          </w:p>
        </w:tc>
      </w:tr>
      <w:tr w:rsidR="006A038E" w:rsidRPr="006A038E" w14:paraId="1EAC1FB2"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ACB9CA"/>
            <w:noWrap/>
            <w:tcMar>
              <w:top w:w="15" w:type="dxa"/>
              <w:left w:w="15" w:type="dxa"/>
              <w:bottom w:w="0" w:type="dxa"/>
              <w:right w:w="15" w:type="dxa"/>
            </w:tcMar>
            <w:vAlign w:val="center"/>
            <w:hideMark/>
          </w:tcPr>
          <w:p w14:paraId="4EE60024"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w:t>
            </w:r>
          </w:p>
        </w:tc>
        <w:tc>
          <w:tcPr>
            <w:tcW w:w="2928"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68A05552"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resource for period specified by </w:t>
            </w:r>
            <w:r w:rsidRPr="003019AD">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w:t>
            </w:r>
          </w:p>
        </w:tc>
        <w:tc>
          <w:tcPr>
            <w:tcW w:w="4315"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0CF0B4F6"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p>
          <w:p w14:paraId="69F6085F" w14:textId="788E5CD0"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6"/>
            </w:r>
          </w:p>
        </w:tc>
      </w:tr>
      <w:tr w:rsidR="006A038E" w:rsidRPr="006A038E" w14:paraId="4BEB8B61" w14:textId="77777777" w:rsidTr="00B5430D">
        <w:trPr>
          <w:divId w:val="1683509909"/>
          <w:trHeight w:val="724"/>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4C48BAD1" w14:textId="77777777" w:rsidR="006A038E" w:rsidRPr="006A038E" w:rsidRDefault="006A038E" w:rsidP="006A038E">
            <w:pPr>
              <w:spacing w:after="0" w:line="240" w:lineRule="auto"/>
              <w:jc w:val="center"/>
              <w:rPr>
                <w:rFonts w:ascii="Calibri" w:eastAsia="Times New Roman" w:hAnsi="Calibri" w:cs="Calibri"/>
                <w:color w:val="000000"/>
                <w:sz w:val="22"/>
                <w:szCs w:val="22"/>
              </w:rPr>
            </w:pPr>
            <w:r w:rsidRPr="006A038E">
              <w:rPr>
                <w:rFonts w:ascii="Calibri" w:eastAsia="Times New Roman" w:hAnsi="Calibri" w:cs="Calibri"/>
                <w:color w:val="000000"/>
                <w:sz w:val="22"/>
                <w:szCs w:val="22"/>
              </w:rPr>
              <w:t>CancellationToken</w:t>
            </w:r>
          </w:p>
        </w:tc>
        <w:tc>
          <w:tcPr>
            <w:tcW w:w="2928" w:type="dxa"/>
            <w:tcBorders>
              <w:top w:val="nil"/>
              <w:left w:val="nil"/>
              <w:bottom w:val="nil"/>
              <w:right w:val="single" w:sz="4" w:space="0" w:color="auto"/>
            </w:tcBorders>
            <w:shd w:val="clear" w:color="000000" w:fill="D0CECE"/>
            <w:tcMar>
              <w:top w:w="15" w:type="dxa"/>
              <w:left w:w="15" w:type="dxa"/>
              <w:bottom w:w="0" w:type="dxa"/>
              <w:right w:w="15" w:type="dxa"/>
            </w:tcMar>
            <w:vAlign w:val="center"/>
            <w:hideMark/>
          </w:tcPr>
          <w:p w14:paraId="1D33C4E3"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Attempt to obtain resource until successful, or a cancelation request is propagated to the CancellationToken</w:t>
            </w:r>
          </w:p>
        </w:tc>
        <w:tc>
          <w:tcPr>
            <w:tcW w:w="4315"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4E80CA5B" w14:textId="77777777" w:rsidR="006A038E" w:rsidRDefault="006A038E" w:rsidP="006A038E">
            <w:pPr>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6614ED96" w14:textId="3D74C937" w:rsidR="000E30D6" w:rsidRPr="006A038E" w:rsidRDefault="000E30D6" w:rsidP="006A038E">
            <w:pPr>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8144D" w:rsidRPr="007F4FEC">
              <w:rPr>
                <w:rStyle w:val="FootnoteReference"/>
                <w:rFonts w:ascii="Calibri" w:eastAsia="Times New Roman" w:hAnsi="Calibri" w:cs="Calibri"/>
                <w:color w:val="000000"/>
                <w:sz w:val="22"/>
                <w:szCs w:val="22"/>
              </w:rPr>
              <w:footnoteReference w:id="37"/>
            </w:r>
          </w:p>
        </w:tc>
      </w:tr>
      <w:tr w:rsidR="006A038E" w:rsidRPr="006A038E" w14:paraId="03971F10" w14:textId="77777777" w:rsidTr="00B5430D">
        <w:trPr>
          <w:divId w:val="1683509909"/>
          <w:trHeight w:val="1701"/>
        </w:trPr>
        <w:tc>
          <w:tcPr>
            <w:tcW w:w="0" w:type="auto"/>
            <w:tcBorders>
              <w:top w:val="nil"/>
              <w:left w:val="single" w:sz="8" w:space="0" w:color="auto"/>
              <w:bottom w:val="single" w:sz="12" w:space="0" w:color="auto"/>
              <w:right w:val="single" w:sz="4" w:space="0" w:color="auto"/>
            </w:tcBorders>
            <w:shd w:val="clear" w:color="000000" w:fill="ACB9CA"/>
            <w:noWrap/>
            <w:tcMar>
              <w:top w:w="15" w:type="dxa"/>
              <w:left w:w="15" w:type="dxa"/>
              <w:bottom w:w="0" w:type="dxa"/>
              <w:right w:w="15" w:type="dxa"/>
            </w:tcMar>
            <w:vAlign w:val="center"/>
            <w:hideMark/>
          </w:tcPr>
          <w:p w14:paraId="264ED3B1" w14:textId="77777777" w:rsidR="006A038E" w:rsidRPr="006A038E" w:rsidRDefault="006A038E" w:rsidP="006A038E">
            <w:pPr>
              <w:spacing w:after="0" w:line="240" w:lineRule="auto"/>
              <w:jc w:val="center"/>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TimeSpan; CancellationToken</w:t>
            </w:r>
          </w:p>
        </w:tc>
        <w:tc>
          <w:tcPr>
            <w:tcW w:w="2928" w:type="dxa"/>
            <w:tcBorders>
              <w:top w:val="nil"/>
              <w:left w:val="nil"/>
              <w:bottom w:val="single" w:sz="12" w:space="0" w:color="auto"/>
              <w:right w:val="single" w:sz="4" w:space="0" w:color="auto"/>
            </w:tcBorders>
            <w:shd w:val="clear" w:color="000000" w:fill="ACB9CA"/>
            <w:tcMar>
              <w:top w:w="15" w:type="dxa"/>
              <w:left w:w="15" w:type="dxa"/>
              <w:bottom w:w="0" w:type="dxa"/>
              <w:right w:w="15" w:type="dxa"/>
            </w:tcMar>
            <w:vAlign w:val="center"/>
            <w:hideMark/>
          </w:tcPr>
          <w:p w14:paraId="391C03C5" w14:textId="77777777" w:rsidR="006A038E" w:rsidRPr="006A038E" w:rsidRDefault="006A038E" w:rsidP="006A038E">
            <w:pPr>
              <w:spacing w:after="0" w:line="240" w:lineRule="auto"/>
              <w:jc w:val="both"/>
              <w:rPr>
                <w:rFonts w:ascii="Calibri" w:eastAsia="Times New Roman" w:hAnsi="Calibri" w:cs="Calibri"/>
                <w:noProof/>
                <w:color w:val="000000"/>
                <w:sz w:val="22"/>
                <w:szCs w:val="22"/>
              </w:rPr>
            </w:pPr>
            <w:r w:rsidRPr="006A038E">
              <w:rPr>
                <w:rFonts w:ascii="Calibri" w:eastAsia="Times New Roman" w:hAnsi="Calibri" w:cs="Calibri"/>
                <w:noProof/>
                <w:color w:val="000000"/>
                <w:sz w:val="22"/>
                <w:szCs w:val="22"/>
              </w:rPr>
              <w:t xml:space="preserve">Attempt to obtain until the earliest of: a- successfully obtaining resource, b- period specified by </w:t>
            </w:r>
            <w:r w:rsidRPr="006A038E">
              <w:rPr>
                <w:rFonts w:ascii="Calibri" w:eastAsia="Times New Roman" w:hAnsi="Calibri" w:cs="Calibri"/>
                <w:i/>
                <w:iCs/>
                <w:noProof/>
                <w:color w:val="000000"/>
                <w:sz w:val="22"/>
                <w:szCs w:val="22"/>
              </w:rPr>
              <w:t>TimeSpan</w:t>
            </w:r>
            <w:r w:rsidRPr="006A038E">
              <w:rPr>
                <w:rFonts w:ascii="Calibri" w:eastAsia="Times New Roman" w:hAnsi="Calibri" w:cs="Calibri"/>
                <w:noProof/>
                <w:color w:val="000000"/>
                <w:sz w:val="22"/>
                <w:szCs w:val="22"/>
              </w:rPr>
              <w:t xml:space="preserve"> parameter exceeded, c- cancellation request propagated to </w:t>
            </w:r>
            <w:r w:rsidRPr="006A038E">
              <w:rPr>
                <w:rFonts w:ascii="Calibri" w:eastAsia="Times New Roman" w:hAnsi="Calibri" w:cs="Calibri"/>
                <w:i/>
                <w:iCs/>
                <w:noProof/>
                <w:color w:val="000000"/>
                <w:sz w:val="22"/>
                <w:szCs w:val="22"/>
              </w:rPr>
              <w:t xml:space="preserve">CancellationToken </w:t>
            </w:r>
            <w:r w:rsidRPr="006A038E">
              <w:rPr>
                <w:rFonts w:ascii="Calibri" w:eastAsia="Times New Roman" w:hAnsi="Calibri" w:cs="Calibri"/>
                <w:noProof/>
                <w:color w:val="000000"/>
                <w:sz w:val="22"/>
                <w:szCs w:val="22"/>
              </w:rPr>
              <w:t>parameter</w:t>
            </w:r>
          </w:p>
        </w:tc>
        <w:tc>
          <w:tcPr>
            <w:tcW w:w="4315" w:type="dxa"/>
            <w:tcBorders>
              <w:top w:val="nil"/>
              <w:left w:val="nil"/>
              <w:bottom w:val="single" w:sz="12" w:space="0" w:color="auto"/>
              <w:right w:val="single" w:sz="8" w:space="0" w:color="auto"/>
            </w:tcBorders>
            <w:shd w:val="clear" w:color="000000" w:fill="ACB9CA"/>
            <w:tcMar>
              <w:top w:w="15" w:type="dxa"/>
              <w:left w:w="15" w:type="dxa"/>
              <w:bottom w:w="0" w:type="dxa"/>
              <w:right w:w="15" w:type="dxa"/>
            </w:tcMar>
            <w:vAlign w:val="center"/>
            <w:hideMark/>
          </w:tcPr>
          <w:p w14:paraId="023480F7" w14:textId="77777777" w:rsidR="006A038E" w:rsidRDefault="006A038E" w:rsidP="00B5430D">
            <w:pPr>
              <w:keepNext/>
              <w:spacing w:after="0" w:line="240" w:lineRule="auto"/>
              <w:rPr>
                <w:rFonts w:ascii="Calibri" w:eastAsia="Times New Roman" w:hAnsi="Calibri" w:cs="Calibri"/>
                <w:i/>
                <w:iCs/>
                <w:color w:val="000000"/>
                <w:sz w:val="22"/>
                <w:szCs w:val="22"/>
              </w:rPr>
            </w:pPr>
            <w:r w:rsidRPr="006A038E">
              <w:rPr>
                <w:rFonts w:ascii="Calibri" w:eastAsia="Times New Roman" w:hAnsi="Calibri" w:cs="Calibri"/>
                <w:i/>
                <w:iCs/>
                <w:color w:val="000000"/>
                <w:sz w:val="22"/>
                <w:szCs w:val="22"/>
              </w:rPr>
              <w:t>ObjectDisposedException;</w:t>
            </w:r>
            <w:r w:rsidRPr="006A038E">
              <w:rPr>
                <w:rFonts w:ascii="Calibri" w:eastAsia="Times New Roman" w:hAnsi="Calibri" w:cs="Calibri"/>
                <w:i/>
                <w:iCs/>
                <w:color w:val="000000"/>
                <w:sz w:val="22"/>
                <w:szCs w:val="22"/>
              </w:rPr>
              <w:br/>
              <w:t>ArgumentOutOfRangeException;</w:t>
            </w:r>
            <w:r w:rsidRPr="006A038E">
              <w:rPr>
                <w:rFonts w:ascii="Calibri" w:eastAsia="Times New Roman" w:hAnsi="Calibri" w:cs="Calibri"/>
                <w:i/>
                <w:iCs/>
                <w:color w:val="000000"/>
                <w:sz w:val="22"/>
                <w:szCs w:val="22"/>
              </w:rPr>
              <w:br/>
              <w:t>TimeoutException;</w:t>
            </w:r>
            <w:r w:rsidRPr="006A038E">
              <w:rPr>
                <w:rFonts w:ascii="Calibri" w:eastAsia="Times New Roman" w:hAnsi="Calibri" w:cs="Calibri"/>
                <w:i/>
                <w:iCs/>
                <w:color w:val="000000"/>
                <w:sz w:val="22"/>
                <w:szCs w:val="22"/>
              </w:rPr>
              <w:br/>
              <w:t>OperationCanceledException</w:t>
            </w:r>
            <w:r w:rsidR="000E30D6">
              <w:rPr>
                <w:rFonts w:ascii="Calibri" w:eastAsia="Times New Roman" w:hAnsi="Calibri" w:cs="Calibri"/>
                <w:i/>
                <w:iCs/>
                <w:color w:val="000000"/>
                <w:sz w:val="22"/>
                <w:szCs w:val="22"/>
              </w:rPr>
              <w:t>;</w:t>
            </w:r>
          </w:p>
          <w:p w14:paraId="02C96793" w14:textId="4D67760C" w:rsidR="000E30D6" w:rsidRPr="006A038E" w:rsidRDefault="000E30D6" w:rsidP="00B5430D">
            <w:pPr>
              <w:keepNext/>
              <w:spacing w:after="0" w:line="240" w:lineRule="auto"/>
              <w:rPr>
                <w:rFonts w:ascii="Calibri" w:eastAsia="Times New Roman" w:hAnsi="Calibri" w:cs="Calibri"/>
                <w:i/>
                <w:iCs/>
                <w:color w:val="000000"/>
                <w:sz w:val="22"/>
                <w:szCs w:val="22"/>
              </w:rPr>
            </w:pPr>
            <w:r w:rsidRPr="00503C6F">
              <w:rPr>
                <w:rFonts w:ascii="Calibri" w:eastAsia="Times New Roman" w:hAnsi="Calibri" w:cs="Calibri"/>
                <w:i/>
                <w:iCs/>
                <w:color w:val="000000"/>
                <w:sz w:val="22"/>
                <w:szCs w:val="22"/>
              </w:rPr>
              <w:t>LockAlreadyHeldThreadException</w:t>
            </w:r>
            <w:r w:rsidR="00B12F2B" w:rsidRPr="007F4FEC">
              <w:rPr>
                <w:rStyle w:val="FootnoteReference"/>
                <w:rFonts w:ascii="Calibri" w:eastAsia="Times New Roman" w:hAnsi="Calibri" w:cs="Calibri"/>
                <w:color w:val="000000"/>
                <w:sz w:val="22"/>
                <w:szCs w:val="22"/>
              </w:rPr>
              <w:footnoteReference w:id="38"/>
            </w:r>
          </w:p>
        </w:tc>
      </w:tr>
    </w:tbl>
    <w:p w14:paraId="452D8EE1" w14:textId="7D691A28" w:rsidR="00F365E1" w:rsidRDefault="00B5430D" w:rsidP="00B5430D">
      <w:pPr>
        <w:pStyle w:val="Caption"/>
        <w:rPr>
          <w:i w:val="0"/>
          <w:iCs w:val="0"/>
          <w:noProof/>
        </w:rPr>
      </w:pPr>
      <w:bookmarkStart w:id="56" w:name="_Toc35085941"/>
      <w:r>
        <w:t xml:space="preserve">Figure </w:t>
      </w:r>
      <w:fldSimple w:instr=" SEQ Figure \* ARABIC ">
        <w:r w:rsidR="00DF28F0">
          <w:rPr>
            <w:noProof/>
          </w:rPr>
          <w:t>8</w:t>
        </w:r>
      </w:fldSimple>
      <w:r w:rsidR="00431A28">
        <w:rPr>
          <w:noProof/>
        </w:rPr>
        <w:t xml:space="preserve"> </w:t>
      </w:r>
      <w:r w:rsidR="00431A28">
        <w:rPr>
          <w:i w:val="0"/>
          <w:iCs w:val="0"/>
          <w:noProof/>
        </w:rPr>
        <w:t xml:space="preserve">– </w:t>
      </w:r>
      <w:r w:rsidR="00431A28" w:rsidRPr="00431A28">
        <w:rPr>
          <w:noProof/>
        </w:rPr>
        <w:t>Lock</w:t>
      </w:r>
      <w:r w:rsidR="00431A28">
        <w:rPr>
          <w:i w:val="0"/>
          <w:iCs w:val="0"/>
          <w:noProof/>
        </w:rPr>
        <w:t xml:space="preserve"> and </w:t>
      </w:r>
      <w:r w:rsidR="00431A28">
        <w:rPr>
          <w:noProof/>
        </w:rPr>
        <w:t>Spinlock</w:t>
      </w:r>
      <w:r w:rsidR="00431A28">
        <w:rPr>
          <w:i w:val="0"/>
          <w:iCs w:val="0"/>
          <w:noProof/>
        </w:rPr>
        <w:t xml:space="preserve"> Overloads</w:t>
      </w:r>
      <w:bookmarkEnd w:id="56"/>
    </w:p>
    <w:p w14:paraId="56BA02A4" w14:textId="62485693" w:rsidR="0075378D" w:rsidRDefault="00403B74" w:rsidP="007F4FEC">
      <w:pPr>
        <w:pStyle w:val="Heading3"/>
        <w:numPr>
          <w:ilvl w:val="0"/>
          <w:numId w:val="23"/>
        </w:numPr>
        <w:ind w:left="720" w:firstLine="720"/>
      </w:pPr>
      <w:bookmarkStart w:id="57" w:name="_BasicVault&lt;T&gt;"/>
      <w:bookmarkStart w:id="58" w:name="_Basic_Vaults"/>
      <w:bookmarkStart w:id="59" w:name="_Toc35085896"/>
      <w:bookmarkEnd w:id="57"/>
      <w:bookmarkEnd w:id="58"/>
      <w:r w:rsidRPr="007F4FEC">
        <w:rPr>
          <w:i/>
          <w:iCs/>
        </w:rPr>
        <w:t>Basic</w:t>
      </w:r>
      <w:r w:rsidR="00B12F2B" w:rsidRPr="007F4FEC">
        <w:rPr>
          <w:i/>
          <w:iCs/>
        </w:rPr>
        <w:t xml:space="preserve"> </w:t>
      </w:r>
      <w:r w:rsidRPr="007F4FEC">
        <w:rPr>
          <w:i/>
          <w:iCs/>
        </w:rPr>
        <w:t>Vault</w:t>
      </w:r>
      <w:r w:rsidR="00B12F2B" w:rsidRPr="007F4FEC">
        <w:rPr>
          <w:i/>
          <w:iCs/>
        </w:rPr>
        <w:t>s</w:t>
      </w:r>
      <w:bookmarkEnd w:id="59"/>
    </w:p>
    <w:p w14:paraId="254CABAE" w14:textId="77777777" w:rsidR="00B12F2B" w:rsidRDefault="00B12F2B" w:rsidP="007F4FEC">
      <w:pPr>
        <w:ind w:left="720" w:firstLine="720"/>
      </w:pPr>
    </w:p>
    <w:p w14:paraId="4146CA32" w14:textId="437908F9" w:rsidR="00CA1130" w:rsidRDefault="00B12F2B" w:rsidP="007F4FEC">
      <w:pPr>
        <w:ind w:firstLine="720"/>
      </w:pPr>
      <w:r>
        <w:t xml:space="preserve">Basic Vaults </w:t>
      </w:r>
      <w:r w:rsidR="00B90D10">
        <w:t xml:space="preserve">implement the </w:t>
      </w:r>
      <w:r w:rsidR="00B90D10" w:rsidRPr="007F4FEC">
        <w:rPr>
          <w:i/>
          <w:iCs/>
        </w:rPr>
        <w:t>IBasicVault</w:t>
      </w:r>
      <w:r w:rsidR="00B90D10">
        <w:rPr>
          <w:i/>
          <w:iCs/>
        </w:rPr>
        <w:t>&lt;</w:t>
      </w:r>
      <w:r w:rsidR="00B90D10">
        <w:t xml:space="preserve">[VaultSafeTypeParam] T&gt; interface, include  </w:t>
      </w:r>
      <w:r w:rsidRPr="007F4FEC">
        <w:rPr>
          <w:i/>
          <w:iCs/>
        </w:rPr>
        <w:t>BasicVault</w:t>
      </w:r>
      <w:r>
        <w:rPr>
          <w:i/>
          <w:iCs/>
        </w:rPr>
        <w:t>&lt;T&gt;</w:t>
      </w:r>
      <w:r>
        <w:t xml:space="preserve"> (an</w:t>
      </w:r>
      <w:r w:rsidR="00CB715F">
        <w:t xml:space="preserve"> Atomic Vault</w:t>
      </w:r>
      <w:r>
        <w:t xml:space="preserve">), </w:t>
      </w:r>
      <w:r w:rsidR="00B90D10">
        <w:rPr>
          <w:i/>
          <w:iCs/>
        </w:rPr>
        <w:t>BasicMonitorVault</w:t>
      </w:r>
      <w:r w:rsidR="00B90D10">
        <w:t xml:space="preserve">&lt;T&gt; (a Monitor Vault) and </w:t>
      </w:r>
      <w:r>
        <w:t xml:space="preserve"> </w:t>
      </w:r>
      <w:r w:rsidR="00CB715F" w:rsidRPr="00CB715F">
        <w:t>BasicReadWriteVault</w:t>
      </w:r>
      <w:r w:rsidR="00CB715F">
        <w:t xml:space="preserve">&lt;T&gt; </w:t>
      </w:r>
      <w:r w:rsidR="0046121B">
        <w:t xml:space="preserve">(a ReadWrite vault).  All Basic Vaults are </w:t>
      </w:r>
      <w:r w:rsidR="00403B74">
        <w:t>eas</w:t>
      </w:r>
      <w:r w:rsidR="0046121B">
        <w:t>y</w:t>
      </w:r>
      <w:r w:rsidR="00403B74">
        <w:t xml:space="preserve"> to </w:t>
      </w:r>
      <w:r w:rsidR="005D0A98">
        <w:t>use but</w:t>
      </w:r>
      <w:r w:rsidR="009D34A7">
        <w:t xml:space="preserve"> come with a significant limitation: </w:t>
      </w:r>
      <w:r w:rsidR="0046121B">
        <w:t xml:space="preserve">they </w:t>
      </w:r>
      <w:r w:rsidR="009D34A7">
        <w:t xml:space="preserve">can only protect </w:t>
      </w:r>
      <w:r w:rsidR="008023A8">
        <w:t>vault-safe</w:t>
      </w:r>
      <w:r w:rsidR="009D34A7">
        <w:t xml:space="preserve"> resources.  You will thus be limited to </w:t>
      </w:r>
      <w:r w:rsidR="003019AD">
        <w:t>certain classes of value types and immutable reference types</w:t>
      </w:r>
      <w:r w:rsidR="009D34A7">
        <w:t xml:space="preserve">.  </w:t>
      </w:r>
      <w:r w:rsidR="0075606F">
        <w:t xml:space="preserve">If you </w:t>
      </w:r>
      <w:r w:rsidR="0075606F">
        <w:lastRenderedPageBreak/>
        <w:t xml:space="preserve">acquaint yourself with the idioms of programming with immutable data structures, this is not difficult: </w:t>
      </w:r>
      <w:r w:rsidR="00516F1D">
        <w:t>C#’s</w:t>
      </w:r>
      <w:r w:rsidR="0075606F">
        <w:t xml:space="preserve"> immutable collections</w:t>
      </w:r>
      <w:r w:rsidR="00516F1D">
        <w:rPr>
          <w:rStyle w:val="FootnoteReference"/>
        </w:rPr>
        <w:footnoteReference w:id="39"/>
      </w:r>
      <w:r w:rsidR="0075606F">
        <w:t xml:space="preserve"> have highly convenient methods that can create new collections with different values</w:t>
      </w:r>
      <w:r w:rsidR="00516F1D">
        <w:t xml:space="preserve"> base</w:t>
      </w:r>
      <w:r w:rsidR="00D45732">
        <w:t>d</w:t>
      </w:r>
      <w:r w:rsidR="00516F1D">
        <w:t xml:space="preserve"> on their current contents.</w:t>
      </w:r>
      <w:r w:rsidR="0046121B">
        <w:t xml:space="preserve">  Also, since large mutable structs can now be easily accessed by reference and read-only reference, large mutable structs make an excellent option for a </w:t>
      </w:r>
      <w:r w:rsidR="00940683">
        <w:t>“State Flags” type object used to manage a multithreaded state machine.</w:t>
      </w:r>
      <w:r w:rsidR="007B633C">
        <w:t xml:space="preserve">  </w:t>
      </w:r>
      <w:r w:rsidR="00940683">
        <w:t>Aside from large mutable structs, Basic Vaults</w:t>
      </w:r>
      <w:r w:rsidR="007B633C">
        <w:t xml:space="preserve"> protect resources such as </w:t>
      </w:r>
      <w:r w:rsidR="007B633C">
        <w:rPr>
          <w:i/>
        </w:rPr>
        <w:t>DateTime</w:t>
      </w:r>
      <w:r w:rsidR="007B633C">
        <w:t xml:space="preserve">, </w:t>
      </w:r>
      <w:r w:rsidR="007B633C">
        <w:rPr>
          <w:i/>
        </w:rPr>
        <w:t xml:space="preserve">string, </w:t>
      </w:r>
      <w:r w:rsidR="007B633C" w:rsidRPr="00246E18">
        <w:rPr>
          <w:i/>
          <w:iCs/>
        </w:rPr>
        <w:t>ulong</w:t>
      </w:r>
      <w:r w:rsidR="007B633C">
        <w:t xml:space="preserve">, </w:t>
      </w:r>
      <w:r w:rsidR="0075378D">
        <w:t>as well as immutable collections of such va</w:t>
      </w:r>
      <w:r w:rsidR="00D01B04">
        <w:t>lues.</w:t>
      </w:r>
    </w:p>
    <w:p w14:paraId="3F0C59C3" w14:textId="0AD7198F" w:rsidR="00557DEB" w:rsidRDefault="00557DEB" w:rsidP="00D01B04">
      <w:pPr>
        <w:ind w:firstLine="720"/>
      </w:pPr>
      <w:r>
        <w:t xml:space="preserve">Because the BasicVault protects values that are intrinsically vault-safe, </w:t>
      </w:r>
      <w:r w:rsidR="00D45732">
        <w:t xml:space="preserve">it can </w:t>
      </w:r>
      <w:r>
        <w:t>suppl</w:t>
      </w:r>
      <w:r w:rsidR="00D45732">
        <w:t xml:space="preserve">y </w:t>
      </w:r>
      <w:r>
        <w:t xml:space="preserve">convenience functions that </w:t>
      </w:r>
      <w:r w:rsidR="00037A7D">
        <w:t xml:space="preserve">other vaults cannot provide.  These functions </w:t>
      </w:r>
      <w:r w:rsidR="00940683">
        <w:t xml:space="preserve">are declared in </w:t>
      </w:r>
      <w:r w:rsidR="00940683" w:rsidRPr="007F4FEC">
        <w:rPr>
          <w:i/>
          <w:iCs/>
        </w:rPr>
        <w:t>IBasicVault</w:t>
      </w:r>
      <w:r w:rsidR="00940683">
        <w:rPr>
          <w:i/>
          <w:iCs/>
        </w:rPr>
        <w:t xml:space="preserve">&lt;[VaultSafeTypeParam] T&gt; </w:t>
      </w:r>
      <w:r w:rsidR="00940683">
        <w:t>and</w:t>
      </w:r>
      <w:r w:rsidR="00940683">
        <w:rPr>
          <w:i/>
          <w:iCs/>
        </w:rPr>
        <w:t xml:space="preserve"> </w:t>
      </w:r>
      <w:r w:rsidR="00940683">
        <w:t>include</w:t>
      </w:r>
      <w:r w:rsidR="00037A7D">
        <w:t>:</w:t>
      </w:r>
    </w:p>
    <w:p w14:paraId="7AA8CD97" w14:textId="4F333D31" w:rsidR="009E72D7" w:rsidRDefault="009E72D7"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9E72D7">
        <w:rPr>
          <w:rFonts w:ascii="Consolas" w:eastAsia="Times New Roman" w:hAnsi="Consolas"/>
          <w:noProof/>
          <w:color w:val="000000"/>
          <w:sz w:val="18"/>
          <w:szCs w:val="18"/>
        </w:rPr>
        <w:t>T CopyCurrentValue(TimeSpan timeout)</w:t>
      </w:r>
      <w:r w:rsidR="004D14EC">
        <w:rPr>
          <w:rStyle w:val="FootnoteReference"/>
          <w:rFonts w:ascii="Consolas" w:eastAsia="Times New Roman" w:hAnsi="Consolas"/>
          <w:noProof/>
          <w:color w:val="000000"/>
          <w:sz w:val="18"/>
          <w:szCs w:val="18"/>
        </w:rPr>
        <w:footnoteReference w:id="40"/>
      </w:r>
    </w:p>
    <w:p w14:paraId="3AD7DCD4" w14:textId="4B8FC951" w:rsidR="009E72D7" w:rsidRDefault="00187D79"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187D79">
        <w:rPr>
          <w:rFonts w:ascii="Consolas" w:eastAsia="Times New Roman" w:hAnsi="Consolas"/>
          <w:noProof/>
          <w:color w:val="000000"/>
          <w:sz w:val="18"/>
          <w:szCs w:val="18"/>
        </w:rPr>
        <w:t>(T value, bool success) TryCopyCurrentValue(TimeSpan timeout)</w:t>
      </w:r>
      <w:r w:rsidR="00B11EA1">
        <w:rPr>
          <w:rStyle w:val="FootnoteReference"/>
          <w:rFonts w:ascii="Consolas" w:eastAsia="Times New Roman" w:hAnsi="Consolas"/>
          <w:noProof/>
          <w:color w:val="000000"/>
          <w:sz w:val="18"/>
          <w:szCs w:val="18"/>
        </w:rPr>
        <w:footnoteReference w:id="41"/>
      </w:r>
    </w:p>
    <w:p w14:paraId="49590CE5" w14:textId="35A1D1B5" w:rsidR="00187D79" w:rsidRDefault="008909EC"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8909EC">
        <w:rPr>
          <w:rFonts w:ascii="Consolas" w:eastAsia="Times New Roman" w:hAnsi="Consolas"/>
          <w:noProof/>
          <w:color w:val="000000"/>
          <w:sz w:val="18"/>
          <w:szCs w:val="18"/>
        </w:rPr>
        <w:t>void SetCurrentValue(TimeSpan timeout, T newValue)</w:t>
      </w:r>
      <w:r w:rsidR="00173570">
        <w:rPr>
          <w:rStyle w:val="FootnoteReference"/>
          <w:rFonts w:ascii="Consolas" w:eastAsia="Times New Roman" w:hAnsi="Consolas"/>
          <w:noProof/>
          <w:color w:val="000000"/>
          <w:sz w:val="18"/>
          <w:szCs w:val="18"/>
        </w:rPr>
        <w:footnoteReference w:id="42"/>
      </w:r>
    </w:p>
    <w:p w14:paraId="172CA3F8" w14:textId="542C842F" w:rsidR="008909EC" w:rsidRDefault="006B72C0" w:rsidP="009E72D7">
      <w:pPr>
        <w:pStyle w:val="ListParagraph"/>
        <w:numPr>
          <w:ilvl w:val="0"/>
          <w:numId w:val="17"/>
        </w:numPr>
        <w:shd w:val="clear" w:color="auto" w:fill="FFFFFE"/>
        <w:spacing w:after="0" w:line="240" w:lineRule="atLeast"/>
        <w:rPr>
          <w:rFonts w:ascii="Consolas" w:eastAsia="Times New Roman" w:hAnsi="Consolas"/>
          <w:noProof/>
          <w:color w:val="000000"/>
          <w:sz w:val="18"/>
          <w:szCs w:val="18"/>
        </w:rPr>
      </w:pPr>
      <w:r w:rsidRPr="006B72C0">
        <w:rPr>
          <w:rFonts w:ascii="Consolas" w:eastAsia="Times New Roman" w:hAnsi="Consolas"/>
          <w:noProof/>
          <w:color w:val="000000"/>
          <w:sz w:val="18"/>
          <w:szCs w:val="18"/>
        </w:rPr>
        <w:t>bool TrySetNewValue(TimeSpan timeout, T newValue)</w:t>
      </w:r>
      <w:r w:rsidR="00913878">
        <w:rPr>
          <w:rStyle w:val="FootnoteReference"/>
          <w:rFonts w:ascii="Consolas" w:eastAsia="Times New Roman" w:hAnsi="Consolas"/>
          <w:noProof/>
          <w:color w:val="000000"/>
          <w:sz w:val="18"/>
          <w:szCs w:val="18"/>
        </w:rPr>
        <w:footnoteReference w:id="43"/>
      </w:r>
    </w:p>
    <w:p w14:paraId="4AD7E7D3" w14:textId="31D8B5D6" w:rsidR="00D63496" w:rsidRDefault="00D63496" w:rsidP="00D63496">
      <w:pPr>
        <w:shd w:val="clear" w:color="auto" w:fill="FFFFFE"/>
        <w:spacing w:after="0" w:line="240" w:lineRule="atLeast"/>
        <w:rPr>
          <w:rFonts w:ascii="Consolas" w:eastAsia="Times New Roman" w:hAnsi="Consolas"/>
          <w:noProof/>
          <w:color w:val="000000"/>
          <w:sz w:val="18"/>
          <w:szCs w:val="18"/>
        </w:rPr>
      </w:pPr>
    </w:p>
    <w:p w14:paraId="61C49A4C" w14:textId="78FC446F" w:rsidR="00D63496" w:rsidRPr="007F4FEC" w:rsidRDefault="00300C44" w:rsidP="00C73F04">
      <w:pPr>
        <w:pStyle w:val="Heading3"/>
        <w:numPr>
          <w:ilvl w:val="0"/>
          <w:numId w:val="23"/>
        </w:numPr>
        <w:rPr>
          <w:rFonts w:eastAsia="Times New Roman"/>
          <w:noProof/>
        </w:rPr>
      </w:pPr>
      <w:bookmarkStart w:id="60" w:name="_MutableResourceVault&lt;T&gt;"/>
      <w:bookmarkStart w:id="61" w:name="_Ref28434590"/>
      <w:bookmarkStart w:id="62" w:name="_Ref28434608"/>
      <w:bookmarkStart w:id="63" w:name="_Toc35085897"/>
      <w:bookmarkEnd w:id="60"/>
      <w:r w:rsidRPr="007F4FEC">
        <w:rPr>
          <w:rFonts w:eastAsia="Times New Roman"/>
          <w:noProof/>
        </w:rPr>
        <w:t>Mutable</w:t>
      </w:r>
      <w:r w:rsidR="000F5D42">
        <w:rPr>
          <w:rFonts w:eastAsia="Times New Roman"/>
          <w:noProof/>
        </w:rPr>
        <w:t xml:space="preserve"> </w:t>
      </w:r>
      <w:r w:rsidRPr="007F4FEC">
        <w:rPr>
          <w:rFonts w:eastAsia="Times New Roman"/>
          <w:noProof/>
        </w:rPr>
        <w:t>Resource</w:t>
      </w:r>
      <w:r w:rsidR="000F5D42">
        <w:rPr>
          <w:rFonts w:eastAsia="Times New Roman"/>
          <w:noProof/>
        </w:rPr>
        <w:t xml:space="preserve"> </w:t>
      </w:r>
      <w:r w:rsidRPr="007F4FEC">
        <w:rPr>
          <w:rFonts w:eastAsia="Times New Roman"/>
          <w:noProof/>
        </w:rPr>
        <w:t>Vault</w:t>
      </w:r>
      <w:r w:rsidR="0078634A" w:rsidRPr="007F4FEC">
        <w:rPr>
          <w:rFonts w:eastAsia="Times New Roman"/>
          <w:noProof/>
        </w:rPr>
        <w:t>s</w:t>
      </w:r>
      <w:bookmarkEnd w:id="61"/>
      <w:bookmarkEnd w:id="62"/>
      <w:bookmarkEnd w:id="63"/>
    </w:p>
    <w:p w14:paraId="53815FA1" w14:textId="77777777" w:rsidR="00E57CF0" w:rsidRPr="00E57CF0" w:rsidRDefault="00E57CF0" w:rsidP="00E57CF0"/>
    <w:p w14:paraId="69FA6422" w14:textId="01BD6733" w:rsidR="00715194" w:rsidRDefault="0078634A" w:rsidP="00E57CF0">
      <w:pPr>
        <w:ind w:firstLine="720"/>
      </w:pPr>
      <w:r>
        <w:t xml:space="preserve">These vaults </w:t>
      </w:r>
      <w:r w:rsidR="00452F22">
        <w:t xml:space="preserve">can protect resources that are </w:t>
      </w:r>
      <w:r w:rsidR="00452F22" w:rsidRPr="007F4FEC">
        <w:rPr>
          <w:b/>
          <w:bCs/>
        </w:rPr>
        <w:t>not</w:t>
      </w:r>
      <w:r w:rsidR="00452F22">
        <w:t xml:space="preserve"> </w:t>
      </w:r>
      <w:r w:rsidR="00283DB8">
        <w:t xml:space="preserve">vault safe and include </w:t>
      </w:r>
      <w:r w:rsidR="009A3CA7">
        <w:rPr>
          <w:i/>
          <w:iCs/>
        </w:rPr>
        <w:t>MutableResou</w:t>
      </w:r>
      <w:r w:rsidR="005648E1">
        <w:rPr>
          <w:i/>
          <w:iCs/>
        </w:rPr>
        <w:t>r</w:t>
      </w:r>
      <w:r w:rsidR="009A3CA7">
        <w:rPr>
          <w:i/>
          <w:iCs/>
        </w:rPr>
        <w:t>ce</w:t>
      </w:r>
      <w:r w:rsidR="005648E1">
        <w:rPr>
          <w:i/>
          <w:iCs/>
        </w:rPr>
        <w:t>Vault</w:t>
      </w:r>
      <w:r w:rsidR="005648E1" w:rsidRPr="007F4FEC">
        <w:rPr>
          <w:i/>
          <w:iCs/>
        </w:rPr>
        <w:t>&lt;T&gt;</w:t>
      </w:r>
      <w:r w:rsidR="0049185E">
        <w:t xml:space="preserve"> (</w:t>
      </w:r>
      <w:r w:rsidR="0027292E">
        <w:t xml:space="preserve">an </w:t>
      </w:r>
      <w:r w:rsidR="0049185E">
        <w:t>atomic</w:t>
      </w:r>
      <w:r w:rsidR="0027292E">
        <w:t>s-based vault</w:t>
      </w:r>
      <w:r w:rsidR="0049185E">
        <w:t>)</w:t>
      </w:r>
      <w:r w:rsidR="005648E1">
        <w:rPr>
          <w:i/>
          <w:iCs/>
        </w:rPr>
        <w:t xml:space="preserve"> </w:t>
      </w:r>
      <w:r w:rsidR="005648E1">
        <w:t xml:space="preserve">and </w:t>
      </w:r>
      <w:r w:rsidR="005648E1" w:rsidRPr="005648E1">
        <w:rPr>
          <w:i/>
          <w:iCs/>
        </w:rPr>
        <w:t>MutableResourceMonitorVault&lt;T&gt;</w:t>
      </w:r>
      <w:r w:rsidR="000F5D42">
        <w:rPr>
          <w:i/>
          <w:iCs/>
        </w:rPr>
        <w:t xml:space="preserve"> </w:t>
      </w:r>
      <w:r w:rsidR="000F5D42">
        <w:t>(a monitor</w:t>
      </w:r>
      <w:r w:rsidR="0027292E">
        <w:t>-based</w:t>
      </w:r>
      <w:r w:rsidR="000F5D42">
        <w:t xml:space="preserve"> vault).</w:t>
      </w:r>
      <w:r w:rsidR="000566FC">
        <w:rPr>
          <w:rStyle w:val="FootnoteReference"/>
        </w:rPr>
        <w:footnoteReference w:id="44"/>
      </w:r>
      <w:r w:rsidR="000F5D42">
        <w:t xml:space="preserve">  </w:t>
      </w:r>
      <w:r w:rsidR="00715194">
        <w:t xml:space="preserve">These vaults are designed to protect mutable resources </w:t>
      </w:r>
      <w:r w:rsidR="00E57CF0">
        <w:t xml:space="preserve">and are far more restrictive than </w:t>
      </w:r>
      <w:r w:rsidR="001B2B93">
        <w:t>Basic Vaults</w:t>
      </w:r>
      <w:r w:rsidR="00E57CF0">
        <w:t xml:space="preserve">.  </w:t>
      </w:r>
      <w:r w:rsidR="003E6CE9">
        <w:t xml:space="preserve">The key to understanding </w:t>
      </w:r>
      <w:r w:rsidR="003E6CE9" w:rsidRPr="003E6CE9">
        <w:rPr>
          <w:b/>
          <w:bCs/>
          <w:u w:val="single"/>
        </w:rPr>
        <w:t>provably</w:t>
      </w:r>
      <w:r w:rsidR="003E6CE9">
        <w:rPr>
          <w:b/>
          <w:bCs/>
        </w:rPr>
        <w:t xml:space="preserve"> </w:t>
      </w:r>
      <w:r w:rsidR="003E6CE9" w:rsidRPr="003E6CE9">
        <w:rPr>
          <w:i/>
          <w:iCs/>
        </w:rPr>
        <w:t>thread-safe interaction</w:t>
      </w:r>
      <w:r w:rsidR="003E6CE9">
        <w:t xml:space="preserve"> with a mutable resource is to realize that </w:t>
      </w:r>
      <w:r w:rsidR="00420BDE">
        <w:t xml:space="preserve">all such interactions with the mutable resource must only </w:t>
      </w:r>
      <w:r w:rsidR="00402EE8">
        <w:t>read from or write to v</w:t>
      </w:r>
      <w:r w:rsidR="00420BDE">
        <w:t>ault</w:t>
      </w:r>
      <w:r w:rsidR="00D76C5F">
        <w:t>-</w:t>
      </w:r>
      <w:r w:rsidR="00402EE8">
        <w:t>s</w:t>
      </w:r>
      <w:r w:rsidR="00420BDE">
        <w:t xml:space="preserve">afe </w:t>
      </w:r>
      <w:r w:rsidR="00402EE8">
        <w:t>objects</w:t>
      </w:r>
      <w:r w:rsidR="007F4FEC">
        <w:t xml:space="preserve"> (except for the protected resource itself)</w:t>
      </w:r>
      <w:r w:rsidR="00420BDE">
        <w:t xml:space="preserve">.  </w:t>
      </w:r>
      <w:r w:rsidR="009D3326">
        <w:t xml:space="preserve">Consider updating a </w:t>
      </w:r>
      <w:r w:rsidR="009D3326">
        <w:rPr>
          <w:i/>
          <w:iCs/>
        </w:rPr>
        <w:t xml:space="preserve">StringBuilder </w:t>
      </w:r>
      <w:r w:rsidR="009D3326">
        <w:t xml:space="preserve">object, a </w:t>
      </w:r>
      <w:r w:rsidR="00E60ED1">
        <w:t xml:space="preserve">paradigmatic example of a resource that is mutable and not vault-safe.  </w:t>
      </w:r>
      <w:r w:rsidR="00E60ED1">
        <w:rPr>
          <w:b/>
          <w:bCs/>
        </w:rPr>
        <w:t xml:space="preserve">The </w:t>
      </w:r>
      <w:r w:rsidR="00E60ED1">
        <w:rPr>
          <w:b/>
          <w:bCs/>
        </w:rPr>
        <w:lastRenderedPageBreak/>
        <w:t>data used to update the builder must itself be vault-safe</w:t>
      </w:r>
      <w:r w:rsidR="00D45BF0">
        <w:rPr>
          <w:b/>
          <w:bCs/>
        </w:rPr>
        <w:t>.</w:t>
      </w:r>
      <w:r w:rsidR="007F64CC">
        <w:rPr>
          <w:rStyle w:val="FootnoteReference"/>
          <w:b/>
          <w:bCs/>
        </w:rPr>
        <w:footnoteReference w:id="45"/>
      </w:r>
      <w:r w:rsidR="00D45BF0">
        <w:t xml:space="preserve">   Otherwise, mutable state accessible from outside the vault could cause a change in the state </w:t>
      </w:r>
      <w:r w:rsidR="009504EF">
        <w:t>of the protected resource.  This is the precise area where a reference-based, garbage collected language</w:t>
      </w:r>
      <w:r w:rsidR="009F5B32">
        <w:t>s</w:t>
      </w:r>
      <w:r w:rsidR="009504EF">
        <w:t xml:space="preserve"> like C# </w:t>
      </w:r>
      <w:r w:rsidR="009F5B32">
        <w:t>are at cross-purposes with thread-safety.</w:t>
      </w:r>
      <w:r w:rsidR="00D008F1">
        <w:rPr>
          <w:rStyle w:val="FootnoteReference"/>
        </w:rPr>
        <w:footnoteReference w:id="46"/>
      </w:r>
      <w:r w:rsidR="00405CD7">
        <w:t xml:space="preserve">  </w:t>
      </w:r>
    </w:p>
    <w:p w14:paraId="0C651A24" w14:textId="711E3FAC" w:rsidR="00FE5532" w:rsidRDefault="00D147B6" w:rsidP="00AF08F8">
      <w:pPr>
        <w:pStyle w:val="Heading4"/>
        <w:numPr>
          <w:ilvl w:val="0"/>
          <w:numId w:val="21"/>
        </w:numPr>
      </w:pPr>
      <w:r>
        <w:t>Factory Method</w:t>
      </w:r>
      <w:r w:rsidR="0027292E">
        <w:t>s</w:t>
      </w:r>
    </w:p>
    <w:p w14:paraId="6CA6E52B" w14:textId="77777777" w:rsidR="00D77A74" w:rsidRPr="00D77A74" w:rsidRDefault="00D77A74" w:rsidP="00D77A74"/>
    <w:p w14:paraId="686D5D83" w14:textId="0172D85A" w:rsidR="00FE5532" w:rsidRDefault="00FE5532" w:rsidP="00712C77">
      <w:pPr>
        <w:ind w:firstLine="720"/>
      </w:pPr>
      <w:r>
        <w:t xml:space="preserve">Special care must be taken when constructing a mutable resource vault.  </w:t>
      </w:r>
      <w:r w:rsidR="00712C77">
        <w:t xml:space="preserve">You must ensure that </w:t>
      </w:r>
      <w:r w:rsidR="00712C77">
        <w:rPr>
          <w:b/>
          <w:bCs/>
        </w:rPr>
        <w:t>only the mutable resource vault ever can see a reference to the value it protects</w:t>
      </w:r>
      <w:r w:rsidR="00712C77">
        <w:t xml:space="preserve">.  </w:t>
      </w:r>
      <w:r w:rsidR="005C10A6">
        <w:t xml:space="preserve">To facilitate this, the </w:t>
      </w:r>
      <w:r w:rsidR="00D147B6">
        <w:t>factories</w:t>
      </w:r>
      <w:r w:rsidR="005C10A6">
        <w:t xml:space="preserve"> for mutable resource </w:t>
      </w:r>
      <w:r w:rsidR="0027292E">
        <w:t>v</w:t>
      </w:r>
      <w:r w:rsidR="005C10A6">
        <w:t>ault</w:t>
      </w:r>
      <w:r w:rsidR="0027292E">
        <w:t>s</w:t>
      </w:r>
      <w:r w:rsidR="005C10A6">
        <w:t xml:space="preserve"> require a delegate of type </w:t>
      </w:r>
      <w:r w:rsidR="005C10A6" w:rsidRPr="005C10A6">
        <w:rPr>
          <w:i/>
          <w:iCs/>
        </w:rPr>
        <w:t>Func&lt;T&gt;</w:t>
      </w:r>
      <w:r w:rsidR="00C921FC">
        <w:t xml:space="preserve"> as well as a positive </w:t>
      </w:r>
      <w:r w:rsidR="00C921FC" w:rsidRPr="00C921FC">
        <w:rPr>
          <w:i/>
          <w:iCs/>
        </w:rPr>
        <w:t>TimeSpan</w:t>
      </w:r>
      <w:r w:rsidR="00C921FC">
        <w:rPr>
          <w:i/>
          <w:iCs/>
        </w:rPr>
        <w:t xml:space="preserve"> </w:t>
      </w:r>
      <w:r w:rsidR="00E95272">
        <w:t>defining</w:t>
      </w:r>
      <w:r w:rsidR="00C921FC">
        <w:t xml:space="preserve"> the </w:t>
      </w:r>
      <w:r w:rsidR="00C921FC">
        <w:rPr>
          <w:i/>
          <w:iCs/>
        </w:rPr>
        <w:t>DefaultTimeout</w:t>
      </w:r>
      <w:r w:rsidR="00C921FC">
        <w:t xml:space="preserve"> for the vault.  </w:t>
      </w:r>
      <w:r w:rsidR="00E25734">
        <w:t xml:space="preserve">You must ensure that the object constructed by the </w:t>
      </w:r>
      <w:r w:rsidR="00E25734" w:rsidRPr="0054148D">
        <w:rPr>
          <w:i/>
          <w:iCs/>
        </w:rPr>
        <w:t>Func&lt;T&gt;</w:t>
      </w:r>
      <w:r w:rsidR="00E25734">
        <w:t xml:space="preserve"> -- as well as any non-vault-safe subparts of it are </w:t>
      </w:r>
      <w:r w:rsidR="00E25734" w:rsidRPr="00E95272">
        <w:rPr>
          <w:u w:val="single"/>
        </w:rPr>
        <w:t>not accessible anywhere outside the delegate</w:t>
      </w:r>
      <w:r w:rsidR="00E25734">
        <w:t>.  The following example code shows correct and incorrect ways to accomplish this:</w:t>
      </w:r>
    </w:p>
    <w:bookmarkStart w:id="64" w:name="_MON_1639040444"/>
    <w:bookmarkEnd w:id="64"/>
    <w:p w14:paraId="1409D958" w14:textId="77777777" w:rsidR="00E76206" w:rsidRDefault="00E76206" w:rsidP="00E76206">
      <w:pPr>
        <w:keepNext/>
        <w:ind w:firstLine="720"/>
      </w:pPr>
      <w:r>
        <w:object w:dxaOrig="8295" w:dyaOrig="5058" w14:anchorId="163B3F71">
          <v:shape id="_x0000_i1030" type="#_x0000_t75" style="width:413.9pt;height:252.65pt" o:ole="">
            <v:imagedata r:id="rId33" o:title=""/>
          </v:shape>
          <o:OLEObject Type="Embed" ProgID="Word.Document.12" ShapeID="_x0000_i1030" DrawAspect="Content" ObjectID="_1645701520" r:id="rId34">
            <o:FieldCodes>\s</o:FieldCodes>
          </o:OLEObject>
        </w:object>
      </w:r>
    </w:p>
    <w:p w14:paraId="12273703" w14:textId="0DB4E81F" w:rsidR="00E76206" w:rsidRDefault="00E76206" w:rsidP="00F365E1">
      <w:pPr>
        <w:pStyle w:val="Caption"/>
      </w:pPr>
      <w:bookmarkStart w:id="65" w:name="_Toc35085942"/>
      <w:r>
        <w:t xml:space="preserve">Figure </w:t>
      </w:r>
      <w:fldSimple w:instr=" SEQ Figure \* ARABIC ">
        <w:r w:rsidR="00DF28F0">
          <w:rPr>
            <w:noProof/>
          </w:rPr>
          <w:t>9</w:t>
        </w:r>
      </w:fldSimple>
      <w:r w:rsidR="004B4062">
        <w:rPr>
          <w:noProof/>
        </w:rPr>
        <w:t xml:space="preserve"> </w:t>
      </w:r>
      <w:r w:rsidR="004B4062">
        <w:rPr>
          <w:i w:val="0"/>
          <w:iCs w:val="0"/>
          <w:noProof/>
        </w:rPr>
        <w:t>–</w:t>
      </w:r>
      <w:r w:rsidR="000265CA">
        <w:rPr>
          <w:i w:val="0"/>
          <w:iCs w:val="0"/>
          <w:noProof/>
        </w:rPr>
        <w:t xml:space="preserve"> </w:t>
      </w:r>
      <w:r w:rsidR="004B4062">
        <w:rPr>
          <w:i w:val="0"/>
          <w:iCs w:val="0"/>
          <w:noProof/>
        </w:rPr>
        <w:t xml:space="preserve">Correct and Incorrect Creation of </w:t>
      </w:r>
      <w:r w:rsidR="00300C44" w:rsidRPr="00300C44">
        <w:rPr>
          <w:iCs w:val="0"/>
          <w:noProof/>
        </w:rPr>
        <w:t>MutableResourceVault</w:t>
      </w:r>
      <w:bookmarkEnd w:id="65"/>
    </w:p>
    <w:p w14:paraId="370FBA8F" w14:textId="5734A389" w:rsidR="00E76206" w:rsidRDefault="00E76206" w:rsidP="00E76206">
      <w:r>
        <w:lastRenderedPageBreak/>
        <w:tab/>
        <w:t xml:space="preserve">Care must also be taken </w:t>
      </w:r>
      <w:r w:rsidR="00A76469">
        <w:t>to ensure that any non-vault-safe sub-objects of the constructed protected resource</w:t>
      </w:r>
      <w:r w:rsidR="00914EEC">
        <w:t xml:space="preserve"> are not visible outside of the vault.  The following example shows </w:t>
      </w:r>
      <w:r w:rsidR="00574446">
        <w:t xml:space="preserve">slightly more subtle </w:t>
      </w:r>
      <w:r w:rsidR="00E10322">
        <w:t>cor</w:t>
      </w:r>
      <w:r w:rsidR="009D79D0">
        <w:t xml:space="preserve">rect and incorrect </w:t>
      </w:r>
      <w:r w:rsidR="008E39A0">
        <w:t xml:space="preserve">construction of a </w:t>
      </w:r>
      <w:r w:rsidR="00300C44" w:rsidRPr="00300C44">
        <w:rPr>
          <w:i/>
          <w:iCs/>
        </w:rPr>
        <w:t>MutableResourceVault</w:t>
      </w:r>
      <w:r w:rsidR="008E39A0">
        <w:t>:</w:t>
      </w:r>
    </w:p>
    <w:bookmarkStart w:id="66" w:name="_MON_1639041117"/>
    <w:bookmarkEnd w:id="66"/>
    <w:p w14:paraId="345BC29B" w14:textId="04835950" w:rsidR="004C7369" w:rsidRDefault="004C7369" w:rsidP="004C7369">
      <w:pPr>
        <w:keepNext/>
      </w:pPr>
      <w:r>
        <w:object w:dxaOrig="10800" w:dyaOrig="10116" w14:anchorId="5DEE2BFD">
          <v:shape id="_x0000_i1031" type="#_x0000_t75" style="width:540.55pt;height:505.3pt" o:ole="">
            <v:imagedata r:id="rId35" o:title=""/>
          </v:shape>
          <o:OLEObject Type="Embed" ProgID="Word.Document.12" ShapeID="_x0000_i1031" DrawAspect="Content" ObjectID="_1645701521" r:id="rId36">
            <o:FieldCodes>\s</o:FieldCodes>
          </o:OLEObject>
        </w:object>
      </w:r>
    </w:p>
    <w:p w14:paraId="39AA8954" w14:textId="22B46535" w:rsidR="008E39A0" w:rsidRPr="004B4062" w:rsidRDefault="004C7369" w:rsidP="004C7369">
      <w:pPr>
        <w:pStyle w:val="Caption"/>
        <w:rPr>
          <w:i w:val="0"/>
          <w:iCs w:val="0"/>
        </w:rPr>
      </w:pPr>
      <w:bookmarkStart w:id="67" w:name="_Toc35085943"/>
      <w:r>
        <w:t xml:space="preserve">Figure </w:t>
      </w:r>
      <w:fldSimple w:instr=" SEQ Figure \* ARABIC ">
        <w:r w:rsidR="00DF28F0">
          <w:rPr>
            <w:noProof/>
          </w:rPr>
          <w:t>10</w:t>
        </w:r>
      </w:fldSimple>
      <w:r w:rsidR="004B4062">
        <w:rPr>
          <w:noProof/>
        </w:rPr>
        <w:t xml:space="preserve"> </w:t>
      </w:r>
      <w:r w:rsidR="004B4062">
        <w:rPr>
          <w:i w:val="0"/>
          <w:iCs w:val="0"/>
          <w:noProof/>
        </w:rPr>
        <w:t xml:space="preserve">– More Elaborate Correct and Incorrect Creation of </w:t>
      </w:r>
      <w:r w:rsidR="00300C44" w:rsidRPr="00300C44">
        <w:rPr>
          <w:iCs w:val="0"/>
          <w:noProof/>
        </w:rPr>
        <w:t>MutableResourceVault</w:t>
      </w:r>
      <w:bookmarkEnd w:id="67"/>
    </w:p>
    <w:p w14:paraId="13C46880" w14:textId="1B295EE2" w:rsidR="004C7369" w:rsidRPr="00E9277C" w:rsidRDefault="004C7369" w:rsidP="004C7369">
      <w:pPr>
        <w:rPr>
          <w:u w:val="single"/>
        </w:rPr>
      </w:pPr>
      <w:r>
        <w:tab/>
        <w:t xml:space="preserve">After correctly constructing a </w:t>
      </w:r>
      <w:r w:rsidR="007F4FEC">
        <w:rPr>
          <w:iCs/>
        </w:rPr>
        <w:t>Mutable Resource Vault</w:t>
      </w:r>
      <w:r w:rsidR="007F4FEC">
        <w:t xml:space="preserve"> </w:t>
      </w:r>
      <w:r w:rsidR="005579C9">
        <w:t xml:space="preserve">such that neither it nor any </w:t>
      </w:r>
      <w:r w:rsidR="00B71FD4">
        <w:t>non-vault-safe sub</w:t>
      </w:r>
      <w:r w:rsidR="00AA2570">
        <w:t>-</w:t>
      </w:r>
      <w:r w:rsidR="00B71FD4">
        <w:t xml:space="preserve">object thereof are accessible from outside the </w:t>
      </w:r>
      <w:r w:rsidR="001B2B93">
        <w:rPr>
          <w:iCs/>
        </w:rPr>
        <w:t>mutable resource vault</w:t>
      </w:r>
      <w:r w:rsidR="00B71FD4">
        <w:t xml:space="preserve">, </w:t>
      </w:r>
      <w:r w:rsidR="00B71FD4">
        <w:lastRenderedPageBreak/>
        <w:t xml:space="preserve">the static analysis rules enable a </w:t>
      </w:r>
      <w:r w:rsidR="00E433D6">
        <w:t>high degree</w:t>
      </w:r>
      <w:r w:rsidR="00A2184B">
        <w:rPr>
          <w:rStyle w:val="FootnoteReference"/>
        </w:rPr>
        <w:footnoteReference w:id="47"/>
      </w:r>
      <w:r w:rsidR="00E433D6">
        <w:t xml:space="preserve"> of confidence that no externally accessible mutable state</w:t>
      </w:r>
      <w:r w:rsidR="00E44B01">
        <w:t xml:space="preserve"> will be mingled with the protected resource </w:t>
      </w:r>
      <w:r w:rsidR="0011660E">
        <w:t xml:space="preserve">in the vault </w:t>
      </w:r>
      <w:r w:rsidR="00E44B01">
        <w:t xml:space="preserve">nor will any </w:t>
      </w:r>
      <w:r w:rsidR="0011660E">
        <w:t>such mutable state be leaked out of the vault</w:t>
      </w:r>
      <w:r w:rsidR="00A2184B">
        <w:t xml:space="preserve">.  </w:t>
      </w:r>
      <w:r w:rsidR="00AA2570">
        <w:t xml:space="preserve">The responsibility for </w:t>
      </w:r>
      <w:r w:rsidR="00AA2570" w:rsidRPr="00E9277C">
        <w:rPr>
          <w:b/>
          <w:bCs/>
          <w:i/>
          <w:iCs/>
        </w:rPr>
        <w:t>constructing</w:t>
      </w:r>
      <w:r w:rsidR="00AA2570">
        <w:rPr>
          <w:i/>
          <w:iCs/>
        </w:rPr>
        <w:t xml:space="preserve"> </w:t>
      </w:r>
      <w:r w:rsidR="00AA2570" w:rsidRPr="00E9277C">
        <w:rPr>
          <w:i/>
          <w:iCs/>
        </w:rPr>
        <w:t xml:space="preserve">the object in a way that does not expose it or any non-vault-safe subpart thereof </w:t>
      </w:r>
      <w:r w:rsidR="00AA2570" w:rsidRPr="00E9277C">
        <w:rPr>
          <w:u w:val="single"/>
        </w:rPr>
        <w:t>lies solely with the user.</w:t>
      </w:r>
    </w:p>
    <w:p w14:paraId="28DC714B" w14:textId="28383DEF" w:rsidR="00AA2570" w:rsidRDefault="00D77A74" w:rsidP="00255952">
      <w:pPr>
        <w:pStyle w:val="Heading4"/>
        <w:numPr>
          <w:ilvl w:val="0"/>
          <w:numId w:val="21"/>
        </w:numPr>
      </w:pPr>
      <w:r>
        <w:t>Public Methods and Properties</w:t>
      </w:r>
    </w:p>
    <w:p w14:paraId="2E9E3072" w14:textId="77777777" w:rsidR="00D77A74" w:rsidRPr="00D77A74" w:rsidRDefault="00D77A74" w:rsidP="00D77A74"/>
    <w:p w14:paraId="1D1D3DB6" w14:textId="39665D8A" w:rsidR="00D77A74" w:rsidRDefault="007F4FEC" w:rsidP="0097137E">
      <w:pPr>
        <w:ind w:firstLine="720"/>
      </w:pPr>
      <w:r>
        <w:t xml:space="preserve">Except for lacking the convenience methods defined in </w:t>
      </w:r>
      <w:r>
        <w:rPr>
          <w:i/>
          <w:iCs/>
        </w:rPr>
        <w:t>IBasicVault&lt;T&gt;</w:t>
      </w:r>
      <w:r>
        <w:t>,</w:t>
      </w:r>
      <w:r w:rsidRPr="00EA4C3C">
        <w:rPr>
          <w:rStyle w:val="FootnoteReference"/>
        </w:rPr>
        <w:footnoteReference w:id="48"/>
      </w:r>
      <w:r>
        <w:t xml:space="preserve"> </w:t>
      </w:r>
      <w:r w:rsidR="00D77A74">
        <w:t xml:space="preserve">The methods and properties exposed by </w:t>
      </w:r>
      <w:r w:rsidR="00784D9F">
        <w:rPr>
          <w:iCs/>
        </w:rPr>
        <w:t>mutable resource vaults</w:t>
      </w:r>
      <w:r w:rsidR="00D77A74">
        <w:t xml:space="preserve"> are </w:t>
      </w:r>
      <w:r w:rsidR="0097137E">
        <w:t>like</w:t>
      </w:r>
      <w:r w:rsidR="00D77A74">
        <w:t xml:space="preserve"> </w:t>
      </w:r>
      <w:r w:rsidR="0097137E">
        <w:t xml:space="preserve">those exposed by </w:t>
      </w:r>
      <w:r w:rsidR="00784D9F">
        <w:t>basic vaults</w:t>
      </w:r>
      <w:r w:rsidR="0097137E">
        <w:t>.</w:t>
      </w:r>
      <w:r w:rsidR="0097137E">
        <w:rPr>
          <w:rStyle w:val="FootnoteReference"/>
        </w:rPr>
        <w:footnoteReference w:id="49"/>
      </w:r>
      <w:r w:rsidR="0071058F">
        <w:t xml:space="preserve">  </w:t>
      </w:r>
      <w:r w:rsidR="0019159C">
        <w:t xml:space="preserve">The difference in usage lies not in the </w:t>
      </w:r>
      <w:r w:rsidR="00784D9F" w:rsidRPr="003D22D3">
        <w:t>vaults</w:t>
      </w:r>
      <w:r w:rsidR="00784D9F">
        <w:t xml:space="preserve"> </w:t>
      </w:r>
      <w:r w:rsidR="0019159C">
        <w:t xml:space="preserve">itself, but in the functionality </w:t>
      </w:r>
      <w:r w:rsidR="008E7FBD">
        <w:t xml:space="preserve">and flexibility of </w:t>
      </w:r>
      <w:r w:rsidR="00784D9F">
        <w:t>the locked resource objects they supply when a lock is obtained.</w:t>
      </w:r>
      <w:r w:rsidR="00474F68">
        <w:t xml:space="preserve">  Mutable resource vaults are available in atomic and </w:t>
      </w:r>
      <w:r w:rsidR="00C028F0">
        <w:t xml:space="preserve">monitor varieties.  </w:t>
      </w:r>
    </w:p>
    <w:p w14:paraId="0E134B30" w14:textId="1C84423D" w:rsidR="00216BAC" w:rsidRPr="00160D0D" w:rsidRDefault="006C37DC" w:rsidP="00C73F04">
      <w:pPr>
        <w:pStyle w:val="Heading3"/>
        <w:numPr>
          <w:ilvl w:val="0"/>
          <w:numId w:val="23"/>
        </w:numPr>
        <w:rPr>
          <w:i/>
          <w:iCs/>
        </w:rPr>
      </w:pPr>
      <w:bookmarkStart w:id="68" w:name="_CustomizableMutableResourceVault&lt;T&gt;"/>
      <w:bookmarkStart w:id="69" w:name="_Toc35085898"/>
      <w:bookmarkEnd w:id="68"/>
      <w:r w:rsidRPr="00160D0D">
        <w:rPr>
          <w:i/>
          <w:iCs/>
        </w:rPr>
        <w:t>Customizable</w:t>
      </w:r>
      <w:r w:rsidR="00300C44" w:rsidRPr="00300C44">
        <w:rPr>
          <w:i/>
          <w:iCs/>
        </w:rPr>
        <w:t>MutableResourceVault</w:t>
      </w:r>
      <w:r w:rsidR="00160D0D" w:rsidRPr="00160D0D">
        <w:rPr>
          <w:i/>
          <w:iCs/>
        </w:rPr>
        <w:t>&lt;T&gt;</w:t>
      </w:r>
      <w:bookmarkEnd w:id="69"/>
    </w:p>
    <w:p w14:paraId="7C61ED08" w14:textId="53CF59D2" w:rsidR="006C37DC" w:rsidRDefault="006C37DC" w:rsidP="006C37DC"/>
    <w:p w14:paraId="34F0C09F" w14:textId="688957C8" w:rsidR="005C4B5A" w:rsidRDefault="006C37DC" w:rsidP="003D22D3">
      <w:pPr>
        <w:ind w:firstLine="720"/>
      </w:pPr>
      <w:r>
        <w:t xml:space="preserve">As shown below, the usage of the </w:t>
      </w:r>
      <w:r w:rsidR="00300C44" w:rsidRPr="00300C44">
        <w:rPr>
          <w:i/>
          <w:iCs/>
        </w:rPr>
        <w:t>MutableResourceVault</w:t>
      </w:r>
      <w:r w:rsidR="00C9369A">
        <w:t>’s</w:t>
      </w:r>
      <w:r w:rsidR="00584CFC">
        <w:rPr>
          <w:rStyle w:val="FootnoteReference"/>
        </w:rPr>
        <w:footnoteReference w:id="50"/>
      </w:r>
      <w:r w:rsidR="00C9369A">
        <w:t xml:space="preserve"> </w:t>
      </w:r>
      <w:r w:rsidR="008521B8" w:rsidRPr="008521B8">
        <w:rPr>
          <w:i/>
          <w:iCs/>
        </w:rPr>
        <w:t>LockedResource</w:t>
      </w:r>
      <w:r>
        <w:rPr>
          <w:i/>
          <w:iCs/>
        </w:rPr>
        <w:t xml:space="preserve"> </w:t>
      </w:r>
      <w:r w:rsidR="0074457F">
        <w:t xml:space="preserve">lends itself to a manageable yet somewhat awkward and inconvenient syntax.  For that reason, DotNetVault provides the </w:t>
      </w:r>
      <w:r w:rsidR="0074457F" w:rsidRPr="00D31A12">
        <w:rPr>
          <w:i/>
          <w:iCs/>
        </w:rPr>
        <w:t>Customizable</w:t>
      </w:r>
      <w:r w:rsidR="00300C44" w:rsidRPr="00300C44">
        <w:rPr>
          <w:i/>
          <w:iCs/>
        </w:rPr>
        <w:t>MutableResourceVault</w:t>
      </w:r>
      <w:r w:rsidR="0074457F">
        <w:t xml:space="preserve"> and examples showing how to create your own Vault Objects with their own </w:t>
      </w:r>
      <w:r w:rsidR="007B448B" w:rsidRPr="007B448B">
        <w:rPr>
          <w:i/>
        </w:rPr>
        <w:t>LockedResources</w:t>
      </w:r>
      <w:r w:rsidR="0074457F">
        <w:t xml:space="preserve"> to which you can supply common operations in </w:t>
      </w:r>
      <w:r w:rsidR="00372E52">
        <w:t xml:space="preserve">a more convenient syntax.  The project itself provides a </w:t>
      </w:r>
      <w:r w:rsidR="000D37BB">
        <w:t>well-documented class</w:t>
      </w:r>
      <w:r w:rsidR="0015161F">
        <w:t>es</w:t>
      </w:r>
      <w:r w:rsidR="000D37BB">
        <w:t xml:space="preserve"> called </w:t>
      </w:r>
      <w:r w:rsidR="000D37BB">
        <w:rPr>
          <w:i/>
          <w:iCs/>
        </w:rPr>
        <w:t>StringBuilder</w:t>
      </w:r>
      <w:r w:rsidR="00387CCE">
        <w:rPr>
          <w:i/>
          <w:iCs/>
        </w:rPr>
        <w:t>Monitor</w:t>
      </w:r>
      <w:r w:rsidR="000D37BB">
        <w:rPr>
          <w:i/>
          <w:iCs/>
        </w:rPr>
        <w:t>Vault</w:t>
      </w:r>
      <w:r w:rsidR="000D37BB">
        <w:t xml:space="preserve"> </w:t>
      </w:r>
      <w:r w:rsidR="00387CCE">
        <w:t xml:space="preserve">(monitor-based) and </w:t>
      </w:r>
      <w:r w:rsidR="00387CCE">
        <w:rPr>
          <w:i/>
          <w:iCs/>
        </w:rPr>
        <w:t xml:space="preserve">StringBuilderVault </w:t>
      </w:r>
      <w:r w:rsidR="00387CCE">
        <w:t xml:space="preserve">(using atomics) </w:t>
      </w:r>
      <w:r w:rsidR="000D37BB">
        <w:t xml:space="preserve">and </w:t>
      </w:r>
      <w:r w:rsidR="00387CCE">
        <w:t xml:space="preserve">their </w:t>
      </w:r>
      <w:r w:rsidR="008521B8" w:rsidRPr="008521B8">
        <w:rPr>
          <w:i/>
        </w:rPr>
        <w:t>LockedResource</w:t>
      </w:r>
      <w:r w:rsidR="00141C67">
        <w:t xml:space="preserve"> object</w:t>
      </w:r>
      <w:r w:rsidR="00387CCE">
        <w:t>s</w:t>
      </w:r>
      <w:r w:rsidR="00141C67">
        <w:t xml:space="preserve"> called </w:t>
      </w:r>
      <w:r w:rsidR="00034BED" w:rsidRPr="003D22D3">
        <w:rPr>
          <w:i/>
          <w:iCs/>
        </w:rPr>
        <w:t>LockedMonitorStringBuilder</w:t>
      </w:r>
      <w:r w:rsidR="00034BED">
        <w:t xml:space="preserve"> (monitor) and </w:t>
      </w:r>
      <w:r w:rsidR="00F37626" w:rsidRPr="003D22D3">
        <w:rPr>
          <w:i/>
          <w:iCs/>
        </w:rPr>
        <w:t>LockedStringBuilder</w:t>
      </w:r>
      <w:r w:rsidR="00F37626">
        <w:t xml:space="preserve"> (atomic) </w:t>
      </w:r>
      <w:r w:rsidR="00805CEC">
        <w:t xml:space="preserve">showing how to </w:t>
      </w:r>
      <w:r w:rsidR="00F37626">
        <w:t>make similar customized</w:t>
      </w:r>
      <w:r w:rsidR="00805CEC">
        <w:t xml:space="preserve"> for your own classes and provide a very easy-to-use wrapper around the </w:t>
      </w:r>
      <w:r w:rsidR="00300C44" w:rsidRPr="00300C44">
        <w:rPr>
          <w:i/>
        </w:rPr>
        <w:t>MutableResourceVault</w:t>
      </w:r>
      <w:r w:rsidR="00805CEC">
        <w:t xml:space="preserve">.  It is hoped, as a future feature, to add code generation facilities to remove the boilerplate aspect of making these.  That said, it is quite possible to use </w:t>
      </w:r>
      <w:r w:rsidR="00300C44" w:rsidRPr="00300C44">
        <w:rPr>
          <w:i/>
          <w:iCs/>
        </w:rPr>
        <w:t>MutableResourceVault</w:t>
      </w:r>
      <w:r w:rsidR="00805CEC">
        <w:rPr>
          <w:i/>
          <w:iCs/>
        </w:rPr>
        <w:t xml:space="preserve"> </w:t>
      </w:r>
      <w:r w:rsidR="00805CEC">
        <w:t xml:space="preserve">on its own and designing your own custom Vaults and </w:t>
      </w:r>
      <w:r w:rsidR="008521B8" w:rsidRPr="008521B8">
        <w:rPr>
          <w:i/>
        </w:rPr>
        <w:t>LockedResource</w:t>
      </w:r>
      <w:r w:rsidR="00805CEC">
        <w:t xml:space="preserve"> objects is a largely </w:t>
      </w:r>
      <w:r w:rsidR="0062400B">
        <w:t xml:space="preserve">mechanical and easy, though tedious, </w:t>
      </w:r>
      <w:r w:rsidR="00805CEC">
        <w:t xml:space="preserve">task.  </w:t>
      </w:r>
      <w:r w:rsidR="00F13E3D">
        <w:t>If a vault protecting a non-vault-safe resource is to be used extensively, it is highly recommended that you take the time to customize the vault that protects it.</w:t>
      </w:r>
      <w:r w:rsidR="004B7488">
        <w:t xml:space="preserve">  Extension methods defined on the locked resource object also provide an option for improved readability.</w:t>
      </w:r>
      <w:r w:rsidR="00453A60">
        <w:rPr>
          <w:rStyle w:val="FootnoteReference"/>
        </w:rPr>
        <w:footnoteReference w:id="51"/>
      </w:r>
      <w:r w:rsidR="005C4B5A">
        <w:br w:type="page"/>
      </w:r>
    </w:p>
    <w:p w14:paraId="15703E3A" w14:textId="7852E97C" w:rsidR="00160D0D" w:rsidRDefault="007B448B" w:rsidP="00160D0D">
      <w:pPr>
        <w:pStyle w:val="Heading2"/>
        <w:numPr>
          <w:ilvl w:val="0"/>
          <w:numId w:val="22"/>
        </w:numPr>
      </w:pPr>
      <w:bookmarkStart w:id="70" w:name="_Toc35085899"/>
      <w:r w:rsidRPr="007B448B">
        <w:lastRenderedPageBreak/>
        <w:t>LockedResources</w:t>
      </w:r>
      <w:r w:rsidR="00160D0D">
        <w:t xml:space="preserve"> </w:t>
      </w:r>
      <w:r w:rsidR="00160D0D" w:rsidRPr="00C73F04">
        <w:t>In-Depth</w:t>
      </w:r>
      <w:bookmarkEnd w:id="70"/>
    </w:p>
    <w:p w14:paraId="60D2F5B0" w14:textId="77777777" w:rsidR="004A74DD" w:rsidRPr="004A74DD" w:rsidRDefault="004A74DD" w:rsidP="004A74DD"/>
    <w:p w14:paraId="194A5F20" w14:textId="12A553A7" w:rsidR="004A74DD" w:rsidRDefault="004A74DD" w:rsidP="004A74DD">
      <w:pPr>
        <w:pStyle w:val="Heading3"/>
        <w:numPr>
          <w:ilvl w:val="0"/>
          <w:numId w:val="24"/>
        </w:numPr>
      </w:pPr>
      <w:bookmarkStart w:id="71" w:name="_Toc35085900"/>
      <w:r>
        <w:t>Common Functionality</w:t>
      </w:r>
      <w:bookmarkEnd w:id="71"/>
    </w:p>
    <w:p w14:paraId="6B86F4EC" w14:textId="77777777" w:rsidR="004A74DD" w:rsidRPr="004A74DD" w:rsidRDefault="004A74DD" w:rsidP="004A74DD"/>
    <w:p w14:paraId="5D1596ED" w14:textId="495D9E05" w:rsidR="004A74DD" w:rsidRDefault="004A74DD" w:rsidP="001E4CDC">
      <w:pPr>
        <w:ind w:firstLine="720"/>
      </w:pPr>
      <w:r>
        <w:t xml:space="preserve">All </w:t>
      </w:r>
      <w:r w:rsidR="007B448B" w:rsidRPr="007B448B">
        <w:rPr>
          <w:i/>
        </w:rPr>
        <w:t>LockedResources</w:t>
      </w:r>
      <w:r w:rsidRPr="00936381">
        <w:rPr>
          <w:i/>
          <w:iCs/>
        </w:rPr>
        <w:t xml:space="preserve"> </w:t>
      </w:r>
      <w:r>
        <w:t xml:space="preserve">are </w:t>
      </w:r>
      <w:r w:rsidRPr="00466F4C">
        <w:rPr>
          <w:i/>
          <w:iCs/>
        </w:rPr>
        <w:t>ref structs</w:t>
      </w:r>
      <w:r w:rsidR="00626558">
        <w:rPr>
          <w:rStyle w:val="FootnoteReference"/>
          <w:i/>
          <w:iCs/>
        </w:rPr>
        <w:footnoteReference w:id="52"/>
      </w:r>
      <w:r w:rsidR="001E4CDC">
        <w:t xml:space="preserve"> that can only be located on the stack.  Such objects can</w:t>
      </w:r>
      <w:r w:rsidR="00466F4C">
        <w:t xml:space="preserve">not be boxed, stored in static memory or made </w:t>
      </w:r>
      <w:r w:rsidR="00936381">
        <w:t xml:space="preserve">a </w:t>
      </w:r>
      <w:r w:rsidR="00466F4C">
        <w:t xml:space="preserve">field of any type that is not itself a </w:t>
      </w:r>
      <w:r w:rsidR="00466F4C">
        <w:rPr>
          <w:i/>
          <w:iCs/>
        </w:rPr>
        <w:t>ref struct</w:t>
      </w:r>
      <w:r w:rsidR="00466F4C">
        <w:t xml:space="preserve">.  Each has a Dispose method that returns the resource it guards to that vault from which it was obtained.  </w:t>
      </w:r>
      <w:r w:rsidR="00662C12">
        <w:t xml:space="preserve">When released for public consumption, the method returning these objects is always annotated with the </w:t>
      </w:r>
      <w:r w:rsidR="00662C12">
        <w:rPr>
          <w:i/>
          <w:iCs/>
        </w:rPr>
        <w:t>UsingMandatoryAttribute</w:t>
      </w:r>
      <w:r w:rsidR="00662C12">
        <w:t xml:space="preserve"> which mandates that the immediate caller of the method immediately guard the return value with a </w:t>
      </w:r>
      <w:r w:rsidR="00662C12">
        <w:rPr>
          <w:i/>
          <w:iCs/>
        </w:rPr>
        <w:t>using</w:t>
      </w:r>
      <w:r w:rsidR="00662C12">
        <w:t xml:space="preserve"> statement or declaration.  This rule </w:t>
      </w:r>
      <w:r w:rsidR="00DF1E69">
        <w:t xml:space="preserve">prevents failure to promptly Dispose the </w:t>
      </w:r>
      <w:r w:rsidR="00F131FB">
        <w:rPr>
          <w:i/>
          <w:iCs/>
        </w:rPr>
        <w:t>LockedResource</w:t>
      </w:r>
      <w:r w:rsidR="00DF1E69">
        <w:t xml:space="preserve">, which is </w:t>
      </w:r>
      <w:r w:rsidR="00DF1E69" w:rsidRPr="00F131FB">
        <w:rPr>
          <w:i/>
          <w:iCs/>
        </w:rPr>
        <w:t>always</w:t>
      </w:r>
      <w:r w:rsidR="00DF1E69">
        <w:t xml:space="preserve"> a bug.  </w:t>
      </w:r>
    </w:p>
    <w:p w14:paraId="2783FB29" w14:textId="1BB6ABAC" w:rsidR="00656CE6" w:rsidRPr="00AB7A28" w:rsidRDefault="00656CE6" w:rsidP="00656CE6">
      <w:pPr>
        <w:pStyle w:val="Heading3"/>
        <w:numPr>
          <w:ilvl w:val="0"/>
          <w:numId w:val="24"/>
        </w:numPr>
      </w:pPr>
      <w:bookmarkStart w:id="72" w:name="_Toc35085901"/>
      <w:bookmarkStart w:id="73" w:name="_GoBack"/>
      <w:r w:rsidRPr="00AB7A28">
        <w:t>Vaults and their LockedResource</w:t>
      </w:r>
      <w:r w:rsidR="00F815EC" w:rsidRPr="00AB7A28">
        <w:t>s</w:t>
      </w:r>
      <w:bookmarkEnd w:id="72"/>
      <w:bookmarkEnd w:id="73"/>
    </w:p>
    <w:p w14:paraId="1D7F49B4" w14:textId="373B2E92" w:rsidR="00092A7F" w:rsidRDefault="00092A7F" w:rsidP="00092A7F"/>
    <w:p w14:paraId="74766902" w14:textId="327A8FF0" w:rsidR="009D3152" w:rsidRDefault="00092A7F" w:rsidP="00092A7F">
      <w:pPr>
        <w:ind w:firstLine="720"/>
      </w:pPr>
      <w:r>
        <w:t>Aside from any custom locked resource objects provided or which you may create, there are three broad categories of vaults with</w:t>
      </w:r>
      <w:r w:rsidR="00F815EC">
        <w:t xml:space="preserve"> </w:t>
      </w:r>
      <w:r w:rsidR="00454470">
        <w:t>someone distinct functionality.  These categories include Basic Vaults (whether of the atomic or monitor varieties), Mutable Resource Vaults (</w:t>
      </w:r>
      <w:r w:rsidR="00B41843">
        <w:t>whether of the atomic or monitor varieties)</w:t>
      </w:r>
      <w:r w:rsidR="001E4F1E">
        <w:t xml:space="preserve"> </w:t>
      </w:r>
      <w:r w:rsidR="002823DF">
        <w:t xml:space="preserve">and ReadWrite vaults (which </w:t>
      </w:r>
      <w:r w:rsidR="00005515">
        <w:t xml:space="preserve">presently </w:t>
      </w:r>
      <w:r w:rsidR="002823DF">
        <w:t xml:space="preserve">support </w:t>
      </w:r>
      <w:r w:rsidR="00005515">
        <w:t>only vault safe resources and are analogous to Basic Vaults in</w:t>
      </w:r>
      <w:r w:rsidR="00B257CB">
        <w:t xml:space="preserve"> that respect).  The following chart </w:t>
      </w:r>
      <w:r w:rsidR="002D1B40">
        <w:t>describes the locked resource objects and their functionality.</w:t>
      </w:r>
    </w:p>
    <w:p w14:paraId="17FF26A7" w14:textId="07C2C78F" w:rsidR="00092A7F" w:rsidRDefault="009D3152" w:rsidP="003D22D3">
      <w:r>
        <w:br w:type="page"/>
      </w:r>
    </w:p>
    <w:p w14:paraId="58FB5D41" w14:textId="7140E197" w:rsidR="009D3152" w:rsidRPr="003D22D3" w:rsidRDefault="009D3152" w:rsidP="009D3152">
      <w:pPr>
        <w:pStyle w:val="Caption"/>
        <w:keepNext/>
        <w:rPr>
          <w:i w:val="0"/>
          <w:iCs w:val="0"/>
        </w:rPr>
      </w:pPr>
      <w:r>
        <w:lastRenderedPageBreak/>
        <w:t xml:space="preserve">Table </w:t>
      </w:r>
      <w:fldSimple w:instr=" SEQ Table \* ARABIC ">
        <w:r w:rsidR="00DF28F0">
          <w:rPr>
            <w:noProof/>
          </w:rPr>
          <w:t>2</w:t>
        </w:r>
      </w:fldSimple>
      <w:r>
        <w:t xml:space="preserve"> </w:t>
      </w:r>
      <w:r>
        <w:rPr>
          <w:i w:val="0"/>
          <w:iCs w:val="0"/>
        </w:rPr>
        <w:t xml:space="preserve">-- </w:t>
      </w:r>
      <w:r w:rsidR="00194022" w:rsidRPr="00194022">
        <w:rPr>
          <w:i w:val="0"/>
          <w:iCs w:val="0"/>
        </w:rPr>
        <w:t>Categories of Locked Resource Objects and Their Characteristics</w:t>
      </w:r>
    </w:p>
    <w:tbl>
      <w:tblPr>
        <w:tblW w:w="9248" w:type="dxa"/>
        <w:tblCellMar>
          <w:left w:w="0" w:type="dxa"/>
          <w:right w:w="0" w:type="dxa"/>
        </w:tblCellMar>
        <w:tblLook w:val="04A0" w:firstRow="1" w:lastRow="0" w:firstColumn="1" w:lastColumn="0" w:noHBand="0" w:noVBand="1"/>
      </w:tblPr>
      <w:tblGrid>
        <w:gridCol w:w="1969"/>
        <w:gridCol w:w="4389"/>
        <w:gridCol w:w="2890"/>
      </w:tblGrid>
      <w:tr w:rsidR="009D3152" w:rsidRPr="009D3152" w14:paraId="7AFF4B8D" w14:textId="77777777" w:rsidTr="003D22D3">
        <w:trPr>
          <w:divId w:val="2138063551"/>
          <w:trHeight w:val="219"/>
        </w:trPr>
        <w:tc>
          <w:tcPr>
            <w:tcW w:w="9248"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A8D54E9" w14:textId="77777777" w:rsidR="009D3152" w:rsidRPr="009D3152" w:rsidRDefault="009D3152" w:rsidP="009D3152">
            <w:pPr>
              <w:spacing w:after="0" w:line="240" w:lineRule="auto"/>
              <w:jc w:val="center"/>
              <w:rPr>
                <w:rFonts w:ascii="Calibri" w:eastAsia="Times New Roman" w:hAnsi="Calibri" w:cs="Calibri"/>
                <w:b/>
                <w:bCs/>
                <w:color w:val="000000"/>
                <w:sz w:val="22"/>
                <w:szCs w:val="22"/>
              </w:rPr>
            </w:pPr>
            <w:bookmarkStart w:id="74" w:name="_Hlk35044595"/>
            <w:r w:rsidRPr="009D3152">
              <w:rPr>
                <w:rFonts w:ascii="Calibri" w:eastAsia="Times New Roman" w:hAnsi="Calibri" w:cs="Calibri"/>
                <w:b/>
                <w:bCs/>
                <w:color w:val="000000"/>
                <w:sz w:val="22"/>
                <w:szCs w:val="22"/>
              </w:rPr>
              <w:t>Categories of Locked Resource Objects and Their Characteristics</w:t>
            </w:r>
            <w:bookmarkEnd w:id="74"/>
          </w:p>
        </w:tc>
      </w:tr>
      <w:tr w:rsidR="00194022" w:rsidRPr="009D3152" w14:paraId="2C7147F4" w14:textId="77777777" w:rsidTr="00194022">
        <w:trPr>
          <w:divId w:val="2138063551"/>
          <w:trHeight w:val="219"/>
        </w:trPr>
        <w:tc>
          <w:tcPr>
            <w:tcW w:w="0" w:type="auto"/>
            <w:tcBorders>
              <w:top w:val="nil"/>
              <w:left w:val="single" w:sz="8" w:space="0" w:color="auto"/>
              <w:bottom w:val="nil"/>
              <w:right w:val="single" w:sz="4" w:space="0" w:color="auto"/>
            </w:tcBorders>
            <w:shd w:val="clear" w:color="000000" w:fill="D0CECE"/>
            <w:noWrap/>
            <w:tcMar>
              <w:top w:w="15" w:type="dxa"/>
              <w:left w:w="15" w:type="dxa"/>
              <w:bottom w:w="0" w:type="dxa"/>
              <w:right w:w="15" w:type="dxa"/>
            </w:tcMar>
            <w:vAlign w:val="center"/>
            <w:hideMark/>
          </w:tcPr>
          <w:p w14:paraId="2F02696B"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Category</w:t>
            </w:r>
          </w:p>
        </w:tc>
        <w:tc>
          <w:tcPr>
            <w:tcW w:w="0" w:type="auto"/>
            <w:tcBorders>
              <w:top w:val="nil"/>
              <w:left w:val="nil"/>
              <w:bottom w:val="nil"/>
              <w:right w:val="single" w:sz="4" w:space="0" w:color="auto"/>
            </w:tcBorders>
            <w:shd w:val="clear" w:color="000000" w:fill="D0CECE"/>
            <w:noWrap/>
            <w:tcMar>
              <w:top w:w="15" w:type="dxa"/>
              <w:left w:w="15" w:type="dxa"/>
              <w:bottom w:w="0" w:type="dxa"/>
              <w:right w:w="15" w:type="dxa"/>
            </w:tcMar>
            <w:vAlign w:val="center"/>
            <w:hideMark/>
          </w:tcPr>
          <w:p w14:paraId="0A92F7D4"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 xml:space="preserve">Vault Type / Its Locked Resource Object </w:t>
            </w:r>
          </w:p>
        </w:tc>
        <w:tc>
          <w:tcPr>
            <w:tcW w:w="0" w:type="auto"/>
            <w:tcBorders>
              <w:top w:val="nil"/>
              <w:left w:val="nil"/>
              <w:bottom w:val="nil"/>
              <w:right w:val="single" w:sz="8" w:space="0" w:color="auto"/>
            </w:tcBorders>
            <w:shd w:val="clear" w:color="000000" w:fill="D0CECE"/>
            <w:noWrap/>
            <w:tcMar>
              <w:top w:w="15" w:type="dxa"/>
              <w:left w:w="15" w:type="dxa"/>
              <w:bottom w:w="0" w:type="dxa"/>
              <w:right w:w="15" w:type="dxa"/>
            </w:tcMar>
            <w:vAlign w:val="center"/>
            <w:hideMark/>
          </w:tcPr>
          <w:p w14:paraId="433A3E35" w14:textId="77777777" w:rsidR="009D3152" w:rsidRPr="009D3152" w:rsidRDefault="009D3152" w:rsidP="009D3152">
            <w:pPr>
              <w:spacing w:after="0" w:line="240" w:lineRule="auto"/>
              <w:jc w:val="center"/>
              <w:rPr>
                <w:rFonts w:ascii="Calibri" w:eastAsia="Times New Roman" w:hAnsi="Calibri" w:cs="Calibri"/>
                <w:b/>
                <w:bCs/>
                <w:color w:val="000000"/>
                <w:sz w:val="16"/>
                <w:szCs w:val="16"/>
              </w:rPr>
            </w:pPr>
            <w:r w:rsidRPr="009D3152">
              <w:rPr>
                <w:rFonts w:ascii="Calibri" w:eastAsia="Times New Roman" w:hAnsi="Calibri" w:cs="Calibri"/>
                <w:b/>
                <w:bCs/>
                <w:color w:val="000000"/>
                <w:sz w:val="16"/>
                <w:szCs w:val="16"/>
              </w:rPr>
              <w:t>Distinctive Characteristics</w:t>
            </w:r>
          </w:p>
        </w:tc>
      </w:tr>
      <w:tr w:rsidR="00194022" w:rsidRPr="009D3152" w14:paraId="46D18846" w14:textId="77777777" w:rsidTr="00194022">
        <w:trPr>
          <w:divId w:val="2138063551"/>
          <w:trHeight w:val="658"/>
        </w:trPr>
        <w:tc>
          <w:tcPr>
            <w:tcW w:w="0" w:type="auto"/>
            <w:tcBorders>
              <w:top w:val="nil"/>
              <w:left w:val="single" w:sz="8" w:space="0" w:color="auto"/>
              <w:bottom w:val="nil"/>
              <w:right w:val="dashed" w:sz="4" w:space="0" w:color="auto"/>
            </w:tcBorders>
            <w:shd w:val="clear" w:color="000000" w:fill="D9E1F2"/>
            <w:noWrap/>
            <w:tcMar>
              <w:top w:w="15" w:type="dxa"/>
              <w:left w:w="15" w:type="dxa"/>
              <w:bottom w:w="0" w:type="dxa"/>
              <w:right w:w="15" w:type="dxa"/>
            </w:tcMar>
            <w:vAlign w:val="center"/>
            <w:hideMark/>
          </w:tcPr>
          <w:p w14:paraId="10E2272C"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Vaults</w:t>
            </w:r>
          </w:p>
        </w:tc>
        <w:tc>
          <w:tcPr>
            <w:tcW w:w="4271" w:type="dxa"/>
            <w:tcBorders>
              <w:top w:val="nil"/>
              <w:left w:val="nil"/>
              <w:bottom w:val="nil"/>
              <w:right w:val="dashed" w:sz="4" w:space="0" w:color="auto"/>
            </w:tcBorders>
            <w:shd w:val="clear" w:color="000000" w:fill="D9E1F2"/>
            <w:tcMar>
              <w:top w:w="15" w:type="dxa"/>
              <w:left w:w="15" w:type="dxa"/>
              <w:bottom w:w="0" w:type="dxa"/>
              <w:right w:w="15" w:type="dxa"/>
            </w:tcMar>
            <w:vAlign w:val="center"/>
            <w:hideMark/>
          </w:tcPr>
          <w:p w14:paraId="4F057A0E"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BasicVault&lt;T&gt; / </w:t>
            </w:r>
            <w:bookmarkStart w:id="75" w:name="_Hlk35080825"/>
            <w:r w:rsidRPr="009D3152">
              <w:rPr>
                <w:rFonts w:ascii="Calibri" w:eastAsia="Times New Roman" w:hAnsi="Calibri" w:cs="Calibri"/>
                <w:color w:val="000000"/>
                <w:sz w:val="16"/>
                <w:szCs w:val="16"/>
              </w:rPr>
              <w:t xml:space="preserve">LockedVaultObject&lt;BasicVault&lt;T&gt;, T&gt; </w:t>
            </w:r>
            <w:bookmarkEnd w:id="75"/>
            <w:r w:rsidRPr="009D3152">
              <w:rPr>
                <w:rFonts w:ascii="Calibri" w:eastAsia="Times New Roman" w:hAnsi="Calibri" w:cs="Calibri"/>
                <w:color w:val="000000"/>
                <w:sz w:val="16"/>
                <w:szCs w:val="16"/>
              </w:rPr>
              <w:br/>
              <w:t>________________</w:t>
            </w:r>
            <w:r w:rsidRPr="009D3152">
              <w:rPr>
                <w:rFonts w:ascii="Calibri" w:eastAsia="Times New Roman" w:hAnsi="Calibri" w:cs="Calibri"/>
                <w:color w:val="000000"/>
                <w:sz w:val="16"/>
                <w:szCs w:val="16"/>
              </w:rPr>
              <w:br/>
              <w:t xml:space="preserve">BasicMonitorVault&lt;T&gt; /  </w:t>
            </w:r>
            <w:r w:rsidRPr="009D3152">
              <w:rPr>
                <w:rFonts w:ascii="Calibri" w:eastAsia="Times New Roman" w:hAnsi="Calibri" w:cs="Calibri"/>
                <w:color w:val="000000"/>
                <w:sz w:val="16"/>
                <w:szCs w:val="16"/>
              </w:rPr>
              <w:br/>
              <w:t>LockedMonVaultObject&lt;BasicMonitorVault&lt;T&gt;, T&gt;</w:t>
            </w:r>
          </w:p>
        </w:tc>
        <w:tc>
          <w:tcPr>
            <w:tcW w:w="3129"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2028585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 objects expose their locked resource object by writable reference called Value.  They are, by far the most straight-forward to use of the locked resource objects but are limited to only protecting vault safe resources.</w:t>
            </w:r>
          </w:p>
        </w:tc>
      </w:tr>
      <w:tr w:rsidR="00194022" w:rsidRPr="009D3152" w14:paraId="7AD0610D" w14:textId="77777777" w:rsidTr="00194022">
        <w:trPr>
          <w:divId w:val="2138063551"/>
          <w:trHeight w:val="988"/>
        </w:trPr>
        <w:tc>
          <w:tcPr>
            <w:tcW w:w="0" w:type="auto"/>
            <w:tcBorders>
              <w:top w:val="nil"/>
              <w:left w:val="single" w:sz="8" w:space="0" w:color="auto"/>
              <w:bottom w:val="nil"/>
              <w:right w:val="dashed" w:sz="4" w:space="0" w:color="auto"/>
            </w:tcBorders>
            <w:shd w:val="clear" w:color="000000" w:fill="D0CECE"/>
            <w:noWrap/>
            <w:tcMar>
              <w:top w:w="15" w:type="dxa"/>
              <w:left w:w="15" w:type="dxa"/>
              <w:bottom w:w="0" w:type="dxa"/>
              <w:right w:w="15" w:type="dxa"/>
            </w:tcMar>
            <w:vAlign w:val="center"/>
            <w:hideMark/>
          </w:tcPr>
          <w:p w14:paraId="6F65C5A3"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Mutable Resource Vaults</w:t>
            </w:r>
          </w:p>
        </w:tc>
        <w:tc>
          <w:tcPr>
            <w:tcW w:w="4271" w:type="dxa"/>
            <w:tcBorders>
              <w:top w:val="nil"/>
              <w:left w:val="nil"/>
              <w:bottom w:val="nil"/>
              <w:right w:val="dashed" w:sz="4" w:space="0" w:color="auto"/>
            </w:tcBorders>
            <w:shd w:val="clear" w:color="000000" w:fill="D0CECE"/>
            <w:tcMar>
              <w:top w:w="15" w:type="dxa"/>
              <w:left w:w="15" w:type="dxa"/>
              <w:bottom w:w="0" w:type="dxa"/>
              <w:right w:w="15" w:type="dxa"/>
            </w:tcMar>
            <w:vAlign w:val="center"/>
            <w:hideMark/>
          </w:tcPr>
          <w:p w14:paraId="2E5BE0BF"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MutableResourceVault&lt;T&gt; / LockedVaultMutableResource&lt;                                                                </w:t>
            </w:r>
            <w:r w:rsidRPr="009D3152">
              <w:rPr>
                <w:rFonts w:ascii="Calibri" w:eastAsia="Times New Roman" w:hAnsi="Calibri" w:cs="Calibri"/>
                <w:color w:val="000000"/>
                <w:sz w:val="16"/>
                <w:szCs w:val="16"/>
              </w:rPr>
              <w:br/>
              <w:t xml:space="preserve">                 MutableResourceVault&lt;T&gt;, T&gt;</w:t>
            </w:r>
            <w:r w:rsidRPr="009D3152">
              <w:rPr>
                <w:rFonts w:ascii="Calibri" w:eastAsia="Times New Roman" w:hAnsi="Calibri" w:cs="Calibri"/>
                <w:color w:val="000000"/>
                <w:sz w:val="16"/>
                <w:szCs w:val="16"/>
              </w:rPr>
              <w:br/>
              <w:t>___________</w:t>
            </w:r>
            <w:r w:rsidRPr="009D3152">
              <w:rPr>
                <w:rFonts w:ascii="Calibri" w:eastAsia="Times New Roman" w:hAnsi="Calibri" w:cs="Calibri"/>
                <w:color w:val="000000"/>
                <w:sz w:val="16"/>
                <w:szCs w:val="16"/>
              </w:rPr>
              <w:br/>
              <w:t>MutableResourceMonitorVault&lt;T&gt; /  LockedMonVaultMutableResource&lt;</w:t>
            </w:r>
            <w:r w:rsidRPr="009D3152">
              <w:rPr>
                <w:rFonts w:ascii="Calibri" w:eastAsia="Times New Roman" w:hAnsi="Calibri" w:cs="Calibri"/>
                <w:color w:val="000000"/>
                <w:sz w:val="16"/>
                <w:szCs w:val="16"/>
              </w:rPr>
              <w:br/>
              <w:t xml:space="preserve">        MutableResourceMonitorVault&lt;T&gt;, T&gt;</w:t>
            </w:r>
          </w:p>
        </w:tc>
        <w:tc>
          <w:tcPr>
            <w:tcW w:w="3129"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15C9D3D5" w14:textId="2C0E8896"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These locked resource</w:t>
            </w:r>
            <w:r w:rsidR="00194022">
              <w:rPr>
                <w:rFonts w:ascii="Calibri" w:eastAsia="Times New Roman" w:hAnsi="Calibri" w:cs="Calibri"/>
                <w:color w:val="000000"/>
                <w:sz w:val="16"/>
                <w:szCs w:val="16"/>
              </w:rPr>
              <w:t>s</w:t>
            </w:r>
            <w:r w:rsidRPr="009D3152">
              <w:rPr>
                <w:rFonts w:ascii="Calibri" w:eastAsia="Times New Roman" w:hAnsi="Calibri" w:cs="Calibri"/>
                <w:color w:val="000000"/>
                <w:sz w:val="16"/>
                <w:szCs w:val="16"/>
              </w:rPr>
              <w:t xml:space="preserve"> require access to their protected resources be through special delegates annotated with attributes that prevent protected mutable state from the protected resource leaking to the outside or mutable state from the outside becoming mingled with the protected resource.</w:t>
            </w:r>
          </w:p>
        </w:tc>
      </w:tr>
      <w:tr w:rsidR="00194022" w:rsidRPr="009D3152" w14:paraId="35B04054" w14:textId="77777777" w:rsidTr="00194022">
        <w:trPr>
          <w:divId w:val="2138063551"/>
          <w:trHeight w:val="1494"/>
        </w:trPr>
        <w:tc>
          <w:tcPr>
            <w:tcW w:w="0" w:type="auto"/>
            <w:tcBorders>
              <w:top w:val="nil"/>
              <w:left w:val="single" w:sz="8" w:space="0" w:color="auto"/>
              <w:bottom w:val="single" w:sz="8" w:space="0" w:color="auto"/>
              <w:right w:val="dashed" w:sz="4" w:space="0" w:color="auto"/>
            </w:tcBorders>
            <w:shd w:val="clear" w:color="000000" w:fill="D9E1F2"/>
            <w:noWrap/>
            <w:tcMar>
              <w:top w:w="15" w:type="dxa"/>
              <w:left w:w="15" w:type="dxa"/>
              <w:bottom w:w="0" w:type="dxa"/>
              <w:right w:w="15" w:type="dxa"/>
            </w:tcMar>
            <w:vAlign w:val="center"/>
            <w:hideMark/>
          </w:tcPr>
          <w:p w14:paraId="27282549" w14:textId="77777777" w:rsidR="009D3152" w:rsidRPr="009D3152" w:rsidRDefault="009D3152" w:rsidP="009D3152">
            <w:pPr>
              <w:spacing w:after="0" w:line="240" w:lineRule="auto"/>
              <w:jc w:val="center"/>
              <w:rPr>
                <w:rFonts w:ascii="Calibri" w:eastAsia="Times New Roman" w:hAnsi="Calibri" w:cs="Calibri"/>
                <w:color w:val="000000"/>
                <w:sz w:val="16"/>
                <w:szCs w:val="16"/>
              </w:rPr>
            </w:pPr>
            <w:r w:rsidRPr="009D3152">
              <w:rPr>
                <w:rFonts w:ascii="Calibri" w:eastAsia="Times New Roman" w:hAnsi="Calibri" w:cs="Calibri"/>
                <w:color w:val="000000"/>
                <w:sz w:val="16"/>
                <w:szCs w:val="16"/>
              </w:rPr>
              <w:t>Basic ReadWrite Vaults</w:t>
            </w:r>
          </w:p>
        </w:tc>
        <w:tc>
          <w:tcPr>
            <w:tcW w:w="4271" w:type="dxa"/>
            <w:tcBorders>
              <w:top w:val="nil"/>
              <w:left w:val="nil"/>
              <w:bottom w:val="single" w:sz="8" w:space="0" w:color="auto"/>
              <w:right w:val="dashed" w:sz="4" w:space="0" w:color="auto"/>
            </w:tcBorders>
            <w:shd w:val="clear" w:color="000000" w:fill="D9E1F2"/>
            <w:tcMar>
              <w:top w:w="15" w:type="dxa"/>
              <w:left w:w="15" w:type="dxa"/>
              <w:bottom w:w="0" w:type="dxa"/>
              <w:right w:w="15" w:type="dxa"/>
            </w:tcMar>
            <w:vAlign w:val="center"/>
            <w:hideMark/>
          </w:tcPr>
          <w:p w14:paraId="4A2B3B35"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BasicReadWriteVault&lt;T&gt; / </w:t>
            </w:r>
            <w:r w:rsidRPr="009D3152">
              <w:rPr>
                <w:rFonts w:ascii="Calibri" w:eastAsia="Times New Roman" w:hAnsi="Calibri" w:cs="Calibri"/>
                <w:color w:val="000000"/>
                <w:sz w:val="16"/>
                <w:szCs w:val="16"/>
              </w:rPr>
              <w:br/>
              <w:t>(multiple, detailed in separate table)</w:t>
            </w:r>
          </w:p>
        </w:tc>
        <w:tc>
          <w:tcPr>
            <w:tcW w:w="3129"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778B4A59" w14:textId="77777777" w:rsidR="009D3152" w:rsidRPr="009D3152" w:rsidRDefault="009D3152" w:rsidP="009D3152">
            <w:pPr>
              <w:spacing w:after="0" w:line="240" w:lineRule="auto"/>
              <w:rPr>
                <w:rFonts w:ascii="Calibri" w:eastAsia="Times New Roman" w:hAnsi="Calibri" w:cs="Calibri"/>
                <w:color w:val="000000"/>
                <w:sz w:val="16"/>
                <w:szCs w:val="16"/>
              </w:rPr>
            </w:pPr>
            <w:r w:rsidRPr="009D3152">
              <w:rPr>
                <w:rFonts w:ascii="Calibri" w:eastAsia="Times New Roman" w:hAnsi="Calibri" w:cs="Calibri"/>
                <w:color w:val="000000"/>
                <w:sz w:val="16"/>
                <w:szCs w:val="16"/>
              </w:rPr>
              <w:t xml:space="preserve">These vaults allow varying levels of access to their protected resource with varying levels of exclusivity.  The read-only version of the locked resource object can be obtained on multiple threads simultaneously.  The protected resource is, as with the BasicVault, exposed as a property called value.  For read-only locked resources, this value is returned by read-only reference.  The writable version of the locked resource is exclusive and returned by (writable) reference.  There is also an upgradable readonly locked resource object -- but only one thread may hold an </w:t>
            </w:r>
            <w:r w:rsidRPr="009D3152">
              <w:rPr>
                <w:rFonts w:ascii="Calibri" w:eastAsia="Times New Roman" w:hAnsi="Calibri" w:cs="Calibri"/>
                <w:i/>
                <w:iCs/>
                <w:color w:val="000000"/>
                <w:sz w:val="16"/>
                <w:szCs w:val="16"/>
              </w:rPr>
              <w:t xml:space="preserve">upgradable </w:t>
            </w:r>
            <w:r w:rsidRPr="009D3152">
              <w:rPr>
                <w:rFonts w:ascii="Calibri" w:eastAsia="Times New Roman" w:hAnsi="Calibri" w:cs="Calibri"/>
                <w:color w:val="000000"/>
                <w:sz w:val="16"/>
                <w:szCs w:val="16"/>
              </w:rPr>
              <w:t>locked resource at a time (although other threads may simultaneously hold a normal read-only locked resource)</w:t>
            </w:r>
          </w:p>
        </w:tc>
      </w:tr>
    </w:tbl>
    <w:p w14:paraId="44788D6B" w14:textId="5FD625F9" w:rsidR="00194022" w:rsidRDefault="00194022" w:rsidP="00194022"/>
    <w:p w14:paraId="716422C7" w14:textId="7819578B" w:rsidR="00194022" w:rsidRPr="003D22D3" w:rsidRDefault="00194022" w:rsidP="00194022">
      <w:pPr>
        <w:pStyle w:val="Caption"/>
        <w:keepNext/>
        <w:rPr>
          <w:i w:val="0"/>
          <w:iCs w:val="0"/>
        </w:rPr>
      </w:pPr>
      <w:r>
        <w:t xml:space="preserve">Table </w:t>
      </w:r>
      <w:fldSimple w:instr=" SEQ Table \* ARABIC ">
        <w:r w:rsidR="00DF28F0">
          <w:rPr>
            <w:noProof/>
          </w:rPr>
          <w:t>3</w:t>
        </w:r>
      </w:fldSimple>
      <w:r w:rsidR="00AE5B84">
        <w:t xml:space="preserve"> </w:t>
      </w:r>
      <w:r w:rsidR="00AE5B84">
        <w:rPr>
          <w:i w:val="0"/>
          <w:iCs w:val="0"/>
        </w:rPr>
        <w:t>ReadWrite Vault Locked Resource Objects and Their Characteristics</w:t>
      </w:r>
    </w:p>
    <w:tbl>
      <w:tblPr>
        <w:tblW w:w="9220" w:type="dxa"/>
        <w:tblCellMar>
          <w:left w:w="0" w:type="dxa"/>
          <w:right w:w="0" w:type="dxa"/>
        </w:tblCellMar>
        <w:tblLook w:val="04A0" w:firstRow="1" w:lastRow="0" w:firstColumn="1" w:lastColumn="0" w:noHBand="0" w:noVBand="1"/>
      </w:tblPr>
      <w:tblGrid>
        <w:gridCol w:w="1911"/>
        <w:gridCol w:w="4493"/>
        <w:gridCol w:w="2817"/>
      </w:tblGrid>
      <w:tr w:rsidR="00194022" w:rsidRPr="00194022" w14:paraId="5EF4E371" w14:textId="77777777" w:rsidTr="003D22D3">
        <w:trPr>
          <w:divId w:val="63650821"/>
          <w:trHeight w:val="121"/>
        </w:trPr>
        <w:tc>
          <w:tcPr>
            <w:tcW w:w="922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5405009A" w14:textId="77777777" w:rsidR="00194022" w:rsidRPr="00194022" w:rsidRDefault="00194022" w:rsidP="00194022">
            <w:pPr>
              <w:spacing w:after="0" w:line="240" w:lineRule="auto"/>
              <w:jc w:val="center"/>
              <w:rPr>
                <w:rFonts w:ascii="Calibri" w:eastAsia="Times New Roman" w:hAnsi="Calibri" w:cs="Calibri"/>
                <w:b/>
                <w:bCs/>
                <w:color w:val="000000"/>
                <w:sz w:val="22"/>
                <w:szCs w:val="22"/>
              </w:rPr>
            </w:pPr>
            <w:r w:rsidRPr="00194022">
              <w:rPr>
                <w:rFonts w:ascii="Calibri" w:eastAsia="Times New Roman" w:hAnsi="Calibri" w:cs="Calibri"/>
                <w:b/>
                <w:bCs/>
                <w:color w:val="000000"/>
                <w:sz w:val="22"/>
                <w:szCs w:val="22"/>
              </w:rPr>
              <w:t>Categories of ReadWrite Vault's Locked Resource Objects and Their Characteristics</w:t>
            </w:r>
          </w:p>
        </w:tc>
      </w:tr>
      <w:tr w:rsidR="00194022" w:rsidRPr="00194022" w14:paraId="14E515BF" w14:textId="77777777" w:rsidTr="003D22D3">
        <w:trPr>
          <w:divId w:val="63650821"/>
          <w:trHeight w:val="121"/>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73C65B89"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 Access Level</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1BB28FC8"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Locked Resource Object Type</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2C42AC9F" w14:textId="77777777" w:rsidR="00194022" w:rsidRPr="00194022" w:rsidRDefault="00194022" w:rsidP="00194022">
            <w:pPr>
              <w:spacing w:after="0" w:line="240" w:lineRule="auto"/>
              <w:jc w:val="center"/>
              <w:rPr>
                <w:rFonts w:ascii="Calibri" w:eastAsia="Times New Roman" w:hAnsi="Calibri" w:cs="Calibri"/>
                <w:b/>
                <w:bCs/>
                <w:color w:val="000000"/>
                <w:sz w:val="16"/>
                <w:szCs w:val="16"/>
              </w:rPr>
            </w:pPr>
            <w:r w:rsidRPr="00194022">
              <w:rPr>
                <w:rFonts w:ascii="Calibri" w:eastAsia="Times New Roman" w:hAnsi="Calibri" w:cs="Calibri"/>
                <w:b/>
                <w:bCs/>
                <w:color w:val="000000"/>
                <w:sz w:val="16"/>
                <w:szCs w:val="16"/>
              </w:rPr>
              <w:t>Distinctive Characteristics</w:t>
            </w:r>
          </w:p>
        </w:tc>
      </w:tr>
      <w:tr w:rsidR="00194022" w:rsidRPr="00194022" w14:paraId="76E94AA3" w14:textId="77777777" w:rsidTr="003D22D3">
        <w:trPr>
          <w:divId w:val="63650821"/>
          <w:trHeight w:val="182"/>
        </w:trPr>
        <w:tc>
          <w:tcPr>
            <w:tcW w:w="0" w:type="auto"/>
            <w:tcBorders>
              <w:top w:val="nil"/>
              <w:left w:val="single" w:sz="8" w:space="0" w:color="auto"/>
              <w:bottom w:val="nil"/>
              <w:right w:val="nil"/>
            </w:tcBorders>
            <w:shd w:val="clear" w:color="000000" w:fill="D9E1F2"/>
            <w:noWrap/>
            <w:tcMar>
              <w:top w:w="15" w:type="dxa"/>
              <w:left w:w="15" w:type="dxa"/>
              <w:bottom w:w="0" w:type="dxa"/>
              <w:right w:w="15" w:type="dxa"/>
            </w:tcMar>
            <w:vAlign w:val="center"/>
            <w:hideMark/>
          </w:tcPr>
          <w:p w14:paraId="33800CE4"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 Read-Only</w:t>
            </w:r>
          </w:p>
        </w:tc>
        <w:tc>
          <w:tcPr>
            <w:tcW w:w="4295" w:type="dxa"/>
            <w:tcBorders>
              <w:top w:val="nil"/>
              <w:left w:val="nil"/>
              <w:bottom w:val="nil"/>
              <w:right w:val="nil"/>
            </w:tcBorders>
            <w:shd w:val="clear" w:color="000000" w:fill="D9E1F2"/>
            <w:tcMar>
              <w:top w:w="15" w:type="dxa"/>
              <w:left w:w="15" w:type="dxa"/>
              <w:bottom w:w="0" w:type="dxa"/>
              <w:right w:w="15" w:type="dxa"/>
            </w:tcMar>
            <w:vAlign w:val="center"/>
            <w:hideMark/>
          </w:tcPr>
          <w:p w14:paraId="527B4BC3"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9E1F2"/>
            <w:tcMar>
              <w:top w:w="15" w:type="dxa"/>
              <w:left w:w="15" w:type="dxa"/>
              <w:bottom w:w="0" w:type="dxa"/>
              <w:right w:w="15" w:type="dxa"/>
            </w:tcMar>
            <w:vAlign w:val="center"/>
            <w:hideMark/>
          </w:tcPr>
          <w:p w14:paraId="5F1655E0"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Many threads can hold simultaneously.  Protected resource is exposed by read-only reference to prevent mutation.</w:t>
            </w:r>
          </w:p>
        </w:tc>
      </w:tr>
      <w:tr w:rsidR="00194022" w:rsidRPr="00194022" w14:paraId="3FED479D" w14:textId="77777777" w:rsidTr="003D22D3">
        <w:trPr>
          <w:divId w:val="63650821"/>
          <w:trHeight w:val="455"/>
        </w:trPr>
        <w:tc>
          <w:tcPr>
            <w:tcW w:w="0" w:type="auto"/>
            <w:tcBorders>
              <w:top w:val="nil"/>
              <w:left w:val="single" w:sz="8" w:space="0" w:color="auto"/>
              <w:bottom w:val="nil"/>
              <w:right w:val="nil"/>
            </w:tcBorders>
            <w:shd w:val="clear" w:color="000000" w:fill="D0CECE"/>
            <w:noWrap/>
            <w:tcMar>
              <w:top w:w="15" w:type="dxa"/>
              <w:left w:w="15" w:type="dxa"/>
              <w:bottom w:w="0" w:type="dxa"/>
              <w:right w:w="15" w:type="dxa"/>
            </w:tcMar>
            <w:vAlign w:val="center"/>
            <w:hideMark/>
          </w:tcPr>
          <w:p w14:paraId="6EE14E5E"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Upgradable Read-Only</w:t>
            </w:r>
          </w:p>
        </w:tc>
        <w:tc>
          <w:tcPr>
            <w:tcW w:w="4295" w:type="dxa"/>
            <w:tcBorders>
              <w:top w:val="nil"/>
              <w:left w:val="nil"/>
              <w:bottom w:val="nil"/>
              <w:right w:val="nil"/>
            </w:tcBorders>
            <w:shd w:val="clear" w:color="000000" w:fill="D0CECE"/>
            <w:tcMar>
              <w:top w:w="15" w:type="dxa"/>
              <w:left w:w="15" w:type="dxa"/>
              <w:bottom w:w="0" w:type="dxa"/>
              <w:right w:w="15" w:type="dxa"/>
            </w:tcMar>
            <w:vAlign w:val="center"/>
            <w:hideMark/>
          </w:tcPr>
          <w:p w14:paraId="54884F6D"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ReadOnlyUpgradableRwLockedResource&lt;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nil"/>
              <w:right w:val="single" w:sz="8" w:space="0" w:color="auto"/>
            </w:tcBorders>
            <w:shd w:val="clear" w:color="000000" w:fill="D0CECE"/>
            <w:tcMar>
              <w:top w:w="15" w:type="dxa"/>
              <w:left w:w="15" w:type="dxa"/>
              <w:bottom w:w="0" w:type="dxa"/>
              <w:right w:w="15" w:type="dxa"/>
            </w:tcMar>
            <w:vAlign w:val="center"/>
            <w:hideMark/>
          </w:tcPr>
          <w:p w14:paraId="0C5BFC5E" w14:textId="188C28B8"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One of (potentially many) threads may hold an </w:t>
            </w:r>
            <w:r w:rsidRPr="00194022">
              <w:rPr>
                <w:rFonts w:ascii="Calibri" w:eastAsia="Times New Roman" w:hAnsi="Calibri" w:cs="Calibri"/>
                <w:i/>
                <w:iCs/>
                <w:color w:val="000000"/>
                <w:sz w:val="16"/>
                <w:szCs w:val="16"/>
              </w:rPr>
              <w:t>upgradable</w:t>
            </w:r>
            <w:r w:rsidRPr="00194022">
              <w:rPr>
                <w:rFonts w:ascii="Calibri" w:eastAsia="Times New Roman" w:hAnsi="Calibri" w:cs="Calibri"/>
                <w:color w:val="000000"/>
                <w:sz w:val="16"/>
                <w:szCs w:val="16"/>
              </w:rPr>
              <w:t xml:space="preserve"> read-only locked resource at a time.  (Other threads may simultaneously hold a non-upgradable read-only locked resource object.)  This object is unique in that it can be used to obtain a writable lock </w:t>
            </w:r>
            <w:r w:rsidRPr="00194022">
              <w:rPr>
                <w:rFonts w:ascii="Calibri" w:eastAsia="Times New Roman" w:hAnsi="Calibri" w:cs="Calibri"/>
                <w:i/>
                <w:iCs/>
                <w:color w:val="000000"/>
                <w:sz w:val="16"/>
                <w:szCs w:val="16"/>
              </w:rPr>
              <w:t xml:space="preserve">without </w:t>
            </w:r>
            <w:r w:rsidRPr="00194022">
              <w:rPr>
                <w:rFonts w:ascii="Calibri" w:eastAsia="Times New Roman" w:hAnsi="Calibri" w:cs="Calibri"/>
                <w:color w:val="000000"/>
                <w:sz w:val="16"/>
                <w:szCs w:val="16"/>
              </w:rPr>
              <w:t xml:space="preserve">releasing its read-only lock first.  It exposes Lock methods </w:t>
            </w:r>
            <w:r w:rsidR="00AE5B84" w:rsidRPr="00194022">
              <w:rPr>
                <w:rFonts w:ascii="Calibri" w:eastAsia="Times New Roman" w:hAnsi="Calibri" w:cs="Calibri"/>
                <w:color w:val="000000"/>
                <w:sz w:val="16"/>
                <w:szCs w:val="16"/>
              </w:rPr>
              <w:t>like</w:t>
            </w:r>
            <w:r w:rsidRPr="00194022">
              <w:rPr>
                <w:rFonts w:ascii="Calibri" w:eastAsia="Times New Roman" w:hAnsi="Calibri" w:cs="Calibri"/>
                <w:color w:val="000000"/>
                <w:sz w:val="16"/>
                <w:szCs w:val="16"/>
              </w:rPr>
              <w:t xml:space="preserve"> those found in vaults</w:t>
            </w:r>
            <w:r w:rsidR="00AE5B84">
              <w:rPr>
                <w:rFonts w:ascii="Calibri" w:eastAsia="Times New Roman" w:hAnsi="Calibri" w:cs="Calibri"/>
                <w:color w:val="000000"/>
                <w:sz w:val="16"/>
                <w:szCs w:val="16"/>
              </w:rPr>
              <w:t>.</w:t>
            </w:r>
          </w:p>
        </w:tc>
      </w:tr>
      <w:tr w:rsidR="00194022" w:rsidRPr="00194022" w14:paraId="7B0D4451" w14:textId="77777777" w:rsidTr="003D22D3">
        <w:trPr>
          <w:divId w:val="63650821"/>
          <w:trHeight w:val="370"/>
        </w:trPr>
        <w:tc>
          <w:tcPr>
            <w:tcW w:w="0" w:type="auto"/>
            <w:tcBorders>
              <w:top w:val="nil"/>
              <w:left w:val="single" w:sz="8" w:space="0" w:color="auto"/>
              <w:bottom w:val="single" w:sz="8" w:space="0" w:color="auto"/>
              <w:right w:val="nil"/>
            </w:tcBorders>
            <w:shd w:val="clear" w:color="000000" w:fill="D9E1F2"/>
            <w:noWrap/>
            <w:tcMar>
              <w:top w:w="15" w:type="dxa"/>
              <w:left w:w="15" w:type="dxa"/>
              <w:bottom w:w="0" w:type="dxa"/>
              <w:right w:w="15" w:type="dxa"/>
            </w:tcMar>
            <w:vAlign w:val="center"/>
            <w:hideMark/>
          </w:tcPr>
          <w:p w14:paraId="0CE124FC" w14:textId="77777777" w:rsidR="00194022" w:rsidRPr="00194022" w:rsidRDefault="00194022" w:rsidP="00194022">
            <w:pPr>
              <w:spacing w:after="0" w:line="240" w:lineRule="auto"/>
              <w:jc w:val="center"/>
              <w:rPr>
                <w:rFonts w:ascii="Calibri" w:eastAsia="Times New Roman" w:hAnsi="Calibri" w:cs="Calibri"/>
                <w:color w:val="000000"/>
                <w:sz w:val="16"/>
                <w:szCs w:val="16"/>
              </w:rPr>
            </w:pPr>
            <w:r w:rsidRPr="00194022">
              <w:rPr>
                <w:rFonts w:ascii="Calibri" w:eastAsia="Times New Roman" w:hAnsi="Calibri" w:cs="Calibri"/>
                <w:color w:val="000000"/>
                <w:sz w:val="16"/>
                <w:szCs w:val="16"/>
              </w:rPr>
              <w:t>Writable</w:t>
            </w:r>
          </w:p>
        </w:tc>
        <w:tc>
          <w:tcPr>
            <w:tcW w:w="4295" w:type="dxa"/>
            <w:tcBorders>
              <w:top w:val="nil"/>
              <w:left w:val="nil"/>
              <w:bottom w:val="single" w:sz="8" w:space="0" w:color="auto"/>
              <w:right w:val="nil"/>
            </w:tcBorders>
            <w:shd w:val="clear" w:color="000000" w:fill="D9E1F2"/>
            <w:tcMar>
              <w:top w:w="15" w:type="dxa"/>
              <w:left w:w="15" w:type="dxa"/>
              <w:bottom w:w="0" w:type="dxa"/>
              <w:right w:w="15" w:type="dxa"/>
            </w:tcMar>
            <w:vAlign w:val="center"/>
            <w:hideMark/>
          </w:tcPr>
          <w:p w14:paraId="34548DF2" w14:textId="77777777"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RwLockedResource&lt;</w:t>
            </w:r>
            <w:r w:rsidRPr="00194022">
              <w:rPr>
                <w:rFonts w:ascii="Calibri" w:eastAsia="Times New Roman" w:hAnsi="Calibri" w:cs="Calibri"/>
                <w:color w:val="000000"/>
                <w:sz w:val="16"/>
                <w:szCs w:val="16"/>
              </w:rPr>
              <w:br/>
              <w:t xml:space="preserve">     BasicReadWriteVault&lt;T&gt;, T&gt;</w:t>
            </w:r>
          </w:p>
        </w:tc>
        <w:tc>
          <w:tcPr>
            <w:tcW w:w="3364" w:type="dxa"/>
            <w:tcBorders>
              <w:top w:val="nil"/>
              <w:left w:val="nil"/>
              <w:bottom w:val="single" w:sz="8" w:space="0" w:color="auto"/>
              <w:right w:val="single" w:sz="8" w:space="0" w:color="auto"/>
            </w:tcBorders>
            <w:shd w:val="clear" w:color="000000" w:fill="D9E1F2"/>
            <w:tcMar>
              <w:top w:w="15" w:type="dxa"/>
              <w:left w:w="15" w:type="dxa"/>
              <w:bottom w:w="0" w:type="dxa"/>
              <w:right w:w="15" w:type="dxa"/>
            </w:tcMar>
            <w:vAlign w:val="center"/>
            <w:hideMark/>
          </w:tcPr>
          <w:p w14:paraId="2AD651CF" w14:textId="16E20E4A" w:rsidR="00194022" w:rsidRPr="00194022" w:rsidRDefault="00194022" w:rsidP="00194022">
            <w:pPr>
              <w:spacing w:after="0" w:line="240" w:lineRule="auto"/>
              <w:rPr>
                <w:rFonts w:ascii="Calibri" w:eastAsia="Times New Roman" w:hAnsi="Calibri" w:cs="Calibri"/>
                <w:color w:val="000000"/>
                <w:sz w:val="16"/>
                <w:szCs w:val="16"/>
              </w:rPr>
            </w:pPr>
            <w:r w:rsidRPr="00194022">
              <w:rPr>
                <w:rFonts w:ascii="Calibri" w:eastAsia="Times New Roman" w:hAnsi="Calibri" w:cs="Calibri"/>
                <w:color w:val="000000"/>
                <w:sz w:val="16"/>
                <w:szCs w:val="16"/>
              </w:rPr>
              <w:t xml:space="preserve">If any thread holds a writable locked resource object, no other thread may at that time hold any other type of locked resource object from the same vault.  It is an exclusive lock that (unlike read-only </w:t>
            </w:r>
            <w:r w:rsidR="00AE5B84" w:rsidRPr="00194022">
              <w:rPr>
                <w:rFonts w:ascii="Calibri" w:eastAsia="Times New Roman" w:hAnsi="Calibri" w:cs="Calibri"/>
                <w:color w:val="000000"/>
                <w:sz w:val="16"/>
                <w:szCs w:val="16"/>
              </w:rPr>
              <w:t>varieties</w:t>
            </w:r>
            <w:r w:rsidRPr="00194022">
              <w:rPr>
                <w:rFonts w:ascii="Calibri" w:eastAsia="Times New Roman" w:hAnsi="Calibri" w:cs="Calibri"/>
                <w:color w:val="000000"/>
                <w:sz w:val="16"/>
                <w:szCs w:val="16"/>
              </w:rPr>
              <w:t>) exposes its protected resource by writable reference</w:t>
            </w:r>
          </w:p>
        </w:tc>
      </w:tr>
    </w:tbl>
    <w:p w14:paraId="357BB513" w14:textId="3ED5294C" w:rsidR="00AE5B84" w:rsidRDefault="00AE5B84" w:rsidP="00194022"/>
    <w:p w14:paraId="257527BA" w14:textId="15B0587C" w:rsidR="00DC2EAF" w:rsidRDefault="00AE5B84" w:rsidP="00AE5B84">
      <w:pPr>
        <w:pStyle w:val="Heading3"/>
        <w:numPr>
          <w:ilvl w:val="0"/>
          <w:numId w:val="24"/>
        </w:numPr>
      </w:pPr>
      <w:r>
        <w:lastRenderedPageBreak/>
        <w:t xml:space="preserve"> </w:t>
      </w:r>
      <w:bookmarkStart w:id="76" w:name="_Toc35085902"/>
      <w:r w:rsidR="00DC2EAF">
        <w:t>Suggestion Regarding Declaration of Locked Resource Objects</w:t>
      </w:r>
      <w:r w:rsidR="002365DA">
        <w:t xml:space="preserve"> (i.e., Use “</w:t>
      </w:r>
      <w:r w:rsidR="002365DA" w:rsidRPr="003D22D3">
        <w:rPr>
          <w:i/>
          <w:iCs/>
        </w:rPr>
        <w:t>var</w:t>
      </w:r>
      <w:r w:rsidR="002365DA">
        <w:t>”)</w:t>
      </w:r>
      <w:bookmarkEnd w:id="76"/>
    </w:p>
    <w:p w14:paraId="7EC95681" w14:textId="77777777" w:rsidR="00DC2EAF" w:rsidRDefault="00DC2EAF" w:rsidP="00DC2EAF">
      <w:pPr>
        <w:pStyle w:val="Heading3"/>
      </w:pPr>
    </w:p>
    <w:p w14:paraId="79D3365C" w14:textId="2F662A53" w:rsidR="00F4491A" w:rsidRPr="003D22D3" w:rsidRDefault="00DC2EAF" w:rsidP="003D22D3">
      <w:pPr>
        <w:ind w:firstLine="720"/>
      </w:pPr>
      <w:r>
        <w:t xml:space="preserve">Vaults and locked resource objects make every effort – to the extent possible -- to expose a similar API.  Since </w:t>
      </w:r>
      <w:r w:rsidR="00BC1726">
        <w:t xml:space="preserve">dynamic polymorphism is not possible for Locked Resource objects, the similar API allows for </w:t>
      </w:r>
      <w:r w:rsidR="00BC1726">
        <w:rPr>
          <w:i/>
          <w:iCs/>
        </w:rPr>
        <w:t xml:space="preserve">compile-time </w:t>
      </w:r>
      <w:r w:rsidR="00BC1726">
        <w:t xml:space="preserve">compatibility only: if you are using a BasicMonitorVault and want to test out the performance characteristics of </w:t>
      </w:r>
      <w:r w:rsidR="00F4491A">
        <w:t xml:space="preserve">the atomic version, you should simply be able to swap out the vault object.  For that reason, it is </w:t>
      </w:r>
      <w:r w:rsidR="00F4491A">
        <w:rPr>
          <w:i/>
          <w:iCs/>
        </w:rPr>
        <w:t xml:space="preserve">highly recommended </w:t>
      </w:r>
      <w:r w:rsidR="00F4491A">
        <w:t xml:space="preserve">that you use type inference when declaring locked resource objects.  The names of the types for these objects are long and annoying to type; additionally, if you declare them explicitly, when you swap out one type of vault for another, you will have to update every locked resource declaration that uses that vault.  If you cannot use type inference via “var” (perhaps because your organization’s coding standards </w:t>
      </w:r>
      <w:r w:rsidR="00AC2A35">
        <w:t xml:space="preserve">frowns upon it) an alternative is to alias the vault’s locked resource object with </w:t>
      </w:r>
      <w:r w:rsidR="00AC2A35">
        <w:rPr>
          <w:i/>
          <w:iCs/>
        </w:rPr>
        <w:t>using</w:t>
      </w:r>
      <w:r w:rsidR="00AC2A35">
        <w:t xml:space="preserve"> at the top of every file that references the vault.  Thus, if you swap the vault, you will have to update only one alias per file rather than update every single declaration.  A better solution is to convince your organization to abandon its </w:t>
      </w:r>
      <w:r w:rsidR="002365DA">
        <w:t>reluctance to embrace type inference – or, at least, to selective abandon it when it comes to using this library.</w:t>
      </w:r>
    </w:p>
    <w:p w14:paraId="129E2706" w14:textId="357C3A3E" w:rsidR="00AE5B84" w:rsidRDefault="00DC2EAF" w:rsidP="003D22D3">
      <w:pPr>
        <w:pStyle w:val="Heading3"/>
        <w:ind w:firstLine="720"/>
      </w:pPr>
      <w:r>
        <w:t xml:space="preserve"> </w:t>
      </w:r>
      <w:r w:rsidR="00AE5B84">
        <w:br w:type="page"/>
      </w:r>
    </w:p>
    <w:p w14:paraId="49FB0AAB" w14:textId="77777777" w:rsidR="00194022" w:rsidRDefault="00194022" w:rsidP="003D22D3"/>
    <w:p w14:paraId="01492999" w14:textId="77777777" w:rsidR="002D1B40" w:rsidRPr="00092A7F" w:rsidRDefault="002D1B40">
      <w:pPr>
        <w:ind w:firstLine="720"/>
      </w:pPr>
    </w:p>
    <w:p w14:paraId="65A37FF2" w14:textId="18224F1A" w:rsidR="004216E8" w:rsidRPr="00AB7A28" w:rsidRDefault="0078792A" w:rsidP="0095775F">
      <w:pPr>
        <w:pStyle w:val="Heading3"/>
        <w:numPr>
          <w:ilvl w:val="0"/>
          <w:numId w:val="24"/>
        </w:numPr>
      </w:pPr>
      <w:bookmarkStart w:id="77" w:name="_LockedVaultObject&lt;TVault,_[VaultSaf"/>
      <w:bookmarkEnd w:id="77"/>
      <w:r w:rsidRPr="00AB7A28">
        <w:t xml:space="preserve"> </w:t>
      </w:r>
      <w:bookmarkStart w:id="78" w:name="_Toc35085903"/>
      <w:r w:rsidRPr="00AB7A28">
        <w:t>Locked Resource Objects of Basic</w:t>
      </w:r>
      <w:r w:rsidR="004216E8" w:rsidRPr="00AB7A28">
        <w:t xml:space="preserve"> </w:t>
      </w:r>
      <w:r w:rsidRPr="00AB7A28">
        <w:t>Vaults</w:t>
      </w:r>
      <w:bookmarkEnd w:id="78"/>
      <w:r w:rsidR="004216E8" w:rsidRPr="00AB7A28">
        <w:t xml:space="preserve"> </w:t>
      </w:r>
    </w:p>
    <w:p w14:paraId="23C347A8" w14:textId="656CE959" w:rsidR="0095775F" w:rsidRPr="008A3C72" w:rsidRDefault="00CF3A7D" w:rsidP="003D22D3">
      <w:pPr>
        <w:pStyle w:val="Heading3"/>
        <w:ind w:left="1800"/>
        <w:rPr>
          <w:i/>
          <w:iCs/>
        </w:rPr>
      </w:pPr>
      <w:bookmarkStart w:id="79" w:name="_Toc35085904"/>
      <w:r>
        <w:t>(</w:t>
      </w:r>
      <w:r w:rsidR="004216E8">
        <w:t xml:space="preserve"> </w:t>
      </w:r>
      <w:r w:rsidR="004216E8" w:rsidRPr="003D22D3">
        <w:rPr>
          <w:i/>
          <w:iCs/>
          <w:sz w:val="16"/>
          <w:szCs w:val="16"/>
        </w:rPr>
        <w:t>LockedVaultObject&lt;BasicVault&lt;T&gt;, T&gt;</w:t>
      </w:r>
      <w:r w:rsidRPr="003D22D3">
        <w:rPr>
          <w:i/>
          <w:iCs/>
          <w:sz w:val="16"/>
          <w:szCs w:val="16"/>
        </w:rPr>
        <w:t xml:space="preserve"> </w:t>
      </w:r>
      <w:r w:rsidRPr="003D22D3">
        <w:rPr>
          <w:sz w:val="16"/>
          <w:szCs w:val="16"/>
        </w:rPr>
        <w:t xml:space="preserve">and </w:t>
      </w:r>
      <w:r w:rsidRPr="003D22D3">
        <w:rPr>
          <w:i/>
          <w:iCs/>
          <w:sz w:val="16"/>
          <w:szCs w:val="16"/>
        </w:rPr>
        <w:t>LockedMonVaultObject&lt;BasicMonitorVault&lt;T&gt;, T&gt;</w:t>
      </w:r>
      <w:r>
        <w:rPr>
          <w:i/>
          <w:iCs/>
        </w:rPr>
        <w:t xml:space="preserve"> )</w:t>
      </w:r>
      <w:bookmarkEnd w:id="79"/>
    </w:p>
    <w:p w14:paraId="73816E1D" w14:textId="476A44C6" w:rsidR="0095775F" w:rsidRDefault="0095775F" w:rsidP="0095775F"/>
    <w:p w14:paraId="2746F11D" w14:textId="7B8E75CA" w:rsidR="00B547E6" w:rsidRDefault="0095775F" w:rsidP="0095775F">
      <w:pPr>
        <w:ind w:firstLine="720"/>
      </w:pPr>
      <w:r>
        <w:t>Th</w:t>
      </w:r>
      <w:r w:rsidR="00A50E2C">
        <w:t>ese objects</w:t>
      </w:r>
      <w:r>
        <w:t xml:space="preserve"> </w:t>
      </w:r>
      <w:r w:rsidR="00A50E2C">
        <w:t>are associated with Basic Vaults</w:t>
      </w:r>
      <w:r>
        <w:t>.</w:t>
      </w:r>
      <w:r>
        <w:rPr>
          <w:rStyle w:val="FootnoteReference"/>
        </w:rPr>
        <w:footnoteReference w:id="53"/>
      </w:r>
      <w:r w:rsidR="00025FC2">
        <w:t xml:space="preserve">  </w:t>
      </w:r>
      <w:r w:rsidR="00025FC2" w:rsidRPr="008A3C72">
        <w:rPr>
          <w:i/>
          <w:iCs/>
        </w:rPr>
        <w:t>TVault</w:t>
      </w:r>
      <w:r w:rsidR="00025FC2">
        <w:t xml:space="preserve"> </w:t>
      </w:r>
      <w:r w:rsidR="007B6E3E">
        <w:t>denotes the owning vault’s type</w:t>
      </w:r>
      <w:r w:rsidR="008774C5">
        <w:t>;</w:t>
      </w:r>
      <w:r w:rsidR="007B6E3E" w:rsidDel="007B6E3E">
        <w:t xml:space="preserve"> </w:t>
      </w:r>
      <w:r w:rsidR="00025FC2">
        <w:t xml:space="preserve"> </w:t>
      </w:r>
      <w:r w:rsidR="00025FC2" w:rsidRPr="008A3C72">
        <w:rPr>
          <w:i/>
          <w:iCs/>
        </w:rPr>
        <w:t>T</w:t>
      </w:r>
      <w:r w:rsidR="00025FC2">
        <w:t xml:space="preserve"> is the type of protected resource.  The </w:t>
      </w:r>
      <w:r w:rsidR="00025FC2">
        <w:rPr>
          <w:i/>
          <w:iCs/>
        </w:rPr>
        <w:t xml:space="preserve">VaultSafeTypeParamAttribute </w:t>
      </w:r>
      <w:r w:rsidR="00025FC2">
        <w:t>informs the static analyzer that all type arguments matched with this parameter must be vault-safe.</w:t>
      </w:r>
      <w:r w:rsidR="008E6AC2">
        <w:t xml:space="preserve">  </w:t>
      </w:r>
      <w:r w:rsidR="00B547E6">
        <w:t>The property “</w:t>
      </w:r>
      <w:r w:rsidR="00B547E6">
        <w:rPr>
          <w:i/>
          <w:iCs/>
        </w:rPr>
        <w:t>Value</w:t>
      </w:r>
      <w:r w:rsidR="00B547E6">
        <w:t>” exposes the protected resource and returns it by reference</w:t>
      </w:r>
      <w:r w:rsidR="00D01298">
        <w:t>.</w:t>
      </w:r>
      <w:r w:rsidR="00AB16D9">
        <w:t xml:space="preserve">  </w:t>
      </w:r>
    </w:p>
    <w:p w14:paraId="52DD2BAE" w14:textId="4F37B5D1" w:rsidR="0095775F" w:rsidRDefault="00AB16D9" w:rsidP="0095775F">
      <w:pPr>
        <w:ind w:firstLine="720"/>
      </w:pPr>
      <w:r>
        <w:t xml:space="preserve">A static analysis rule prevents </w:t>
      </w:r>
      <w:r w:rsidR="00811E4B">
        <w:t>storing an alias to the property into a ref local, which could enable access to the resource after the lock is released.</w:t>
      </w:r>
      <w:r w:rsidR="00141947">
        <w:rPr>
          <w:rStyle w:val="FootnoteReference"/>
        </w:rPr>
        <w:footnoteReference w:id="54"/>
      </w:r>
      <w:r w:rsidR="006361D9">
        <w:t xml:space="preserve">  Sinc</w:t>
      </w:r>
      <w:r w:rsidR="00811E4B">
        <w:t xml:space="preserve">e </w:t>
      </w:r>
      <w:r w:rsidR="006361D9">
        <w:t xml:space="preserve">its type must be vault-safe, one need not worry about mingling it with unprotected resources or retaining a copy: if it is a reference type, the object to which it refers is immutable; if a value type, it is a deep copy or </w:t>
      </w:r>
      <w:r w:rsidR="006361D9" w:rsidRPr="008B5C48">
        <w:rPr>
          <w:i/>
          <w:iCs/>
        </w:rPr>
        <w:t>effectively</w:t>
      </w:r>
      <w:r w:rsidR="006361D9">
        <w:t xml:space="preserve"> a deep copy.</w:t>
      </w:r>
      <w:r w:rsidR="006361D9">
        <w:rPr>
          <w:rStyle w:val="FootnoteReference"/>
        </w:rPr>
        <w:footnoteReference w:id="55"/>
      </w:r>
      <w:r w:rsidR="0062566C">
        <w:t xml:space="preserve">  </w:t>
      </w:r>
      <w:r w:rsidR="00985E76">
        <w:t>Accessing the property of the lock object directly, because it is by reference, will propagate changes to the protected resource.  If you copy the protected resource into a local, you will have to reassign it to the lock’s Value property if you want the change to the copy to be reflected in the protected resource.</w:t>
      </w:r>
      <w:r w:rsidR="00DC549A">
        <w:t xml:space="preserve"> The following code sample demonstrates </w:t>
      </w:r>
      <w:r w:rsidR="009D021D">
        <w:t>the need for the rule as well as how return-by-reference works</w:t>
      </w:r>
      <w:r w:rsidR="00DC549A">
        <w:t>:</w:t>
      </w:r>
    </w:p>
    <w:bookmarkStart w:id="80" w:name="_MON_1639046950"/>
    <w:bookmarkEnd w:id="80"/>
    <w:p w14:paraId="412DB440" w14:textId="77777777" w:rsidR="00AF7382" w:rsidRDefault="000F000E">
      <w:pPr>
        <w:keepNext/>
        <w:ind w:firstLine="720"/>
      </w:pPr>
      <w:r>
        <w:object w:dxaOrig="9330" w:dyaOrig="9666" w14:anchorId="4C0EEDC8">
          <v:shape id="_x0000_i1032" type="#_x0000_t75" style="width:466.5pt;height:482.8pt" o:ole="">
            <v:imagedata r:id="rId37" o:title=""/>
          </v:shape>
          <o:OLEObject Type="Embed" ProgID="Word.Document.12" ShapeID="_x0000_i1032" DrawAspect="Content" ObjectID="_1645701522" r:id="rId38">
            <o:FieldCodes>\s</o:FieldCodes>
          </o:OLEObject>
        </w:object>
      </w:r>
    </w:p>
    <w:p w14:paraId="670F1BD6" w14:textId="1F0EFD43" w:rsidR="00DC549A" w:rsidRDefault="00AF7382" w:rsidP="00C76512">
      <w:pPr>
        <w:pStyle w:val="Caption"/>
      </w:pPr>
      <w:bookmarkStart w:id="81" w:name="_Toc35085944"/>
      <w:r>
        <w:t xml:space="preserve">Figure </w:t>
      </w:r>
      <w:fldSimple w:instr=" SEQ Figure \* ARABIC ">
        <w:r w:rsidR="00DF28F0">
          <w:rPr>
            <w:noProof/>
          </w:rPr>
          <w:t>11</w:t>
        </w:r>
      </w:fldSimple>
      <w:r>
        <w:t xml:space="preserve"> </w:t>
      </w:r>
      <w:r>
        <w:rPr>
          <w:i w:val="0"/>
          <w:iCs w:val="0"/>
        </w:rPr>
        <w:t xml:space="preserve">-- </w:t>
      </w:r>
      <w:r>
        <w:t>Return by Reference and Ref Local Alias Prohibition</w:t>
      </w:r>
      <w:bookmarkEnd w:id="81"/>
    </w:p>
    <w:p w14:paraId="31520263" w14:textId="77777777" w:rsidR="005F02EB" w:rsidRDefault="005F02EB" w:rsidP="00E45487"/>
    <w:p w14:paraId="521D8080" w14:textId="77777777" w:rsidR="005F02EB" w:rsidRDefault="005F02EB" w:rsidP="00E45487"/>
    <w:p w14:paraId="78459B63" w14:textId="77777777" w:rsidR="005F02EB" w:rsidRDefault="005F02EB" w:rsidP="00E45487"/>
    <w:p w14:paraId="09CAF9D2" w14:textId="77777777" w:rsidR="005F02EB" w:rsidRDefault="005F02EB" w:rsidP="00E45487"/>
    <w:p w14:paraId="5C11D69F" w14:textId="77777777" w:rsidR="005F02EB" w:rsidRDefault="005F02EB" w:rsidP="00E45487"/>
    <w:p w14:paraId="092F1898" w14:textId="77777777" w:rsidR="005F02EB" w:rsidRDefault="005F02EB" w:rsidP="00E45487"/>
    <w:p w14:paraId="695DC6EC" w14:textId="60377B88" w:rsidR="00651A5F" w:rsidRDefault="00945E65">
      <w:r>
        <w:rPr>
          <w:noProof/>
        </w:rPr>
        <w:lastRenderedPageBreak/>
        <mc:AlternateContent>
          <mc:Choice Requires="wps">
            <w:drawing>
              <wp:anchor distT="45720" distB="45720" distL="114300" distR="114300" simplePos="0" relativeHeight="251679744" behindDoc="0" locked="0" layoutInCell="1" allowOverlap="1" wp14:anchorId="35E58C49" wp14:editId="08511D88">
                <wp:simplePos x="0" y="0"/>
                <wp:positionH relativeFrom="column">
                  <wp:posOffset>-676910</wp:posOffset>
                </wp:positionH>
                <wp:positionV relativeFrom="paragraph">
                  <wp:posOffset>308610</wp:posOffset>
                </wp:positionV>
                <wp:extent cx="7232015" cy="3134995"/>
                <wp:effectExtent l="0" t="0" r="26035" b="27305"/>
                <wp:wrapSquare wrapText="bothSides"/>
                <wp:docPr id="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232015" cy="3134995"/>
                        </a:xfrm>
                        <a:prstGeom prst="rect">
                          <a:avLst/>
                        </a:prstGeom>
                        <a:solidFill>
                          <a:srgbClr val="FFFFFF"/>
                        </a:solidFill>
                        <a:ln w="9525">
                          <a:solidFill>
                            <a:srgbClr val="000000"/>
                          </a:solidFill>
                          <a:miter lim="800000"/>
                          <a:headEnd/>
                          <a:tailEnd/>
                        </a:ln>
                      </wps:spPr>
                      <wps:txbx>
                        <w:txbxContent>
                          <w:p w14:paraId="4F84D276"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DD27AA" w:rsidRPr="00C76512" w:rsidRDefault="00DD27AA"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DD27AA" w:rsidRPr="00C76512" w:rsidRDefault="00DD27AA"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DD27AA" w:rsidRPr="00C76512" w:rsidRDefault="00DD27AA"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35E58C49" id="_x0000_t202" coordsize="21600,21600" o:spt="202" path="m,l,21600r21600,l21600,xe">
                <v:stroke joinstyle="miter"/>
                <v:path gradientshapeok="t" o:connecttype="rect"/>
              </v:shapetype>
              <v:shape id="_x0000_s1026" type="#_x0000_t202" style="position:absolute;margin-left:-53.3pt;margin-top:24.3pt;width:569.45pt;height:246.85pt;z-index:2516797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">
                <v:textbox>
                  <w:txbxContent>
                    <w:p w14:paraId="4F84D276"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sz w:val="16"/>
                          <w:szCs w:val="16"/>
                        </w:rPr>
                        <w:t>P</w:t>
                      </w:r>
                      <w:r w:rsidRPr="00C76512">
                        <w:rPr>
                          <w:rFonts w:ascii="Consolas" w:hAnsi="Consolas"/>
                          <w:noProof/>
                          <w:sz w:val="16"/>
                          <w:szCs w:val="16"/>
                        </w:rPr>
                        <w:t xml:space="preserve">rinting protected resource: [MyMutableStruct] -- Time: [2020-02-13T13:34:31.9985334-05:00], Count: [0], Text: [Hello, </w:t>
                      </w:r>
                    </w:p>
                    <w:p w14:paraId="43BC4BE4" w14:textId="100FF709"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w:t>
                      </w:r>
                    </w:p>
                    <w:p w14:paraId="0DE02754"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[0], Text: </w:t>
                      </w:r>
                    </w:p>
                    <w:p w14:paraId="038E268F" w14:textId="28638B35"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[Hello, DotNetVault!].</w:t>
                      </w:r>
                    </w:p>
                    <w:p w14:paraId="7F6A005B" w14:textId="77777777" w:rsidR="00DD27AA" w:rsidRPr="00C76512" w:rsidRDefault="00DD27AA" w:rsidP="00C76512">
                      <w:pPr>
                        <w:spacing w:after="0" w:line="240" w:lineRule="auto"/>
                        <w:contextualSpacing/>
                        <w:rPr>
                          <w:rFonts w:ascii="Consolas" w:hAnsi="Consolas"/>
                          <w:noProof/>
                          <w:sz w:val="16"/>
                          <w:szCs w:val="16"/>
                        </w:rPr>
                      </w:pPr>
                      <w:r w:rsidRPr="00C76512">
                        <w:rPr>
                          <w:rFonts w:ascii="Consolas" w:hAnsi="Consolas"/>
                          <w:noProof/>
                          <w:sz w:val="16"/>
                          <w:szCs w:val="16"/>
                        </w:rPr>
                        <w:t>Incrementing protected resources count and appending text.</w:t>
                      </w:r>
                    </w:p>
                    <w:p w14:paraId="0CE81010"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[MyMutableStruct] -- Time: [2020-02-13T13:34:31.9985334-05:00], Count: [1], Text: [Hello, DotNetVault! Accessing large </w:t>
                      </w:r>
                    </w:p>
                    <w:p w14:paraId="209C9D0B" w14:textId="31EA8473"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structs by reference is efficient!].</w:t>
                      </w:r>
                    </w:p>
                    <w:p w14:paraId="15A75287"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33417DBF" w14:textId="4F15CD20"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30FB5E3C"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unaffected copy of protected resource: [MyMutableStruct] -- Time: [2020-02-13T13:34:31.9985334-05:00], Count: </w:t>
                      </w:r>
                    </w:p>
                    <w:p w14:paraId="7281DE8D" w14:textId="5834D0C1"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 Text: [Hello, DotNetVault!].</w:t>
                      </w:r>
                    </w:p>
                    <w:p w14:paraId="3C001D2C"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Going to change the value of the copy so count is 12 and text is `in lecto sunt tuo!'.  This will not affect protected </w:t>
                      </w:r>
                    </w:p>
                    <w:p w14:paraId="7B43C313" w14:textId="1B4187B6"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resource.</w:t>
                      </w:r>
                    </w:p>
                    <w:p w14:paraId="2E32989D"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 Text: [Hello, </w:t>
                      </w:r>
                    </w:p>
                    <w:p w14:paraId="719FB9D8" w14:textId="1E11DC06"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DotNetVault! Accessing large structs by reference is efficient!].</w:t>
                      </w:r>
                    </w:p>
                    <w:p w14:paraId="2F24883B"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Printing independently mutated copy of protected resource: [MyMutableStruct] -- Time: [2020-02-13T13:34:31.9985334-</w:t>
                      </w:r>
                    </w:p>
                    <w:p w14:paraId="17A97CBF" w14:textId="498930DE"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05:00], Count: [12], Text: [in lecto sunt tuo!].</w:t>
                      </w:r>
                    </w:p>
                    <w:p w14:paraId="438ABB9F"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We can, of course, work on the copy and then overwrite the protected resource with it.  For large structs, it is probably </w:t>
                      </w:r>
                    </w:p>
                    <w:p w14:paraId="5C2366CE" w14:textId="1B9523CA"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best to just work through the .Value property.</w:t>
                      </w:r>
                    </w:p>
                    <w:p w14:paraId="552BC83F" w14:textId="77777777" w:rsidR="00DD27AA" w:rsidRPr="00C76512" w:rsidRDefault="00DD27AA" w:rsidP="00C76512">
                      <w:pPr>
                        <w:spacing w:after="0" w:line="240" w:lineRule="auto"/>
                        <w:contextualSpacing/>
                        <w:rPr>
                          <w:rFonts w:ascii="Consolas" w:hAnsi="Consolas"/>
                          <w:noProof/>
                          <w:sz w:val="16"/>
                          <w:szCs w:val="16"/>
                        </w:rPr>
                      </w:pPr>
                      <w:r w:rsidRPr="00C76512">
                        <w:rPr>
                          <w:rFonts w:ascii="Consolas" w:hAnsi="Consolas"/>
                          <w:noProof/>
                          <w:sz w:val="16"/>
                          <w:szCs w:val="16"/>
                        </w:rPr>
                        <w:t>now protected resource and copy will once again be the same...</w:t>
                      </w:r>
                    </w:p>
                    <w:p w14:paraId="63E0FD71" w14:textId="77777777" w:rsidR="00DD27AA" w:rsidRDefault="00DD27AA" w:rsidP="008828F1">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protected resource: [MyMutableStruct] -- Time: [2020-02-13T13:34:31.9985334-05:00], Count: [12], Text: [in lecto </w:t>
                      </w:r>
                    </w:p>
                    <w:p w14:paraId="0BAE09CF" w14:textId="3C4CA84A"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sunt tuo!].</w:t>
                      </w:r>
                    </w:p>
                    <w:p w14:paraId="63328B61" w14:textId="77777777" w:rsidR="00DD27AA" w:rsidRDefault="00DD27AA" w:rsidP="00E45487">
                      <w:pPr>
                        <w:spacing w:after="0" w:line="240" w:lineRule="auto"/>
                        <w:contextualSpacing/>
                        <w:rPr>
                          <w:rFonts w:ascii="Consolas" w:hAnsi="Consolas"/>
                          <w:noProof/>
                          <w:sz w:val="16"/>
                          <w:szCs w:val="16"/>
                        </w:rPr>
                      </w:pPr>
                      <w:r w:rsidRPr="00C76512">
                        <w:rPr>
                          <w:rFonts w:ascii="Consolas" w:hAnsi="Consolas"/>
                          <w:noProof/>
                          <w:sz w:val="16"/>
                          <w:szCs w:val="16"/>
                        </w:rPr>
                        <w:t xml:space="preserve">Printing copy of protected resource: [MyMutableStruct] -- Time: [2020-02-13T13:34:31.9985334-05:00], Count: [12], Text: </w:t>
                      </w:r>
                    </w:p>
                    <w:p w14:paraId="2EBAF369" w14:textId="1C46CCFB" w:rsidR="00DD27AA" w:rsidRPr="00C76512" w:rsidRDefault="00DD27AA" w:rsidP="00C76512">
                      <w:pPr>
                        <w:spacing w:after="0" w:line="240" w:lineRule="auto"/>
                        <w:ind w:firstLine="720"/>
                        <w:contextualSpacing/>
                        <w:rPr>
                          <w:rFonts w:ascii="Consolas" w:hAnsi="Consolas"/>
                          <w:noProof/>
                          <w:sz w:val="16"/>
                          <w:szCs w:val="16"/>
                        </w:rPr>
                      </w:pPr>
                      <w:r w:rsidRPr="00C76512">
                        <w:rPr>
                          <w:rFonts w:ascii="Consolas" w:hAnsi="Consolas"/>
                          <w:noProof/>
                          <w:sz w:val="16"/>
                          <w:szCs w:val="16"/>
                        </w:rPr>
                        <w:t>[in lecto sunt</w:t>
                      </w:r>
                      <w:r>
                        <w:rPr>
                          <w:rFonts w:ascii="Consolas" w:hAnsi="Consolas"/>
                          <w:noProof/>
                          <w:sz w:val="16"/>
                          <w:szCs w:val="16"/>
                        </w:rPr>
                        <w:t xml:space="preserve"> </w:t>
                      </w:r>
                      <w:r w:rsidRPr="00C76512">
                        <w:rPr>
                          <w:rFonts w:ascii="Consolas" w:hAnsi="Consolas"/>
                          <w:noProof/>
                          <w:sz w:val="16"/>
                          <w:szCs w:val="16"/>
                        </w:rPr>
                        <w:t>tuo!].</w:t>
                      </w:r>
                    </w:p>
                    <w:p w14:paraId="4D8B2D76" w14:textId="321C4C00" w:rsidR="00DD27AA" w:rsidRPr="00C76512" w:rsidRDefault="00DD27AA" w:rsidP="00C76512">
                      <w:pPr>
                        <w:spacing w:after="0" w:line="240" w:lineRule="auto"/>
                        <w:contextualSpacing/>
                        <w:rPr>
                          <w:noProof/>
                          <w:sz w:val="16"/>
                          <w:szCs w:val="16"/>
                        </w:rPr>
                      </w:pPr>
                      <w:r w:rsidRPr="00C76512">
                        <w:rPr>
                          <w:rFonts w:ascii="Consolas" w:hAnsi="Consolas"/>
                          <w:noProof/>
                          <w:sz w:val="16"/>
                          <w:szCs w:val="16"/>
                        </w:rPr>
                        <w:t>LargeMutableStructsAreNowEfficientProtectedResourcesWithReturnByReference functions properly.</w:t>
                      </w:r>
                    </w:p>
                  </w:txbxContent>
                </v:textbox>
                <w10:wrap type="square"/>
              </v:shape>
            </w:pict>
          </mc:Fallback>
        </mc:AlternateContent>
      </w:r>
      <w:r w:rsidR="00E45487">
        <w:t>OUTPUT:</w:t>
      </w:r>
    </w:p>
    <w:p w14:paraId="5AA5C550" w14:textId="202A08D5" w:rsidR="00D43379" w:rsidRDefault="00FD16D6" w:rsidP="00D43379">
      <w:r>
        <w:rPr>
          <w:noProof/>
        </w:rPr>
        <mc:AlternateContent>
          <mc:Choice Requires="wps">
            <w:drawing>
              <wp:anchor distT="0" distB="0" distL="114300" distR="114300" simplePos="0" relativeHeight="251681792" behindDoc="0" locked="0" layoutInCell="1" allowOverlap="1" wp14:anchorId="18436D56" wp14:editId="240780C4">
                <wp:simplePos x="0" y="0"/>
                <wp:positionH relativeFrom="column">
                  <wp:posOffset>-676275</wp:posOffset>
                </wp:positionH>
                <wp:positionV relativeFrom="paragraph">
                  <wp:posOffset>3131820</wp:posOffset>
                </wp:positionV>
                <wp:extent cx="6953250" cy="635"/>
                <wp:effectExtent l="0" t="0" r="0" b="0"/>
                <wp:wrapSquare wrapText="bothSides"/>
                <wp:docPr id="15" name="Text Box 15"/>
                <wp:cNvGraphicFramePr/>
                <a:graphic xmlns:a="http://schemas.openxmlformats.org/drawingml/2006/main">
                  <a:graphicData uri="http://schemas.microsoft.com/office/word/2010/wordprocessingShape">
                    <wps:wsp>
                      <wps:cNvSpPr txBox="1"/>
                      <wps:spPr>
                        <a:xfrm>
                          <a:off x="0" y="0"/>
                          <a:ext cx="6953250" cy="635"/>
                        </a:xfrm>
                        <a:prstGeom prst="rect">
                          <a:avLst/>
                        </a:prstGeom>
                        <a:solidFill>
                          <a:prstClr val="white"/>
                        </a:solidFill>
                        <a:ln>
                          <a:noFill/>
                        </a:ln>
                      </wps:spPr>
                      <wps:txbx>
                        <w:txbxContent>
                          <w:p w14:paraId="64036019" w14:textId="1A76A0E0" w:rsidR="00DD27AA" w:rsidRPr="00EE6BFF" w:rsidRDefault="00DD27AA" w:rsidP="00C76512">
                            <w:pPr>
                              <w:pStyle w:val="Caption"/>
                              <w:rPr>
                                <w:noProof/>
                              </w:rPr>
                            </w:pPr>
                            <w:bookmarkStart w:id="82" w:name="_Toc35085945"/>
                            <w:r>
                              <w:t xml:space="preserve">Figure </w:t>
                            </w:r>
                            <w:fldSimple w:instr=" SEQ Figure \* ARABIC ">
                              <w:r w:rsidR="00DF28F0">
                                <w:rPr>
                                  <w:noProof/>
                                </w:rPr>
                                <w:t>12</w:t>
                              </w:r>
                            </w:fldSimple>
                            <w:r>
                              <w:t xml:space="preserve"> </w:t>
                            </w:r>
                            <w:r>
                              <w:rPr>
                                <w:i w:val="0"/>
                                <w:iCs w:val="0"/>
                              </w:rPr>
                              <w:t>-- Output from Figure 11</w:t>
                            </w:r>
                            <w:bookmarkEnd w:id="8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8436D56" id="Text Box 15" o:spid="_x0000_s1027" type="#_x0000_t202" style="position:absolute;margin-left:-53.25pt;margin-top:246.6pt;width:547.5pt;height:.05pt;z-index:2516817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" stroked="f">
                <v:textbox style="mso-fit-shape-to-text:t" inset="0,0,0,0">
                  <w:txbxContent>
                    <w:p w14:paraId="64036019" w14:textId="1A76A0E0" w:rsidR="00DD27AA" w:rsidRPr="00EE6BFF" w:rsidRDefault="00DD27AA" w:rsidP="00C76512">
                      <w:pPr>
                        <w:pStyle w:val="Caption"/>
                        <w:rPr>
                          <w:noProof/>
                        </w:rPr>
                      </w:pPr>
                      <w:bookmarkStart w:id="83" w:name="_Toc35085945"/>
                      <w:r>
                        <w:t xml:space="preserve">Figure </w:t>
                      </w:r>
                      <w:fldSimple w:instr=" SEQ Figure \* ARABIC ">
                        <w:r w:rsidR="00DF28F0">
                          <w:rPr>
                            <w:noProof/>
                          </w:rPr>
                          <w:t>12</w:t>
                        </w:r>
                      </w:fldSimple>
                      <w:r>
                        <w:t xml:space="preserve"> </w:t>
                      </w:r>
                      <w:r>
                        <w:rPr>
                          <w:i w:val="0"/>
                          <w:iCs w:val="0"/>
                        </w:rPr>
                        <w:t>-- Output from Figure 11</w:t>
                      </w:r>
                      <w:bookmarkEnd w:id="83"/>
                    </w:p>
                  </w:txbxContent>
                </v:textbox>
                <w10:wrap type="square"/>
              </v:shape>
            </w:pict>
          </mc:Fallback>
        </mc:AlternateContent>
      </w:r>
    </w:p>
    <w:p w14:paraId="50342982" w14:textId="2CB09465" w:rsidR="00AF08F8" w:rsidRPr="003D22D3" w:rsidRDefault="00945E65" w:rsidP="00E50D74">
      <w:pPr>
        <w:pStyle w:val="Heading3"/>
        <w:numPr>
          <w:ilvl w:val="0"/>
          <w:numId w:val="24"/>
        </w:numPr>
      </w:pPr>
      <w:bookmarkStart w:id="84" w:name="_Toc35085905"/>
      <w:r w:rsidRPr="003D22D3">
        <w:t xml:space="preserve">Locked Resource Objects </w:t>
      </w:r>
      <w:r w:rsidR="00B36CC7" w:rsidRPr="003D22D3">
        <w:t>of Mutable Resource Vaults</w:t>
      </w:r>
      <w:bookmarkEnd w:id="84"/>
    </w:p>
    <w:p w14:paraId="3B4C0738" w14:textId="77777777" w:rsidR="00B0402B" w:rsidRDefault="002E6589" w:rsidP="00B0402B">
      <w:pPr>
        <w:spacing w:after="0" w:line="240" w:lineRule="auto"/>
        <w:contextualSpacing/>
        <w:jc w:val="center"/>
        <w:rPr>
          <w:sz w:val="16"/>
          <w:szCs w:val="16"/>
        </w:rPr>
      </w:pPr>
      <w:r>
        <w:t>(</w:t>
      </w:r>
      <w:r w:rsidRPr="003D22D3">
        <w:rPr>
          <w:i/>
          <w:iCs/>
          <w:sz w:val="16"/>
          <w:szCs w:val="16"/>
        </w:rPr>
        <w:t xml:space="preserve">LockedVaultMutableResource&lt;MutableResourceVault&lt;T&gt;, T&gt; </w:t>
      </w:r>
      <w:r w:rsidRPr="003D22D3">
        <w:rPr>
          <w:sz w:val="16"/>
          <w:szCs w:val="16"/>
        </w:rPr>
        <w:t>and</w:t>
      </w:r>
    </w:p>
    <w:p w14:paraId="4BA7513B" w14:textId="23C0ECE0" w:rsidR="002E6589" w:rsidRPr="003D22D3" w:rsidRDefault="00530B1C" w:rsidP="003D22D3">
      <w:pPr>
        <w:spacing w:after="0" w:line="240" w:lineRule="auto"/>
        <w:contextualSpacing/>
        <w:jc w:val="center"/>
      </w:pPr>
      <w:r>
        <w:rPr>
          <w:sz w:val="16"/>
          <w:szCs w:val="16"/>
        </w:rPr>
        <w:t xml:space="preserve"> </w:t>
      </w:r>
      <w:r w:rsidR="002E6589" w:rsidRPr="003D22D3">
        <w:rPr>
          <w:i/>
          <w:iCs/>
          <w:sz w:val="16"/>
          <w:szCs w:val="16"/>
        </w:rPr>
        <w:t>LockedMonVaultMutableResource&lt;MutableResourceMonitorVault&lt;T&gt;, T&gt;</w:t>
      </w:r>
      <w:r w:rsidR="002E6589">
        <w:t>)</w:t>
      </w:r>
    </w:p>
    <w:p w14:paraId="0930DA74" w14:textId="760F281D" w:rsidR="00AF08F8" w:rsidRDefault="00AF08F8" w:rsidP="00AF08F8"/>
    <w:p w14:paraId="3E82CDA2" w14:textId="19CF4F0C" w:rsidR="005744F9" w:rsidRPr="003D22D3" w:rsidRDefault="00B0402B" w:rsidP="0083739D">
      <w:pPr>
        <w:ind w:firstLine="720"/>
      </w:pPr>
      <w:r>
        <w:t>These resources are associated with mutable resource vaults</w:t>
      </w:r>
      <w:r w:rsidR="002F53F1" w:rsidRPr="00771953">
        <w:rPr>
          <w:rStyle w:val="FootnoteReference"/>
        </w:rPr>
        <w:footnoteReference w:id="56"/>
      </w:r>
      <w:r w:rsidR="00AF08F8" w:rsidRPr="00771953">
        <w:rPr>
          <w:i/>
          <w:iCs/>
        </w:rPr>
        <w:t>.</w:t>
      </w:r>
      <w:r w:rsidR="00771953">
        <w:t xml:space="preserve">  </w:t>
      </w:r>
      <w:r w:rsidR="00AF08F8">
        <w:t xml:space="preserve">  </w:t>
      </w:r>
      <w:r w:rsidR="0083739D">
        <w:t xml:space="preserve">Unlike the BasicVault’s </w:t>
      </w:r>
      <w:r w:rsidR="008521B8" w:rsidRPr="008521B8">
        <w:rPr>
          <w:i/>
        </w:rPr>
        <w:t>LockedResource</w:t>
      </w:r>
      <w:r w:rsidR="0083739D">
        <w:t xml:space="preserve">, this </w:t>
      </w:r>
      <w:r w:rsidR="008521B8" w:rsidRPr="008521B8">
        <w:rPr>
          <w:i/>
        </w:rPr>
        <w:t>LockedResource</w:t>
      </w:r>
      <w:r w:rsidR="0083739D">
        <w:t xml:space="preserve"> comes with many restrictions, enforced by the static analyzer, to ensure that no mutable state from outside mingles with the protected resource and to ensure that no mutable state from the protected resource leaks outside of the vault.  To facilitate this, all access to the resource is mediated through delegates annotated with attributes</w:t>
      </w:r>
      <w:r w:rsidR="001B7416">
        <w:t xml:space="preserve"> that are meaningful to the static analyzer</w:t>
      </w:r>
      <w:r w:rsidR="0083739D">
        <w:t>.</w:t>
      </w:r>
      <w:r w:rsidR="000A60AB">
        <w:t xml:space="preserve">  </w:t>
      </w:r>
      <w:r w:rsidR="000A60AB">
        <w:rPr>
          <w:i/>
          <w:iCs/>
        </w:rPr>
        <w:t xml:space="preserve">TVault </w:t>
      </w:r>
      <w:r w:rsidR="005F4C4D">
        <w:t xml:space="preserve">denotes the owning vault’s type and </w:t>
      </w:r>
      <w:r w:rsidR="005F4C4D">
        <w:rPr>
          <w:i/>
          <w:iCs/>
        </w:rPr>
        <w:t xml:space="preserve">T </w:t>
      </w:r>
      <w:r w:rsidR="005F4C4D">
        <w:t>denotes the protected resource’s type.</w:t>
      </w:r>
    </w:p>
    <w:p w14:paraId="6E15E6E4" w14:textId="77777777" w:rsidR="005744F9" w:rsidRDefault="005744F9">
      <w:r>
        <w:br w:type="page"/>
      </w:r>
    </w:p>
    <w:p w14:paraId="36FEB646" w14:textId="77777777" w:rsidR="00AF08F8" w:rsidRDefault="00AF08F8" w:rsidP="0083739D">
      <w:pPr>
        <w:ind w:firstLine="720"/>
      </w:pPr>
    </w:p>
    <w:p w14:paraId="62D1CAA4" w14:textId="7C44924B" w:rsidR="001B7416" w:rsidRDefault="009B1185" w:rsidP="00591534">
      <w:pPr>
        <w:pStyle w:val="Heading4"/>
        <w:numPr>
          <w:ilvl w:val="0"/>
          <w:numId w:val="25"/>
        </w:numPr>
        <w:rPr>
          <w:i w:val="0"/>
          <w:iCs w:val="0"/>
        </w:rPr>
      </w:pPr>
      <w:bookmarkStart w:id="85" w:name="_LockedVaultMutableResource_Delegate"/>
      <w:bookmarkEnd w:id="85"/>
      <w:r>
        <w:rPr>
          <w:i w:val="0"/>
          <w:iCs w:val="0"/>
        </w:rPr>
        <w:t>Mutable Locked Resource Object</w:t>
      </w:r>
      <w:r>
        <w:t xml:space="preserve"> </w:t>
      </w:r>
      <w:r w:rsidR="00CC7995" w:rsidRPr="00CC7995">
        <w:rPr>
          <w:i w:val="0"/>
          <w:iCs w:val="0"/>
        </w:rPr>
        <w:t>Delegates</w:t>
      </w:r>
      <w:r w:rsidR="00CC7995">
        <w:rPr>
          <w:i w:val="0"/>
          <w:iCs w:val="0"/>
        </w:rPr>
        <w:t xml:space="preserve"> </w:t>
      </w:r>
    </w:p>
    <w:p w14:paraId="47052D76" w14:textId="5947AAA5" w:rsidR="005744F9" w:rsidRDefault="005744F9" w:rsidP="005744F9"/>
    <w:p w14:paraId="2D6A527C" w14:textId="761988C4" w:rsidR="005744F9" w:rsidRDefault="005744F9" w:rsidP="005744F9">
      <w:pPr>
        <w:ind w:firstLine="720"/>
      </w:pPr>
      <w:r>
        <w:t>The delegate declarations from the project are laid out:</w:t>
      </w:r>
    </w:p>
    <w:bookmarkStart w:id="86" w:name="_MON_1639048630"/>
    <w:bookmarkEnd w:id="86"/>
    <w:p w14:paraId="0AB1F59C" w14:textId="6A8FBCCA" w:rsidR="00593255" w:rsidRDefault="00B53422" w:rsidP="00593255">
      <w:pPr>
        <w:keepNext/>
      </w:pPr>
      <w:r>
        <w:object w:dxaOrig="9855" w:dyaOrig="9492" w14:anchorId="4D217A97">
          <v:shape id="_x0000_i1033" type="#_x0000_t75" style="width:492.75pt;height:474.6pt" o:ole="">
            <v:imagedata r:id="rId39" o:title=""/>
          </v:shape>
          <o:OLEObject Type="Embed" ProgID="Word.Document.12" ShapeID="_x0000_i1033" DrawAspect="Content" ObjectID="_1645701523" r:id="rId40">
            <o:FieldCodes>\s</o:FieldCodes>
          </o:OLEObject>
        </w:object>
      </w:r>
    </w:p>
    <w:p w14:paraId="49EACBEE" w14:textId="665AE591" w:rsidR="00540B2F" w:rsidRPr="00B65F07" w:rsidRDefault="00593255" w:rsidP="00540B2F">
      <w:pPr>
        <w:pStyle w:val="Caption"/>
        <w:rPr>
          <w:i w:val="0"/>
          <w:iCs w:val="0"/>
        </w:rPr>
      </w:pPr>
      <w:bookmarkStart w:id="87" w:name="_Ref29635364"/>
      <w:bookmarkStart w:id="88" w:name="_Ref29635350"/>
      <w:bookmarkStart w:id="89" w:name="_Toc35085946"/>
      <w:r>
        <w:t xml:space="preserve">Figure </w:t>
      </w:r>
      <w:fldSimple w:instr=" SEQ Figure \* ARABIC ">
        <w:r w:rsidR="00DF28F0">
          <w:rPr>
            <w:noProof/>
          </w:rPr>
          <w:t>13</w:t>
        </w:r>
      </w:fldSimple>
      <w:bookmarkEnd w:id="87"/>
      <w:r w:rsidR="00540B2F">
        <w:rPr>
          <w:noProof/>
        </w:rPr>
        <w:t xml:space="preserve"> </w:t>
      </w:r>
      <w:r w:rsidR="00540B2F">
        <w:rPr>
          <w:i w:val="0"/>
          <w:iCs w:val="0"/>
          <w:noProof/>
        </w:rPr>
        <w:t xml:space="preserve">-- Special Delegates Used By </w:t>
      </w:r>
      <w:r w:rsidR="00540B2F">
        <w:t xml:space="preserve">LockedVaultMutableResource </w:t>
      </w:r>
      <w:r w:rsidR="00540B2F">
        <w:rPr>
          <w:i w:val="0"/>
          <w:iCs w:val="0"/>
        </w:rPr>
        <w:t>Objects to Prevent Leakage and Mingling of State</w:t>
      </w:r>
      <w:bookmarkEnd w:id="88"/>
      <w:bookmarkEnd w:id="89"/>
    </w:p>
    <w:p w14:paraId="4CA0B665" w14:textId="4F9E4C71" w:rsidR="005744F9" w:rsidRPr="00540B2F" w:rsidRDefault="005744F9" w:rsidP="00593255">
      <w:pPr>
        <w:pStyle w:val="Caption"/>
        <w:rPr>
          <w:i w:val="0"/>
          <w:iCs w:val="0"/>
        </w:rPr>
      </w:pPr>
    </w:p>
    <w:p w14:paraId="264867F6" w14:textId="77777777" w:rsidR="005744F9" w:rsidRPr="005744F9" w:rsidRDefault="005744F9" w:rsidP="005744F9"/>
    <w:p w14:paraId="0EFBFDE3" w14:textId="79E4FB81" w:rsidR="00CC7995" w:rsidRDefault="00CC7995" w:rsidP="00CC7995"/>
    <w:p w14:paraId="60918B8F" w14:textId="77777777" w:rsidR="00CC7995" w:rsidRPr="00CC7995" w:rsidRDefault="00CC7995" w:rsidP="00CC7995"/>
    <w:p w14:paraId="0DAE7F55" w14:textId="3F435B15" w:rsidR="009C01D7" w:rsidRDefault="00066E82" w:rsidP="009C01D7">
      <w:pPr>
        <w:keepNext/>
        <w:ind w:firstLine="720"/>
      </w:pPr>
      <w:r>
        <w:t>cont’d:</w:t>
      </w:r>
      <w:r w:rsidR="009C01D7" w:rsidRPr="009C01D7">
        <w:t xml:space="preserve"> </w:t>
      </w:r>
      <w:bookmarkStart w:id="90" w:name="_MON_1639048967"/>
      <w:bookmarkEnd w:id="90"/>
      <w:r w:rsidR="000A60AB">
        <w:object w:dxaOrig="9360" w:dyaOrig="7152" w14:anchorId="06E08E4F">
          <v:shape id="_x0000_i1034" type="#_x0000_t75" style="width:468.95pt;height:356.9pt" o:ole="">
            <v:imagedata r:id="rId41" o:title=""/>
          </v:shape>
          <o:OLEObject Type="Embed" ProgID="Word.Document.12" ShapeID="_x0000_i1034" DrawAspect="Content" ObjectID="_1645701524" r:id="rId42">
            <o:FieldCodes>\s</o:FieldCodes>
          </o:OLEObject>
        </w:object>
      </w:r>
    </w:p>
    <w:p w14:paraId="4F78066D" w14:textId="7038E932" w:rsidR="0083739D" w:rsidRPr="00B65F07" w:rsidRDefault="009C01D7" w:rsidP="009C01D7">
      <w:pPr>
        <w:pStyle w:val="Caption"/>
        <w:rPr>
          <w:i w:val="0"/>
          <w:iCs w:val="0"/>
        </w:rPr>
      </w:pPr>
      <w:bookmarkStart w:id="91" w:name="_Toc35085947"/>
      <w:r>
        <w:t xml:space="preserve">Figure </w:t>
      </w:r>
      <w:fldSimple w:instr=" SEQ Figure \* ARABIC ">
        <w:r w:rsidR="00DF28F0">
          <w:rPr>
            <w:noProof/>
          </w:rPr>
          <w:t>14</w:t>
        </w:r>
      </w:fldSimple>
      <w:r w:rsidR="00B65F07">
        <w:rPr>
          <w:noProof/>
        </w:rPr>
        <w:t xml:space="preserve">  </w:t>
      </w:r>
      <w:r w:rsidR="00B65F07">
        <w:rPr>
          <w:i w:val="0"/>
          <w:iCs w:val="0"/>
          <w:noProof/>
        </w:rPr>
        <w:t xml:space="preserve">-- </w:t>
      </w:r>
      <w:r w:rsidR="00540B2F">
        <w:rPr>
          <w:i w:val="0"/>
          <w:iCs w:val="0"/>
          <w:noProof/>
        </w:rPr>
        <w:t xml:space="preserve">(cont’d) </w:t>
      </w:r>
      <w:r w:rsidR="00B65F07">
        <w:rPr>
          <w:i w:val="0"/>
          <w:iCs w:val="0"/>
          <w:noProof/>
        </w:rPr>
        <w:t xml:space="preserve">Special Delegates Used By </w:t>
      </w:r>
      <w:r w:rsidR="00B65F07">
        <w:t xml:space="preserve">LockedVaultMutableResource </w:t>
      </w:r>
      <w:r w:rsidR="00B65F07">
        <w:rPr>
          <w:i w:val="0"/>
          <w:iCs w:val="0"/>
        </w:rPr>
        <w:t xml:space="preserve">Objects </w:t>
      </w:r>
      <w:r w:rsidR="00540B2F">
        <w:rPr>
          <w:i w:val="0"/>
          <w:iCs w:val="0"/>
        </w:rPr>
        <w:t>t</w:t>
      </w:r>
      <w:r w:rsidR="00B65F07">
        <w:rPr>
          <w:i w:val="0"/>
          <w:iCs w:val="0"/>
        </w:rPr>
        <w:t>o Prevent Leakage and Mingling of State</w:t>
      </w:r>
      <w:bookmarkEnd w:id="91"/>
    </w:p>
    <w:p w14:paraId="105C275C" w14:textId="4762B04E" w:rsidR="00A965B3" w:rsidRDefault="00A965B3" w:rsidP="00A965B3">
      <w:r>
        <w:tab/>
        <w:t>The static analyzer enforces the following rules on all these delegates:</w:t>
      </w:r>
    </w:p>
    <w:p w14:paraId="30128604" w14:textId="6DAD3EE8" w:rsidR="00A965B3" w:rsidRDefault="008774D1" w:rsidP="008774D1">
      <w:pPr>
        <w:pStyle w:val="ListParagraph"/>
        <w:numPr>
          <w:ilvl w:val="0"/>
          <w:numId w:val="26"/>
        </w:numPr>
      </w:pPr>
      <w:r>
        <w:t>Their return value, if any, must be vault</w:t>
      </w:r>
      <w:r w:rsidR="00DA2EC1">
        <w:t xml:space="preserve"> </w:t>
      </w:r>
      <w:r>
        <w:t xml:space="preserve">safe.  </w:t>
      </w:r>
    </w:p>
    <w:p w14:paraId="48D8B67E" w14:textId="2A533E32" w:rsidR="00302343" w:rsidRDefault="00302343" w:rsidP="008774D1">
      <w:pPr>
        <w:pStyle w:val="ListParagraph"/>
        <w:numPr>
          <w:ilvl w:val="0"/>
          <w:numId w:val="26"/>
        </w:numPr>
      </w:pPr>
      <w:r>
        <w:t>If an ancillary parameter is used,</w:t>
      </w:r>
      <w:r w:rsidR="00DE6E34">
        <w:t xml:space="preserve"> it must be vault</w:t>
      </w:r>
      <w:r w:rsidR="00DA2EC1">
        <w:t xml:space="preserve"> </w:t>
      </w:r>
      <w:r w:rsidR="00DE6E34">
        <w:t>safe</w:t>
      </w:r>
    </w:p>
    <w:p w14:paraId="5A390DAF" w14:textId="725EB2F6" w:rsidR="00DE6E34" w:rsidRDefault="00DE6E34" w:rsidP="008774D1">
      <w:pPr>
        <w:pStyle w:val="ListParagraph"/>
        <w:numPr>
          <w:ilvl w:val="0"/>
          <w:numId w:val="26"/>
        </w:numPr>
      </w:pPr>
      <w:r>
        <w:t>Anything captured in the closure assigned to the delegate must be vault-safe</w:t>
      </w:r>
    </w:p>
    <w:p w14:paraId="360476A3" w14:textId="244891DB" w:rsidR="00DE6E34" w:rsidRDefault="00B95AE5" w:rsidP="008774D1">
      <w:pPr>
        <w:pStyle w:val="ListParagraph"/>
        <w:numPr>
          <w:ilvl w:val="0"/>
          <w:numId w:val="26"/>
        </w:numPr>
      </w:pPr>
      <w:r>
        <w:t xml:space="preserve">Other than the protected resource, </w:t>
      </w:r>
      <w:r w:rsidR="00F95C3A">
        <w:t>anything</w:t>
      </w:r>
      <w:r>
        <w:t xml:space="preserve"> that is </w:t>
      </w:r>
      <w:r w:rsidR="00F95C3A">
        <w:t>read-from or written-to must be vault safe</w:t>
      </w:r>
    </w:p>
    <w:p w14:paraId="71B44BCA" w14:textId="5685DE01" w:rsidR="00FA6208" w:rsidRPr="00A965B3" w:rsidRDefault="00FA6208" w:rsidP="00FA6208">
      <w:pPr>
        <w:pStyle w:val="ListParagraph"/>
        <w:numPr>
          <w:ilvl w:val="0"/>
          <w:numId w:val="26"/>
        </w:numPr>
      </w:pPr>
      <w:r>
        <w:t xml:space="preserve">No reference to the protected resource or anything </w:t>
      </w:r>
      <w:proofErr w:type="gramStart"/>
      <w:r>
        <w:t xml:space="preserve">not </w:t>
      </w:r>
      <w:r w:rsidR="00507CC8">
        <w:t>vault</w:t>
      </w:r>
      <w:proofErr w:type="gramEnd"/>
      <w:r w:rsidR="00DA2EC1">
        <w:t xml:space="preserve"> </w:t>
      </w:r>
      <w:r w:rsidR="00507CC8">
        <w:t>safe</w:t>
      </w:r>
      <w:r>
        <w:t xml:space="preserve"> can be assigned to anything outside the delegate</w:t>
      </w:r>
      <w:r w:rsidR="00FB3107">
        <w:t>’</w:t>
      </w:r>
      <w:r>
        <w:t>s body.</w:t>
      </w:r>
    </w:p>
    <w:p w14:paraId="1A2FBC70" w14:textId="68A29E08" w:rsidR="009C01D7" w:rsidRDefault="00F23491" w:rsidP="00B347D9">
      <w:pPr>
        <w:ind w:firstLine="720"/>
      </w:pPr>
      <w:r w:rsidRPr="00507CC8">
        <w:rPr>
          <w:i/>
          <w:iCs/>
        </w:rPr>
        <w:lastRenderedPageBreak/>
        <w:t>VaultQueries</w:t>
      </w:r>
      <w:r>
        <w:t xml:space="preserve"> are used </w:t>
      </w:r>
      <w:r w:rsidR="008F1A63">
        <w:t xml:space="preserve">to change no state in the mutable resource but to return </w:t>
      </w:r>
      <w:r w:rsidR="00EB7042">
        <w:t xml:space="preserve">information regarding the current state of the </w:t>
      </w:r>
      <w:r w:rsidR="00FF4F0D">
        <w:t>protected resource.</w:t>
      </w:r>
      <w:r w:rsidR="00B347D9">
        <w:t xml:space="preserve">  The protected resource is passed to the delegate by constant reference.</w:t>
      </w:r>
      <w:r w:rsidR="00FF4F0D">
        <w:t xml:space="preserve">  </w:t>
      </w:r>
      <w:r w:rsidR="00F95C3A" w:rsidRPr="00507CC8">
        <w:rPr>
          <w:i/>
          <w:iCs/>
        </w:rPr>
        <w:t>VaultActions</w:t>
      </w:r>
      <w:r w:rsidR="00F95C3A">
        <w:t xml:space="preserve"> return no values but are used to change the state of the protected resource.  One ancillary </w:t>
      </w:r>
      <w:r w:rsidR="00507CC8">
        <w:t>vault</w:t>
      </w:r>
      <w:r w:rsidR="00DA2EC1">
        <w:t xml:space="preserve"> </w:t>
      </w:r>
      <w:r w:rsidR="00507CC8">
        <w:t xml:space="preserve">safe </w:t>
      </w:r>
      <w:r w:rsidR="00F95C3A">
        <w:t xml:space="preserve">parameter </w:t>
      </w:r>
      <w:r w:rsidR="004B400C">
        <w:t>is available.  Only vault-safe captured values may be used.</w:t>
      </w:r>
      <w:r w:rsidR="00B347D9">
        <w:t xml:space="preserve">  The protected resource is passed to the delegate by non-constant reference. </w:t>
      </w:r>
      <w:r w:rsidR="00AC1EB4" w:rsidRPr="00507CC8">
        <w:rPr>
          <w:i/>
          <w:iCs/>
        </w:rPr>
        <w:t>Vault</w:t>
      </w:r>
      <w:r w:rsidR="001D468D" w:rsidRPr="00507CC8">
        <w:rPr>
          <w:i/>
          <w:iCs/>
        </w:rPr>
        <w:t>MixedOperations</w:t>
      </w:r>
      <w:r w:rsidR="001D468D">
        <w:t xml:space="preserve"> return va</w:t>
      </w:r>
      <w:r w:rsidR="00B347D9">
        <w:t xml:space="preserve">lues but also may change the state.  The return value must be </w:t>
      </w:r>
      <w:r w:rsidR="00507CC8">
        <w:t>vault-safe</w:t>
      </w:r>
      <w:r w:rsidR="00B347D9">
        <w:t xml:space="preserve">.  Any ancillary parameter used as well as anything captured in the closure must be </w:t>
      </w:r>
      <w:r w:rsidR="00507CC8">
        <w:t>vault-safe</w:t>
      </w:r>
      <w:r w:rsidR="00B347D9">
        <w:t xml:space="preserve">.  </w:t>
      </w:r>
    </w:p>
    <w:p w14:paraId="5B1E29BD" w14:textId="419598A9" w:rsidR="001950B1" w:rsidRDefault="001950B1" w:rsidP="001950B1">
      <w:pPr>
        <w:pStyle w:val="Heading4"/>
        <w:numPr>
          <w:ilvl w:val="0"/>
          <w:numId w:val="25"/>
        </w:numPr>
        <w:rPr>
          <w:i w:val="0"/>
          <w:iCs w:val="0"/>
        </w:rPr>
      </w:pPr>
      <w:r>
        <w:t>Public Methods</w:t>
      </w:r>
    </w:p>
    <w:p w14:paraId="24A6B774" w14:textId="2AD89AA9" w:rsidR="00C455DA" w:rsidRDefault="00C455DA" w:rsidP="00C455DA"/>
    <w:p w14:paraId="52B1FDBD" w14:textId="64F64850" w:rsidR="00C455DA" w:rsidRDefault="00F8476B" w:rsidP="00F8476B">
      <w:pPr>
        <w:ind w:firstLine="720"/>
      </w:pPr>
      <w:r>
        <w:t>The LockedVaultMutableResource exposes the following methods (with overloads allowing for an optional vault-safe ancillary parameter)</w:t>
      </w:r>
      <w:r w:rsidR="004C527E">
        <w:t>:</w:t>
      </w:r>
    </w:p>
    <w:p w14:paraId="57411A79" w14:textId="1C6FF434" w:rsidR="004C527E" w:rsidRDefault="001A5388" w:rsidP="004C527E">
      <w:pPr>
        <w:pStyle w:val="ListParagraph"/>
        <w:numPr>
          <w:ilvl w:val="0"/>
          <w:numId w:val="27"/>
        </w:numPr>
      </w:pPr>
      <w:r w:rsidRPr="00684C36">
        <w:rPr>
          <w:i/>
          <w:iCs/>
        </w:rPr>
        <w:t>ExecuteQuery</w:t>
      </w:r>
      <w:r w:rsidR="004C527E">
        <w:t xml:space="preserve">– </w:t>
      </w:r>
      <w:r w:rsidR="00FE2BD9">
        <w:t xml:space="preserve">accepts a </w:t>
      </w:r>
      <w:r w:rsidR="00FE2BD9" w:rsidRPr="00684C36">
        <w:rPr>
          <w:i/>
          <w:iCs/>
        </w:rPr>
        <w:t>VaultQuery</w:t>
      </w:r>
      <w:r w:rsidR="00FE2BD9">
        <w:t xml:space="preserve"> delegate</w:t>
      </w:r>
      <w:r w:rsidR="00A44014">
        <w:t>, an optional vault-safe ancillary parameter and returns a vault-safe value</w:t>
      </w:r>
      <w:r w:rsidR="00393F40">
        <w:t xml:space="preserve"> based on the logic of the delegate</w:t>
      </w:r>
      <w:r w:rsidR="00A44014">
        <w:t>.</w:t>
      </w:r>
      <w:r w:rsidR="00B079E3">
        <w:t xml:space="preserve">  The protected resource is passed to the delegate by constant reference.</w:t>
      </w:r>
    </w:p>
    <w:p w14:paraId="603405DE" w14:textId="6D9D4303" w:rsidR="00A44014" w:rsidRDefault="005C401A" w:rsidP="004C527E">
      <w:pPr>
        <w:pStyle w:val="ListParagraph"/>
        <w:numPr>
          <w:ilvl w:val="0"/>
          <w:numId w:val="27"/>
        </w:numPr>
      </w:pPr>
      <w:r w:rsidRPr="00684C36">
        <w:rPr>
          <w:i/>
          <w:iCs/>
        </w:rPr>
        <w:t>ExecuteAction</w:t>
      </w:r>
      <w:r w:rsidR="00A44014">
        <w:t xml:space="preserve">– </w:t>
      </w:r>
      <w:r w:rsidR="00393F40">
        <w:t xml:space="preserve">accepts a </w:t>
      </w:r>
      <w:r w:rsidR="00393F40" w:rsidRPr="00684C36">
        <w:rPr>
          <w:i/>
          <w:iCs/>
        </w:rPr>
        <w:t>VaultAction</w:t>
      </w:r>
      <w:r w:rsidR="00393F40">
        <w:t xml:space="preserve"> delegate, optional vault-safe ancillary parameter and changes the state of the protected resource as specified by the delegate.</w:t>
      </w:r>
      <w:r w:rsidR="00B079E3">
        <w:t xml:space="preserve">  The protected resource is passed to the delegate by (non-constant) reference.</w:t>
      </w:r>
    </w:p>
    <w:p w14:paraId="14E6ACD2" w14:textId="2FD67392" w:rsidR="00233D17" w:rsidRDefault="00E33B89" w:rsidP="004C527E">
      <w:pPr>
        <w:pStyle w:val="ListParagraph"/>
        <w:numPr>
          <w:ilvl w:val="0"/>
          <w:numId w:val="27"/>
        </w:numPr>
      </w:pPr>
      <w:r w:rsidRPr="00684C36">
        <w:rPr>
          <w:i/>
          <w:iCs/>
        </w:rPr>
        <w:t>ExecuteMixedOperation</w:t>
      </w:r>
      <w:r w:rsidR="002D1A9E">
        <w:t>–</w:t>
      </w:r>
      <w:r w:rsidR="00233D17">
        <w:t xml:space="preserve"> accepts</w:t>
      </w:r>
      <w:r w:rsidR="002D1A9E">
        <w:t xml:space="preserve"> a </w:t>
      </w:r>
      <w:r w:rsidR="002D1A9E" w:rsidRPr="00684C36">
        <w:rPr>
          <w:i/>
          <w:iCs/>
        </w:rPr>
        <w:t>VaultMixedOperation</w:t>
      </w:r>
      <w:r w:rsidR="002D1A9E">
        <w:t xml:space="preserve"> delegate, an </w:t>
      </w:r>
      <w:r w:rsidR="00B079E3">
        <w:t>optional vault-safe ancillary param</w:t>
      </w:r>
      <w:r w:rsidR="00972B4E">
        <w:t>e</w:t>
      </w:r>
      <w:r w:rsidR="00B079E3">
        <w:t>ter</w:t>
      </w:r>
      <w:r w:rsidR="00972B4E">
        <w:t>, returns a vault-safe return value as specified by the logic of the delegate and may change the state of the protected resource.  The protected resource is passed to the delegate by (non-constant) reference.</w:t>
      </w:r>
    </w:p>
    <w:p w14:paraId="511C706B" w14:textId="0D4E0700" w:rsidR="005024B0" w:rsidRDefault="005024B0" w:rsidP="004C527E">
      <w:pPr>
        <w:pStyle w:val="ListParagraph"/>
        <w:numPr>
          <w:ilvl w:val="0"/>
          <w:numId w:val="27"/>
        </w:numPr>
      </w:pPr>
      <w:r>
        <w:rPr>
          <w:i/>
          <w:iCs/>
        </w:rPr>
        <w:t>Dispose</w:t>
      </w:r>
      <w:r>
        <w:t xml:space="preserve">– returns the resource to the vault so it can be used by other threads.  </w:t>
      </w:r>
      <w:r>
        <w:rPr>
          <w:b/>
          <w:bCs/>
        </w:rPr>
        <w:t xml:space="preserve">This method cannot be called manually; it can only be called implicitly by the </w:t>
      </w:r>
      <w:r>
        <w:rPr>
          <w:b/>
          <w:bCs/>
          <w:i/>
          <w:iCs/>
        </w:rPr>
        <w:t>using</w:t>
      </w:r>
      <w:r>
        <w:rPr>
          <w:b/>
          <w:bCs/>
        </w:rPr>
        <w:t xml:space="preserve"> syntax</w:t>
      </w:r>
      <w:r>
        <w:t>.</w:t>
      </w:r>
      <w:r w:rsidR="00123C08">
        <w:rPr>
          <w:rStyle w:val="FootnoteReference"/>
        </w:rPr>
        <w:footnoteReference w:id="57"/>
      </w:r>
    </w:p>
    <w:p w14:paraId="42AE3762" w14:textId="467F97E9" w:rsidR="00B73192" w:rsidRPr="00BF42CA" w:rsidRDefault="0000441B" w:rsidP="004C527E">
      <w:pPr>
        <w:pStyle w:val="ListParagraph"/>
        <w:numPr>
          <w:ilvl w:val="0"/>
          <w:numId w:val="27"/>
        </w:numPr>
        <w:rPr>
          <w:i/>
          <w:iCs/>
        </w:rPr>
      </w:pPr>
      <w:r w:rsidRPr="0000441B">
        <w:rPr>
          <w:i/>
          <w:iCs/>
        </w:rPr>
        <w:t>ErrorCaseReleaseOrCustomWrapperDispose</w:t>
      </w:r>
      <w:r w:rsidR="00BF42CA">
        <w:t>– a method used in narrow</w:t>
      </w:r>
      <w:r w:rsidR="00EE196E">
        <w:t>, highly specialized</w:t>
      </w:r>
      <w:r w:rsidR="00BF42CA">
        <w:t xml:space="preserve"> use cases (that require </w:t>
      </w:r>
      <w:r w:rsidR="00A93C29">
        <w:t>the call</w:t>
      </w:r>
      <w:r w:rsidR="00EC55C6">
        <w:t>ing method</w:t>
      </w:r>
      <w:r w:rsidR="00A93C29">
        <w:t xml:space="preserve"> to have been annotated with the </w:t>
      </w:r>
      <w:r w:rsidR="00A93C29">
        <w:rPr>
          <w:i/>
          <w:iCs/>
        </w:rPr>
        <w:t>EarlyReleaseJustificationAttribute</w:t>
      </w:r>
      <w:r w:rsidR="00EC55C6">
        <w:rPr>
          <w:rStyle w:val="FootnoteReference"/>
          <w:i/>
          <w:iCs/>
        </w:rPr>
        <w:footnoteReference w:id="58"/>
      </w:r>
      <w:r w:rsidR="00A93C29">
        <w:t xml:space="preserve"> on pain of compilation error) that releases the protected </w:t>
      </w:r>
      <w:r w:rsidR="00EE196E">
        <w:t>resource back to the Vault.  Unless you understand</w:t>
      </w:r>
      <w:r w:rsidR="007E40CF">
        <w:t xml:space="preserve"> th</w:t>
      </w:r>
      <w:r w:rsidR="00CC26F1">
        <w:t>e</w:t>
      </w:r>
      <w:r w:rsidR="00F60F0B">
        <w:t xml:space="preserve"> use cases</w:t>
      </w:r>
      <w:r w:rsidR="007578CF">
        <w:rPr>
          <w:rStyle w:val="FootnoteReference"/>
        </w:rPr>
        <w:footnoteReference w:id="59"/>
      </w:r>
      <w:r w:rsidR="00F60F0B">
        <w:t xml:space="preserve">, </w:t>
      </w:r>
      <w:r w:rsidR="00F60F0B">
        <w:rPr>
          <w:b/>
          <w:bCs/>
        </w:rPr>
        <w:t>do not use it</w:t>
      </w:r>
      <w:r w:rsidR="00F60F0B">
        <w:t xml:space="preserve">.  </w:t>
      </w:r>
      <w:r w:rsidR="00EE196E">
        <w:t xml:space="preserve"> </w:t>
      </w:r>
    </w:p>
    <w:p w14:paraId="0466D616" w14:textId="77777777" w:rsidR="007D743B" w:rsidRDefault="007D743B">
      <w:r>
        <w:br w:type="page"/>
      </w:r>
    </w:p>
    <w:p w14:paraId="27587046" w14:textId="056C0C79" w:rsidR="00CB7F7F" w:rsidRDefault="00CB7F7F" w:rsidP="00CB7F7F">
      <w:r>
        <w:lastRenderedPageBreak/>
        <w:t xml:space="preserve">The best way to demonstrate the operation is to show examples of code with the output.  For each example, assume that the </w:t>
      </w:r>
      <w:r w:rsidR="00575109">
        <w:t xml:space="preserve">protected resource is a </w:t>
      </w:r>
      <w:r w:rsidR="00575109" w:rsidRPr="00834901">
        <w:rPr>
          <w:i/>
          <w:iCs/>
        </w:rPr>
        <w:t>StringBuilder</w:t>
      </w:r>
      <w:r w:rsidR="00575109">
        <w:t xml:space="preserve"> that begins with the contents </w:t>
      </w:r>
      <w:r w:rsidR="00575109" w:rsidRPr="00834901">
        <w:rPr>
          <w:b/>
          <w:bCs/>
          <w:u w:val="single"/>
        </w:rPr>
        <w:t>“Hello, world!”</w:t>
      </w:r>
      <w:r w:rsidR="007D743B">
        <w:t>.</w:t>
      </w:r>
    </w:p>
    <w:bookmarkStart w:id="92" w:name="_MON_1639067081"/>
    <w:bookmarkEnd w:id="92"/>
    <w:p w14:paraId="42EED439" w14:textId="77777777" w:rsidR="007F5715" w:rsidRDefault="007F5715" w:rsidP="007F5715">
      <w:pPr>
        <w:keepNext/>
      </w:pPr>
      <w:r>
        <w:object w:dxaOrig="10800" w:dyaOrig="6229" w14:anchorId="447C92B7">
          <v:shape id="_x0000_i1035" type="#_x0000_t75" style="width:540pt;height:311.15pt" o:ole="">
            <v:imagedata r:id="rId43" o:title=""/>
          </v:shape>
          <o:OLEObject Type="Embed" ProgID="Word.Document.12" ShapeID="_x0000_i1035" DrawAspect="Content" ObjectID="_1645701525" r:id="rId44">
            <o:FieldCodes>\s</o:FieldCodes>
          </o:OLEObject>
        </w:object>
      </w:r>
    </w:p>
    <w:p w14:paraId="217D2B85" w14:textId="277BCC29" w:rsidR="007F5715" w:rsidRDefault="007F5715" w:rsidP="007F5715">
      <w:pPr>
        <w:pStyle w:val="Caption"/>
      </w:pPr>
      <w:bookmarkStart w:id="93" w:name="_Toc35085948"/>
      <w:r>
        <w:t xml:space="preserve">Figure </w:t>
      </w:r>
      <w:fldSimple w:instr=" SEQ Figure \* ARABIC ">
        <w:r w:rsidR="00DF28F0">
          <w:rPr>
            <w:noProof/>
          </w:rPr>
          <w:t>15</w:t>
        </w:r>
      </w:fldSimple>
      <w:r>
        <w:t xml:space="preserve"> </w:t>
      </w:r>
      <w:r>
        <w:rPr>
          <w:i w:val="0"/>
          <w:iCs w:val="0"/>
        </w:rPr>
        <w:t>-- VaultQuery Demonstration</w:t>
      </w:r>
      <w:bookmarkEnd w:id="93"/>
    </w:p>
    <w:p w14:paraId="30150ABB" w14:textId="50E51B9D" w:rsidR="007D743B" w:rsidRDefault="008F0F5E" w:rsidP="00CB7F7F">
      <w:r>
        <w:rPr>
          <w:noProof/>
          <w:lang w:eastAsia="zh-CN"/>
        </w:rPr>
        <mc:AlternateContent>
          <mc:Choice Requires="wps">
            <w:drawing>
              <wp:anchor distT="0" distB="0" distL="114300" distR="114300" simplePos="0" relativeHeight="251655168" behindDoc="0" locked="0" layoutInCell="1" allowOverlap="1" wp14:anchorId="00613114" wp14:editId="6224E1A5">
                <wp:simplePos x="0" y="0"/>
                <wp:positionH relativeFrom="column">
                  <wp:posOffset>71120</wp:posOffset>
                </wp:positionH>
                <wp:positionV relativeFrom="paragraph">
                  <wp:posOffset>1502410</wp:posOffset>
                </wp:positionV>
                <wp:extent cx="5379085" cy="635"/>
                <wp:effectExtent l="0" t="0" r="0" b="0"/>
                <wp:wrapSquare wrapText="bothSides"/>
                <wp:docPr id="2" name="Text Box 2"/>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0A61815" w14:textId="4D4DFAFE" w:rsidR="00DD27AA" w:rsidRPr="008813CA" w:rsidRDefault="00DD27AA" w:rsidP="008F0F5E">
                            <w:pPr>
                              <w:pStyle w:val="Caption"/>
                              <w:rPr>
                                <w:noProof/>
                                <w:sz w:val="26"/>
                                <w:szCs w:val="26"/>
                              </w:rPr>
                            </w:pPr>
                            <w:bookmarkStart w:id="94" w:name="_Toc35085949"/>
                            <w:r>
                              <w:t xml:space="preserve">Figure </w:t>
                            </w:r>
                            <w:fldSimple w:instr=" SEQ Figure \* ARABIC ">
                              <w:r w:rsidR="00DF28F0">
                                <w:rPr>
                                  <w:noProof/>
                                </w:rPr>
                                <w:t>16</w:t>
                              </w:r>
                            </w:fldSimple>
                            <w:r>
                              <w:t xml:space="preserve"> -- </w:t>
                            </w:r>
                            <w:r>
                              <w:rPr>
                                <w:i w:val="0"/>
                                <w:iCs w:val="0"/>
                              </w:rPr>
                              <w:t>VaultQuery Demo Output</w:t>
                            </w:r>
                            <w:bookmarkEnd w:id="94"/>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0613114" id="_x0000_s1028" type="#_x0000_t202" style="position:absolute;margin-left:5.6pt;margin-top:118.3pt;width:423.55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" stroked="f">
                <v:textbox style="mso-fit-shape-to-text:t" inset="0,0,0,0">
                  <w:txbxContent>
                    <w:p w14:paraId="00A61815" w14:textId="4D4DFAFE" w:rsidR="00DD27AA" w:rsidRPr="008813CA" w:rsidRDefault="00DD27AA" w:rsidP="008F0F5E">
                      <w:pPr>
                        <w:pStyle w:val="Caption"/>
                        <w:rPr>
                          <w:noProof/>
                          <w:sz w:val="26"/>
                          <w:szCs w:val="26"/>
                        </w:rPr>
                      </w:pPr>
                      <w:bookmarkStart w:id="95" w:name="_Toc35085949"/>
                      <w:r>
                        <w:t xml:space="preserve">Figure </w:t>
                      </w:r>
                      <w:fldSimple w:instr=" SEQ Figure \* ARABIC ">
                        <w:r w:rsidR="00DF28F0">
                          <w:rPr>
                            <w:noProof/>
                          </w:rPr>
                          <w:t>16</w:t>
                        </w:r>
                      </w:fldSimple>
                      <w:r>
                        <w:t xml:space="preserve"> -- </w:t>
                      </w:r>
                      <w:r>
                        <w:rPr>
                          <w:i w:val="0"/>
                          <w:iCs w:val="0"/>
                        </w:rPr>
                        <w:t>VaultQuery Demo Output</w:t>
                      </w:r>
                      <w:bookmarkEnd w:id="95"/>
                    </w:p>
                  </w:txbxContent>
                </v:textbox>
                <w10:wrap type="square"/>
              </v:shape>
            </w:pict>
          </mc:Fallback>
        </mc:AlternateContent>
      </w:r>
      <w:r w:rsidR="00593995">
        <w:rPr>
          <w:noProof/>
          <w:lang w:eastAsia="zh-CN"/>
        </w:rPr>
        <mc:AlternateContent>
          <mc:Choice Requires="wps">
            <w:drawing>
              <wp:anchor distT="45720" distB="45720" distL="114300" distR="114300" simplePos="0" relativeHeight="251651072" behindDoc="0" locked="0" layoutInCell="1" allowOverlap="1" wp14:anchorId="664FB8CA" wp14:editId="4C083639">
                <wp:simplePos x="0" y="0"/>
                <wp:positionH relativeFrom="column">
                  <wp:posOffset>71120</wp:posOffset>
                </wp:positionH>
                <wp:positionV relativeFrom="paragraph">
                  <wp:posOffset>118745</wp:posOffset>
                </wp:positionV>
                <wp:extent cx="5379085" cy="1404620"/>
                <wp:effectExtent l="0" t="0" r="12065" b="2603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61AB0E2E" w14:textId="32288B89" w:rsidR="00DD27AA" w:rsidRDefault="00DD27AA" w:rsidP="00593995">
                            <w:pPr>
                              <w:rPr>
                                <w:noProof/>
                              </w:rPr>
                            </w:pPr>
                            <w:r>
                              <w:rPr>
                                <w:noProof/>
                              </w:rPr>
                              <w:t>Performing DemonstrateQueries...</w:t>
                            </w:r>
                          </w:p>
                          <w:p w14:paraId="7A4BDF1D" w14:textId="77777777" w:rsidR="00DD27AA" w:rsidRDefault="00DD27AA" w:rsidP="00593995">
                            <w:pPr>
                              <w:rPr>
                                <w:noProof/>
                              </w:rPr>
                            </w:pPr>
                            <w:r>
                              <w:rPr>
                                <w:noProof/>
                              </w:rPr>
                              <w:t>Contents: Hello, world!.</w:t>
                            </w:r>
                          </w:p>
                          <w:p w14:paraId="4BBB44A9" w14:textId="77777777" w:rsidR="00DD27AA" w:rsidRDefault="00DD27AA" w:rsidP="00593995">
                            <w:pPr>
                              <w:rPr>
                                <w:noProof/>
                              </w:rPr>
                            </w:pPr>
                            <w:r>
                              <w:rPr>
                                <w:noProof/>
                              </w:rPr>
                              <w:t>Length of contents (content length: [13]) plus [ancillaryValue] of [7]: 20</w:t>
                            </w:r>
                          </w:p>
                          <w:p w14:paraId="01CD9BEA" w14:textId="558D8B5E" w:rsidR="00DD27AA" w:rsidRDefault="00DD27AA" w:rsidP="00593995">
                            <w:pPr>
                              <w:rPr>
                                <w:noProof/>
                              </w:rPr>
                            </w:pPr>
                            <w:r>
                              <w:rPr>
                                <w:noProof/>
                              </w:rPr>
                              <w:t>Char at idx [1] (current val: [e]) made upper case: [E].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64FB8CA" id="_x0000_s1029" type="#_x0000_t202" style="position:absolute;margin-left:5.6pt;margin-top:9.35pt;width:423.55pt;height:110.6pt;z-index:25165107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">
                <v:textbox style="mso-fit-shape-to-text:t">
                  <w:txbxContent>
                    <w:p w14:paraId="61AB0E2E" w14:textId="32288B89" w:rsidR="00DD27AA" w:rsidRDefault="00DD27AA" w:rsidP="00593995">
                      <w:pPr>
                        <w:rPr>
                          <w:noProof/>
                        </w:rPr>
                      </w:pPr>
                      <w:r>
                        <w:rPr>
                          <w:noProof/>
                        </w:rPr>
                        <w:t>Performing DemonstrateQueries...</w:t>
                      </w:r>
                    </w:p>
                    <w:p w14:paraId="7A4BDF1D" w14:textId="77777777" w:rsidR="00DD27AA" w:rsidRDefault="00DD27AA" w:rsidP="00593995">
                      <w:pPr>
                        <w:rPr>
                          <w:noProof/>
                        </w:rPr>
                      </w:pPr>
                      <w:r>
                        <w:rPr>
                          <w:noProof/>
                        </w:rPr>
                        <w:t>Contents: Hello, world!.</w:t>
                      </w:r>
                    </w:p>
                    <w:p w14:paraId="4BBB44A9" w14:textId="77777777" w:rsidR="00DD27AA" w:rsidRDefault="00DD27AA" w:rsidP="00593995">
                      <w:pPr>
                        <w:rPr>
                          <w:noProof/>
                        </w:rPr>
                      </w:pPr>
                      <w:r>
                        <w:rPr>
                          <w:noProof/>
                        </w:rPr>
                        <w:t>Length of contents (content length: [13]) plus [ancillaryValue] of [7]: 20</w:t>
                      </w:r>
                    </w:p>
                    <w:p w14:paraId="01CD9BEA" w14:textId="558D8B5E" w:rsidR="00DD27AA" w:rsidRDefault="00DD27AA" w:rsidP="00593995">
                      <w:pPr>
                        <w:rPr>
                          <w:noProof/>
                        </w:rPr>
                      </w:pPr>
                      <w:r>
                        <w:rPr>
                          <w:noProof/>
                        </w:rPr>
                        <w:t>Char at idx [1] (current val: [e]) made upper case: [E].</w:t>
                      </w:r>
                    </w:p>
                  </w:txbxContent>
                </v:textbox>
                <w10:wrap type="square"/>
              </v:shape>
            </w:pict>
          </mc:Fallback>
        </mc:AlternateContent>
      </w:r>
    </w:p>
    <w:p w14:paraId="246687F2" w14:textId="6898FC4A" w:rsidR="00A51C6C" w:rsidRDefault="00A51C6C" w:rsidP="00CB7F7F"/>
    <w:p w14:paraId="43E4F805" w14:textId="288F94DF" w:rsidR="00A51C6C" w:rsidRDefault="00A51C6C" w:rsidP="00CB7F7F"/>
    <w:p w14:paraId="54D8377E" w14:textId="05D5BE7C" w:rsidR="001950B1" w:rsidRDefault="001950B1" w:rsidP="001950B1"/>
    <w:p w14:paraId="52B1AE3A" w14:textId="00012B75" w:rsidR="00834901" w:rsidRDefault="00834901">
      <w:r>
        <w:br w:type="page"/>
      </w:r>
    </w:p>
    <w:bookmarkStart w:id="96" w:name="_MON_1639068359"/>
    <w:bookmarkEnd w:id="96"/>
    <w:p w14:paraId="4B6ED0B5" w14:textId="77777777" w:rsidR="003F46B7" w:rsidRDefault="00D35E25" w:rsidP="003F46B7">
      <w:pPr>
        <w:keepNext/>
        <w:ind w:firstLine="720"/>
      </w:pPr>
      <w:r>
        <w:object w:dxaOrig="11790" w:dyaOrig="8902" w14:anchorId="240AC8B4">
          <v:shape id="_x0000_i1036" type="#_x0000_t75" style="width:589.5pt;height:444.65pt" o:ole="">
            <v:imagedata r:id="rId45" o:title=""/>
          </v:shape>
          <o:OLEObject Type="Embed" ProgID="Word.Document.12" ShapeID="_x0000_i1036" DrawAspect="Content" ObjectID="_1645701526" r:id="rId46">
            <o:FieldCodes>\s</o:FieldCodes>
          </o:OLEObject>
        </w:object>
      </w:r>
    </w:p>
    <w:p w14:paraId="56FC51C9" w14:textId="32EA361E" w:rsidR="00297688" w:rsidRDefault="003F46B7" w:rsidP="003F46B7">
      <w:pPr>
        <w:pStyle w:val="Caption"/>
        <w:rPr>
          <w:i w:val="0"/>
          <w:iCs w:val="0"/>
        </w:rPr>
      </w:pPr>
      <w:bookmarkStart w:id="97" w:name="_Toc35085950"/>
      <w:r>
        <w:t xml:space="preserve">Figure </w:t>
      </w:r>
      <w:fldSimple w:instr=" SEQ Figure \* ARABIC ">
        <w:r w:rsidR="00DF28F0">
          <w:rPr>
            <w:noProof/>
          </w:rPr>
          <w:t>17</w:t>
        </w:r>
      </w:fldSimple>
      <w:r>
        <w:t xml:space="preserve">  </w:t>
      </w:r>
      <w:r>
        <w:softHyphen/>
      </w:r>
      <w:r>
        <w:rPr>
          <w:i w:val="0"/>
          <w:iCs w:val="0"/>
        </w:rPr>
        <w:t>-- VaultAction Demonstration</w:t>
      </w:r>
      <w:bookmarkEnd w:id="97"/>
    </w:p>
    <w:p w14:paraId="62E7406F" w14:textId="70BD174D" w:rsidR="0084098E" w:rsidRPr="0084098E" w:rsidRDefault="0084098E" w:rsidP="0084098E">
      <w:r>
        <w:rPr>
          <w:noProof/>
          <w:lang w:eastAsia="zh-CN"/>
        </w:rPr>
        <mc:AlternateContent>
          <mc:Choice Requires="wps">
            <w:drawing>
              <wp:anchor distT="0" distB="0" distL="114300" distR="114300" simplePos="0" relativeHeight="251662336" behindDoc="0" locked="0" layoutInCell="1" allowOverlap="1" wp14:anchorId="2133CBB4" wp14:editId="46B5CA2E">
                <wp:simplePos x="0" y="0"/>
                <wp:positionH relativeFrom="column">
                  <wp:posOffset>0</wp:posOffset>
                </wp:positionH>
                <wp:positionV relativeFrom="paragraph">
                  <wp:posOffset>1419225</wp:posOffset>
                </wp:positionV>
                <wp:extent cx="5379085" cy="635"/>
                <wp:effectExtent l="0" t="0" r="0" b="0"/>
                <wp:wrapSquare wrapText="bothSides"/>
                <wp:docPr id="4" name="Text Box 4"/>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8C19B8D" w14:textId="25671773" w:rsidR="00DD27AA" w:rsidRPr="006C74A2" w:rsidRDefault="00DD27AA" w:rsidP="0084098E">
                            <w:pPr>
                              <w:pStyle w:val="Caption"/>
                              <w:rPr>
                                <w:noProof/>
                                <w:sz w:val="26"/>
                                <w:szCs w:val="26"/>
                              </w:rPr>
                            </w:pPr>
                            <w:bookmarkStart w:id="98" w:name="_Toc35085951"/>
                            <w:r>
                              <w:t xml:space="preserve">Figure </w:t>
                            </w:r>
                            <w:fldSimple w:instr=" SEQ Figure \* ARABIC ">
                              <w:r w:rsidR="00DF28F0">
                                <w:rPr>
                                  <w:noProof/>
                                </w:rPr>
                                <w:t>18</w:t>
                              </w:r>
                            </w:fldSimple>
                            <w:r>
                              <w:t xml:space="preserve"> </w:t>
                            </w:r>
                            <w:r>
                              <w:softHyphen/>
                            </w:r>
                            <w:r>
                              <w:rPr>
                                <w:i w:val="0"/>
                                <w:iCs w:val="0"/>
                              </w:rPr>
                              <w:t>-- VaultAction Demo Output</w:t>
                            </w:r>
                            <w:bookmarkEnd w:id="98"/>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133CBB4" id="Text Box 4" o:spid="_x0000_s1030" type="#_x0000_t202" style="position:absolute;margin-left:0;margin-top:111.75pt;width:423.55pt;height:.05pt;z-index:2516623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" stroked="f">
                <v:textbox style="mso-fit-shape-to-text:t" inset="0,0,0,0">
                  <w:txbxContent>
                    <w:p w14:paraId="08C19B8D" w14:textId="25671773" w:rsidR="00DD27AA" w:rsidRPr="006C74A2" w:rsidRDefault="00DD27AA" w:rsidP="0084098E">
                      <w:pPr>
                        <w:pStyle w:val="Caption"/>
                        <w:rPr>
                          <w:noProof/>
                          <w:sz w:val="26"/>
                          <w:szCs w:val="26"/>
                        </w:rPr>
                      </w:pPr>
                      <w:bookmarkStart w:id="99" w:name="_Toc35085951"/>
                      <w:r>
                        <w:t xml:space="preserve">Figure </w:t>
                      </w:r>
                      <w:fldSimple w:instr=" SEQ Figure \* ARABIC ">
                        <w:r w:rsidR="00DF28F0">
                          <w:rPr>
                            <w:noProof/>
                          </w:rPr>
                          <w:t>18</w:t>
                        </w:r>
                      </w:fldSimple>
                      <w:r>
                        <w:t xml:space="preserve"> </w:t>
                      </w:r>
                      <w:r>
                        <w:softHyphen/>
                      </w:r>
                      <w:r>
                        <w:rPr>
                          <w:i w:val="0"/>
                          <w:iCs w:val="0"/>
                        </w:rPr>
                        <w:t>-- VaultAction Demo Output</w:t>
                      </w:r>
                      <w:bookmarkEnd w:id="99"/>
                    </w:p>
                  </w:txbxContent>
                </v:textbox>
                <w10:wrap type="square"/>
              </v:shape>
            </w:pict>
          </mc:Fallback>
        </mc:AlternateContent>
      </w:r>
      <w:r>
        <w:rPr>
          <w:noProof/>
          <w:lang w:eastAsia="zh-CN"/>
        </w:rPr>
        <mc:AlternateContent>
          <mc:Choice Requires="wps">
            <w:drawing>
              <wp:anchor distT="45720" distB="45720" distL="114300" distR="114300" simplePos="0" relativeHeight="251659264" behindDoc="0" locked="0" layoutInCell="1" allowOverlap="1" wp14:anchorId="066F0A6B" wp14:editId="6CEF5880">
                <wp:simplePos x="0" y="0"/>
                <wp:positionH relativeFrom="column">
                  <wp:posOffset>0</wp:posOffset>
                </wp:positionH>
                <wp:positionV relativeFrom="paragraph">
                  <wp:posOffset>342265</wp:posOffset>
                </wp:positionV>
                <wp:extent cx="5379085" cy="1404620"/>
                <wp:effectExtent l="0" t="0" r="12065" b="26035"/>
                <wp:wrapSquare wrapText="bothSides"/>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4DE88EAB" w14:textId="77777777" w:rsidR="00DD27AA" w:rsidRDefault="00DD27AA" w:rsidP="0084098E">
                            <w:pPr>
                              <w:rPr>
                                <w:noProof/>
                              </w:rPr>
                            </w:pPr>
                            <w:r>
                              <w:rPr>
                                <w:noProof/>
                              </w:rPr>
                              <w:t>Performing DemonstrateActions...</w:t>
                            </w:r>
                          </w:p>
                          <w:p w14:paraId="6DB60B16" w14:textId="77777777" w:rsidR="00DD27AA" w:rsidRDefault="00DD27AA" w:rsidP="0084098E">
                            <w:pPr>
                              <w:rPr>
                                <w:noProof/>
                              </w:rPr>
                            </w:pPr>
                            <w:r>
                              <w:rPr>
                                <w:noProof/>
                              </w:rPr>
                              <w:t>Reversed Upper/Lower res: hELLO, WORLD!</w:t>
                            </w:r>
                          </w:p>
                          <w:p w14:paraId="662BFDD7" w14:textId="7BD44A71" w:rsidR="00DD27AA" w:rsidRDefault="00DD27AA" w:rsidP="0084098E">
                            <w:pPr>
                              <w:rPr>
                                <w:noProof/>
                              </w:rPr>
                            </w:pPr>
                            <w:r>
                              <w:rPr>
                                <w:noProof/>
                              </w:rPr>
                              <w:t>Made chars at idx divisble by 3 q: [qELqO,qWOqLDq]</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66F0A6B" id="_x0000_s1031" type="#_x0000_t202" style="position:absolute;margin-left:0;margin-top:26.95pt;width:423.55pt;height:110.6pt;z-index:25165926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">
                <v:textbox style="mso-fit-shape-to-text:t">
                  <w:txbxContent>
                    <w:p w14:paraId="4DE88EAB" w14:textId="77777777" w:rsidR="00DD27AA" w:rsidRDefault="00DD27AA" w:rsidP="0084098E">
                      <w:pPr>
                        <w:rPr>
                          <w:noProof/>
                        </w:rPr>
                      </w:pPr>
                      <w:r>
                        <w:rPr>
                          <w:noProof/>
                        </w:rPr>
                        <w:t>Performing DemonstrateActions...</w:t>
                      </w:r>
                    </w:p>
                    <w:p w14:paraId="6DB60B16" w14:textId="77777777" w:rsidR="00DD27AA" w:rsidRDefault="00DD27AA" w:rsidP="0084098E">
                      <w:pPr>
                        <w:rPr>
                          <w:noProof/>
                        </w:rPr>
                      </w:pPr>
                      <w:r>
                        <w:rPr>
                          <w:noProof/>
                        </w:rPr>
                        <w:t>Reversed Upper/Lower res: hELLO, WORLD!</w:t>
                      </w:r>
                    </w:p>
                    <w:p w14:paraId="662BFDD7" w14:textId="7BD44A71" w:rsidR="00DD27AA" w:rsidRDefault="00DD27AA" w:rsidP="0084098E">
                      <w:pPr>
                        <w:rPr>
                          <w:noProof/>
                        </w:rPr>
                      </w:pPr>
                      <w:r>
                        <w:rPr>
                          <w:noProof/>
                        </w:rPr>
                        <w:t>Made chars at idx divisble by 3 q: [qELqO,qWOqLDq]</w:t>
                      </w:r>
                    </w:p>
                  </w:txbxContent>
                </v:textbox>
                <w10:wrap type="square"/>
              </v:shape>
            </w:pict>
          </mc:Fallback>
        </mc:AlternateContent>
      </w:r>
    </w:p>
    <w:bookmarkStart w:id="100" w:name="_MON_1639070253"/>
    <w:bookmarkEnd w:id="100"/>
    <w:p w14:paraId="680852CE" w14:textId="006161BB" w:rsidR="009B6576" w:rsidRDefault="00A5001F" w:rsidP="009B6576">
      <w:pPr>
        <w:keepNext/>
      </w:pPr>
      <w:r>
        <w:object w:dxaOrig="10800" w:dyaOrig="12013" w14:anchorId="3DC54E8F">
          <v:shape id="_x0000_i1037" type="#_x0000_t75" style="width:540pt;height:600.65pt" o:ole="">
            <v:imagedata r:id="rId47" o:title=""/>
          </v:shape>
          <o:OLEObject Type="Embed" ProgID="Word.Document.12" ShapeID="_x0000_i1037" DrawAspect="Content" ObjectID="_1645701527" r:id="rId48">
            <o:FieldCodes>\s</o:FieldCodes>
          </o:OLEObject>
        </w:object>
      </w:r>
    </w:p>
    <w:p w14:paraId="2EBA593F" w14:textId="6ECB7792" w:rsidR="009B6576" w:rsidRDefault="009B6576" w:rsidP="009B6576">
      <w:pPr>
        <w:pStyle w:val="Caption"/>
        <w:rPr>
          <w:i w:val="0"/>
          <w:iCs w:val="0"/>
        </w:rPr>
      </w:pPr>
      <w:bookmarkStart w:id="101" w:name="_Toc35085952"/>
      <w:r>
        <w:t xml:space="preserve">Figure </w:t>
      </w:r>
      <w:fldSimple w:instr=" SEQ Figure \* ARABIC ">
        <w:r w:rsidR="00DF28F0">
          <w:rPr>
            <w:noProof/>
          </w:rPr>
          <w:t>19</w:t>
        </w:r>
      </w:fldSimple>
      <w:r w:rsidR="00EA4670">
        <w:t xml:space="preserve"> </w:t>
      </w:r>
      <w:r w:rsidR="00EA4670">
        <w:rPr>
          <w:i w:val="0"/>
          <w:iCs w:val="0"/>
        </w:rPr>
        <w:t>– VaultMixedOperation Demonstration</w:t>
      </w:r>
      <w:bookmarkEnd w:id="101"/>
    </w:p>
    <w:p w14:paraId="51687449" w14:textId="2F41FBC6" w:rsidR="00A133C9" w:rsidRDefault="00A133C9" w:rsidP="00A133C9"/>
    <w:p w14:paraId="116499F3" w14:textId="1789D64E" w:rsidR="00A133C9" w:rsidRPr="00A133C9" w:rsidRDefault="00ED296C" w:rsidP="00A133C9">
      <w:r>
        <w:rPr>
          <w:noProof/>
          <w:lang w:eastAsia="zh-CN"/>
        </w:rPr>
        <w:lastRenderedPageBreak/>
        <mc:AlternateContent>
          <mc:Choice Requires="wps">
            <w:drawing>
              <wp:anchor distT="0" distB="0" distL="114300" distR="114300" simplePos="0" relativeHeight="251667456" behindDoc="0" locked="0" layoutInCell="1" allowOverlap="1" wp14:anchorId="1DEF1E98" wp14:editId="4C2B2C62">
                <wp:simplePos x="0" y="0"/>
                <wp:positionH relativeFrom="column">
                  <wp:posOffset>0</wp:posOffset>
                </wp:positionH>
                <wp:positionV relativeFrom="paragraph">
                  <wp:posOffset>1124585</wp:posOffset>
                </wp:positionV>
                <wp:extent cx="5379085" cy="635"/>
                <wp:effectExtent l="0" t="0" r="0" b="0"/>
                <wp:wrapSquare wrapText="bothSides"/>
                <wp:docPr id="6" name="Text Box 6"/>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0A001440" w14:textId="3980D34B" w:rsidR="00DD27AA" w:rsidRPr="005353D6" w:rsidRDefault="00DD27AA" w:rsidP="00ED296C">
                            <w:pPr>
                              <w:pStyle w:val="Caption"/>
                              <w:rPr>
                                <w:noProof/>
                                <w:sz w:val="26"/>
                                <w:szCs w:val="26"/>
                              </w:rPr>
                            </w:pPr>
                            <w:bookmarkStart w:id="102" w:name="_Toc35085953"/>
                            <w:r>
                              <w:t xml:space="preserve">Figure </w:t>
                            </w:r>
                            <w:fldSimple w:instr=" SEQ Figure \* ARABIC ">
                              <w:r w:rsidR="00DF28F0">
                                <w:rPr>
                                  <w:noProof/>
                                </w:rPr>
                                <w:t>20</w:t>
                              </w:r>
                            </w:fldSimple>
                            <w:r>
                              <w:t xml:space="preserve"> </w:t>
                            </w:r>
                            <w:r>
                              <w:rPr>
                                <w:i w:val="0"/>
                                <w:iCs w:val="0"/>
                              </w:rPr>
                              <w:t>-- VaultMixedOperation Demo Output</w:t>
                            </w:r>
                            <w:bookmarkEnd w:id="102"/>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DEF1E98" id="Text Box 6" o:spid="_x0000_s1032" type="#_x0000_t202" style="position:absolute;margin-left:0;margin-top:88.55pt;width:423.55pt;height:.0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" stroked="f">
                <v:textbox style="mso-fit-shape-to-text:t" inset="0,0,0,0">
                  <w:txbxContent>
                    <w:p w14:paraId="0A001440" w14:textId="3980D34B" w:rsidR="00DD27AA" w:rsidRPr="005353D6" w:rsidRDefault="00DD27AA" w:rsidP="00ED296C">
                      <w:pPr>
                        <w:pStyle w:val="Caption"/>
                        <w:rPr>
                          <w:noProof/>
                          <w:sz w:val="26"/>
                          <w:szCs w:val="26"/>
                        </w:rPr>
                      </w:pPr>
                      <w:bookmarkStart w:id="103" w:name="_Toc35085953"/>
                      <w:r>
                        <w:t xml:space="preserve">Figure </w:t>
                      </w:r>
                      <w:fldSimple w:instr=" SEQ Figure \* ARABIC ">
                        <w:r w:rsidR="00DF28F0">
                          <w:rPr>
                            <w:noProof/>
                          </w:rPr>
                          <w:t>20</w:t>
                        </w:r>
                      </w:fldSimple>
                      <w:r>
                        <w:t xml:space="preserve"> </w:t>
                      </w:r>
                      <w:r>
                        <w:rPr>
                          <w:i w:val="0"/>
                          <w:iCs w:val="0"/>
                        </w:rPr>
                        <w:t>-- VaultMixedOperation Demo Output</w:t>
                      </w:r>
                      <w:bookmarkEnd w:id="103"/>
                    </w:p>
                  </w:txbxContent>
                </v:textbox>
                <w10:wrap type="square"/>
              </v:shape>
            </w:pict>
          </mc:Fallback>
        </mc:AlternateContent>
      </w:r>
      <w:r w:rsidR="004453FD">
        <w:rPr>
          <w:noProof/>
          <w:lang w:eastAsia="zh-CN"/>
        </w:rPr>
        <mc:AlternateContent>
          <mc:Choice Requires="wps">
            <w:drawing>
              <wp:anchor distT="45720" distB="45720" distL="114300" distR="114300" simplePos="0" relativeHeight="251665408" behindDoc="0" locked="0" layoutInCell="1" allowOverlap="1" wp14:anchorId="79445E3F" wp14:editId="4EE08C26">
                <wp:simplePos x="0" y="0"/>
                <wp:positionH relativeFrom="column">
                  <wp:posOffset>0</wp:posOffset>
                </wp:positionH>
                <wp:positionV relativeFrom="paragraph">
                  <wp:posOffset>354330</wp:posOffset>
                </wp:positionV>
                <wp:extent cx="5379085" cy="1404620"/>
                <wp:effectExtent l="0" t="0" r="12065" b="26035"/>
                <wp:wrapSquare wrapText="bothSides"/>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0F4D34A0" w14:textId="77777777" w:rsidR="00DD27AA" w:rsidRDefault="00DD27AA" w:rsidP="0056791D">
                            <w:pPr>
                              <w:rPr>
                                <w:noProof/>
                              </w:rPr>
                            </w:pPr>
                            <w:r>
                              <w:rPr>
                                <w:noProof/>
                              </w:rPr>
                              <w:t>Performing DemonstrateMixedOperations...</w:t>
                            </w:r>
                          </w:p>
                          <w:p w14:paraId="29F394C4" w14:textId="1FE88DC8" w:rsidR="00DD27AA" w:rsidRDefault="00DD27AA" w:rsidP="0056791D">
                            <w:pPr>
                              <w:rPr>
                                <w:noProof/>
                              </w:rPr>
                            </w:pPr>
                            <w:r>
                              <w:rPr>
                                <w:noProof/>
                              </w:rPr>
                              <w:t>New value: [Hello it's magic oooh oooh! , world!], Index: [4].</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445E3F" id="_x0000_s1033" type="#_x0000_t202" style="position:absolute;margin-left:0;margin-top:27.9pt;width:423.55pt;height:110.6pt;z-index:2516654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">
                <v:textbox style="mso-fit-shape-to-text:t">
                  <w:txbxContent>
                    <w:p w14:paraId="0F4D34A0" w14:textId="77777777" w:rsidR="00DD27AA" w:rsidRDefault="00DD27AA" w:rsidP="0056791D">
                      <w:pPr>
                        <w:rPr>
                          <w:noProof/>
                        </w:rPr>
                      </w:pPr>
                      <w:r>
                        <w:rPr>
                          <w:noProof/>
                        </w:rPr>
                        <w:t>Performing DemonstrateMixedOperations...</w:t>
                      </w:r>
                    </w:p>
                    <w:p w14:paraId="29F394C4" w14:textId="1FE88DC8" w:rsidR="00DD27AA" w:rsidRDefault="00DD27AA" w:rsidP="0056791D">
                      <w:pPr>
                        <w:rPr>
                          <w:noProof/>
                        </w:rPr>
                      </w:pPr>
                      <w:r>
                        <w:rPr>
                          <w:noProof/>
                        </w:rPr>
                        <w:t>New value: [Hello it's magic oooh oooh! , world!], Index: [4].</w:t>
                      </w:r>
                    </w:p>
                  </w:txbxContent>
                </v:textbox>
                <w10:wrap type="square"/>
              </v:shape>
            </w:pict>
          </mc:Fallback>
        </mc:AlternateContent>
      </w:r>
    </w:p>
    <w:p w14:paraId="2294FEEE" w14:textId="77777777" w:rsidR="00EA4670" w:rsidRPr="00EA4670" w:rsidRDefault="00EA4670" w:rsidP="00EA4670"/>
    <w:p w14:paraId="50C31EF2" w14:textId="6D614BC9" w:rsidR="00F13E3D" w:rsidRDefault="00F13E3D" w:rsidP="00F9454A"/>
    <w:p w14:paraId="48A551EF" w14:textId="094517AB" w:rsidR="00C912BF" w:rsidRDefault="00C912BF" w:rsidP="00F9454A"/>
    <w:p w14:paraId="3AA9A66E" w14:textId="1962A35A" w:rsidR="00C912BF" w:rsidRDefault="00C912BF" w:rsidP="00F9454A"/>
    <w:p w14:paraId="3686853A" w14:textId="27ECEDE6" w:rsidR="00A07E3D" w:rsidRDefault="00AA049B" w:rsidP="00EA3C73">
      <w:r>
        <w:tab/>
      </w:r>
      <w:r w:rsidR="00F9454A">
        <w:t xml:space="preserve">As can be seen, interacting with protected mutable resources requires </w:t>
      </w:r>
      <w:r w:rsidR="00BE238F">
        <w:t xml:space="preserve">more care and requires understanding of expression and statement lambdas.  </w:t>
      </w:r>
      <w:r w:rsidR="00907E93">
        <w:t xml:space="preserve">As mentioned above, </w:t>
      </w:r>
      <w:r w:rsidR="00195516">
        <w:t>facilities exist</w:t>
      </w:r>
      <w:r w:rsidR="00B967DC">
        <w:t xml:space="preserve"> to create customized, more convenient </w:t>
      </w:r>
      <w:r w:rsidR="007B448B" w:rsidRPr="007B448B">
        <w:rPr>
          <w:i/>
        </w:rPr>
        <w:t>Locked</w:t>
      </w:r>
      <w:r w:rsidR="00BD217E">
        <w:rPr>
          <w:i/>
        </w:rPr>
        <w:t xml:space="preserve"> </w:t>
      </w:r>
      <w:r w:rsidR="007B448B" w:rsidRPr="007B448B">
        <w:rPr>
          <w:i/>
        </w:rPr>
        <w:t>Resources</w:t>
      </w:r>
      <w:r w:rsidR="002F08F9">
        <w:t xml:space="preserve"> and code generation utilities are planned </w:t>
      </w:r>
      <w:r w:rsidR="00A578D7">
        <w:t>for future released.</w:t>
      </w:r>
      <w:r w:rsidR="00A578D7">
        <w:rPr>
          <w:rStyle w:val="FootnoteReference"/>
        </w:rPr>
        <w:footnoteReference w:id="60"/>
      </w:r>
      <w:r w:rsidR="002D589E">
        <w:t xml:space="preserve">  A shorter path to a more convenient syntax is also available: passing the locked resource to extension methods</w:t>
      </w:r>
      <w:r w:rsidR="00A07E3D">
        <w:t xml:space="preserve"> (by reference).  The following example shows how extension methods can be used to simplify frequently used syntax:</w:t>
      </w:r>
    </w:p>
    <w:bookmarkStart w:id="104" w:name="_MON_1639072079"/>
    <w:bookmarkEnd w:id="104"/>
    <w:p w14:paraId="70E28ADB" w14:textId="6AF74CEA" w:rsidR="007528F3" w:rsidRDefault="007B448B" w:rsidP="007528F3">
      <w:pPr>
        <w:keepNext/>
        <w:ind w:firstLine="720"/>
      </w:pPr>
      <w:r>
        <w:object w:dxaOrig="9645" w:dyaOrig="7430" w14:anchorId="4BD9D072">
          <v:shape id="_x0000_i1038" type="#_x0000_t75" style="width:482.25pt;height:371.15pt" o:ole="">
            <v:imagedata r:id="rId49" o:title=""/>
          </v:shape>
          <o:OLEObject Type="Embed" ProgID="Word.Document.12" ShapeID="_x0000_i1038" DrawAspect="Content" ObjectID="_1645701528" r:id="rId50">
            <o:FieldCodes>\s</o:FieldCodes>
          </o:OLEObject>
        </w:object>
      </w:r>
    </w:p>
    <w:p w14:paraId="78103698" w14:textId="27DEA9F3" w:rsidR="007528F3" w:rsidRDefault="007528F3" w:rsidP="007528F3">
      <w:pPr>
        <w:pStyle w:val="Caption"/>
        <w:rPr>
          <w:i w:val="0"/>
          <w:iCs w:val="0"/>
        </w:rPr>
      </w:pPr>
      <w:bookmarkStart w:id="105" w:name="_Ref28767476"/>
      <w:bookmarkStart w:id="106" w:name="_Toc35085954"/>
      <w:r>
        <w:t xml:space="preserve">Figure </w:t>
      </w:r>
      <w:fldSimple w:instr=" SEQ Figure \* ARABIC ">
        <w:r w:rsidR="00DF28F0">
          <w:rPr>
            <w:noProof/>
          </w:rPr>
          <w:t>21</w:t>
        </w:r>
      </w:fldSimple>
      <w:bookmarkEnd w:id="105"/>
      <w:r w:rsidR="00C4772B">
        <w:t xml:space="preserve"> </w:t>
      </w:r>
      <w:r w:rsidR="00AA1A42">
        <w:rPr>
          <w:i w:val="0"/>
          <w:iCs w:val="0"/>
        </w:rPr>
        <w:t>–</w:t>
      </w:r>
      <w:r w:rsidR="00C4772B">
        <w:rPr>
          <w:i w:val="0"/>
          <w:iCs w:val="0"/>
        </w:rPr>
        <w:t xml:space="preserve"> </w:t>
      </w:r>
      <w:r w:rsidR="00AA1A42">
        <w:rPr>
          <w:i w:val="0"/>
          <w:iCs w:val="0"/>
        </w:rPr>
        <w:t>Demonstration of Extension Methods to Simplify Usage</w:t>
      </w:r>
      <w:bookmarkEnd w:id="106"/>
    </w:p>
    <w:p w14:paraId="5A1C97DD" w14:textId="5D3293BB" w:rsidR="00D04EB3" w:rsidRPr="00D04EB3" w:rsidRDefault="00AD156E" w:rsidP="00D04EB3">
      <w:r>
        <w:rPr>
          <w:noProof/>
          <w:lang w:eastAsia="zh-CN"/>
        </w:rPr>
        <mc:AlternateContent>
          <mc:Choice Requires="wps">
            <w:drawing>
              <wp:anchor distT="0" distB="0" distL="114300" distR="114300" simplePos="0" relativeHeight="251673600" behindDoc="0" locked="0" layoutInCell="1" allowOverlap="1" wp14:anchorId="785A6424" wp14:editId="03185CC8">
                <wp:simplePos x="0" y="0"/>
                <wp:positionH relativeFrom="column">
                  <wp:posOffset>0</wp:posOffset>
                </wp:positionH>
                <wp:positionV relativeFrom="paragraph">
                  <wp:posOffset>1737995</wp:posOffset>
                </wp:positionV>
                <wp:extent cx="5379085" cy="635"/>
                <wp:effectExtent l="0" t="0" r="0" b="0"/>
                <wp:wrapSquare wrapText="bothSides"/>
                <wp:docPr id="9" name="Text Box 9"/>
                <wp:cNvGraphicFramePr/>
                <a:graphic xmlns:a="http://schemas.openxmlformats.org/drawingml/2006/main">
                  <a:graphicData uri="http://schemas.microsoft.com/office/word/2010/wordprocessingShape">
                    <wps:wsp>
                      <wps:cNvSpPr txBox="1"/>
                      <wps:spPr>
                        <a:xfrm>
                          <a:off x="0" y="0"/>
                          <a:ext cx="5379085" cy="635"/>
                        </a:xfrm>
                        <a:prstGeom prst="rect">
                          <a:avLst/>
                        </a:prstGeom>
                        <a:solidFill>
                          <a:prstClr val="white"/>
                        </a:solidFill>
                        <a:ln>
                          <a:noFill/>
                        </a:ln>
                      </wps:spPr>
                      <wps:txbx>
                        <w:txbxContent>
                          <w:p w14:paraId="35B86526" w14:textId="3A369ED3" w:rsidR="00DD27AA" w:rsidRPr="00E275B2" w:rsidRDefault="00DD27AA" w:rsidP="00AD156E">
                            <w:pPr>
                              <w:pStyle w:val="Caption"/>
                              <w:rPr>
                                <w:noProof/>
                                <w:sz w:val="26"/>
                                <w:szCs w:val="26"/>
                              </w:rPr>
                            </w:pPr>
                            <w:bookmarkStart w:id="107" w:name="_Toc35085955"/>
                            <w:r>
                              <w:t xml:space="preserve">Figure </w:t>
                            </w:r>
                            <w:fldSimple w:instr=" SEQ Figure \* ARABIC ">
                              <w:r w:rsidR="00DF28F0">
                                <w:rPr>
                                  <w:noProof/>
                                </w:rPr>
                                <w:t>22</w:t>
                              </w:r>
                            </w:fldSimple>
                            <w:r>
                              <w:t xml:space="preserve"> </w:t>
                            </w:r>
                            <w:r>
                              <w:rPr>
                                <w:i w:val="0"/>
                                <w:iCs w:val="0"/>
                              </w:rPr>
                              <w:t>-- Output of Extension Method Demo</w:t>
                            </w:r>
                            <w:bookmarkEnd w:id="107"/>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785A6424" id="Text Box 9" o:spid="_x0000_s1034" type="#_x0000_t202" style="position:absolute;margin-left:0;margin-top:136.85pt;width:423.55pt;height:.0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" stroked="f">
                <v:textbox style="mso-fit-shape-to-text:t" inset="0,0,0,0">
                  <w:txbxContent>
                    <w:p w14:paraId="35B86526" w14:textId="3A369ED3" w:rsidR="00DD27AA" w:rsidRPr="00E275B2" w:rsidRDefault="00DD27AA" w:rsidP="00AD156E">
                      <w:pPr>
                        <w:pStyle w:val="Caption"/>
                        <w:rPr>
                          <w:noProof/>
                          <w:sz w:val="26"/>
                          <w:szCs w:val="26"/>
                        </w:rPr>
                      </w:pPr>
                      <w:bookmarkStart w:id="108" w:name="_Toc35085955"/>
                      <w:r>
                        <w:t xml:space="preserve">Figure </w:t>
                      </w:r>
                      <w:fldSimple w:instr=" SEQ Figure \* ARABIC ">
                        <w:r w:rsidR="00DF28F0">
                          <w:rPr>
                            <w:noProof/>
                          </w:rPr>
                          <w:t>22</w:t>
                        </w:r>
                      </w:fldSimple>
                      <w:r>
                        <w:t xml:space="preserve"> </w:t>
                      </w:r>
                      <w:r>
                        <w:rPr>
                          <w:i w:val="0"/>
                          <w:iCs w:val="0"/>
                        </w:rPr>
                        <w:t>-- Output of Extension Method Demo</w:t>
                      </w:r>
                      <w:bookmarkEnd w:id="108"/>
                    </w:p>
                  </w:txbxContent>
                </v:textbox>
                <w10:wrap type="square"/>
              </v:shape>
            </w:pict>
          </mc:Fallback>
        </mc:AlternateContent>
      </w:r>
      <w:r w:rsidR="00042662">
        <w:rPr>
          <w:noProof/>
          <w:lang w:eastAsia="zh-CN"/>
        </w:rPr>
        <mc:AlternateContent>
          <mc:Choice Requires="wps">
            <w:drawing>
              <wp:anchor distT="45720" distB="45720" distL="114300" distR="114300" simplePos="0" relativeHeight="251668480" behindDoc="0" locked="0" layoutInCell="1" allowOverlap="1" wp14:anchorId="3180E5AF" wp14:editId="38F848E9">
                <wp:simplePos x="0" y="0"/>
                <wp:positionH relativeFrom="column">
                  <wp:posOffset>0</wp:posOffset>
                </wp:positionH>
                <wp:positionV relativeFrom="paragraph">
                  <wp:posOffset>354330</wp:posOffset>
                </wp:positionV>
                <wp:extent cx="5379085" cy="1404620"/>
                <wp:effectExtent l="0" t="0" r="12065" b="26035"/>
                <wp:wrapSquare wrapText="bothSides"/>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79085" cy="1404620"/>
                        </a:xfrm>
                        <a:prstGeom prst="rect">
                          <a:avLst/>
                        </a:prstGeom>
                        <a:solidFill>
                          <a:srgbClr val="FFFFFF"/>
                        </a:solidFill>
                        <a:ln w="9525">
                          <a:solidFill>
                            <a:srgbClr val="000000"/>
                          </a:solidFill>
                          <a:miter lim="800000"/>
                          <a:headEnd/>
                          <a:tailEnd/>
                        </a:ln>
                      </wps:spPr>
                      <wps:txbx>
                        <w:txbxContent>
                          <w:p w14:paraId="1B52D855" w14:textId="77777777" w:rsidR="00DD27AA" w:rsidRDefault="00DD27AA" w:rsidP="00AD156E">
                            <w:pPr>
                              <w:rPr>
                                <w:noProof/>
                              </w:rPr>
                            </w:pPr>
                            <w:r>
                              <w:rPr>
                                <w:noProof/>
                              </w:rPr>
                              <w:t>Performing DemonstrateUseOfExtensionMethodsToSimplify...</w:t>
                            </w:r>
                          </w:p>
                          <w:p w14:paraId="544207E6" w14:textId="77777777" w:rsidR="00DD27AA" w:rsidRDefault="00DD27AA" w:rsidP="00AD156E">
                            <w:pPr>
                              <w:rPr>
                                <w:noProof/>
                              </w:rPr>
                            </w:pPr>
                            <w:r>
                              <w:rPr>
                                <w:noProof/>
                              </w:rPr>
                              <w:t>Contents: Hello, world!</w:t>
                            </w:r>
                          </w:p>
                          <w:p w14:paraId="0435E64A" w14:textId="77777777" w:rsidR="00DD27AA" w:rsidRDefault="00DD27AA" w:rsidP="00AD156E">
                            <w:pPr>
                              <w:rPr>
                                <w:noProof/>
                              </w:rPr>
                            </w:pPr>
                            <w:r>
                              <w:rPr>
                                <w:noProof/>
                              </w:rPr>
                              <w:t>First char: H</w:t>
                            </w:r>
                          </w:p>
                          <w:p w14:paraId="69265E87" w14:textId="22D04F4B" w:rsidR="00DD27AA" w:rsidRDefault="00DD27AA" w:rsidP="00AD156E">
                            <w:pPr>
                              <w:rPr>
                                <w:noProof/>
                              </w:rPr>
                            </w:pPr>
                            <w:r>
                              <w:rPr>
                                <w:noProof/>
                              </w:rPr>
                              <w:t>Changed to uppercase 'E': HEllo, world!</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80E5AF" id="_x0000_s1035" type="#_x0000_t202" style="position:absolute;margin-left:0;margin-top:27.9pt;width:423.55pt;height:110.6pt;z-index:25166848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">
                <v:textbox style="mso-fit-shape-to-text:t">
                  <w:txbxContent>
                    <w:p w14:paraId="1B52D855" w14:textId="77777777" w:rsidR="00DD27AA" w:rsidRDefault="00DD27AA" w:rsidP="00AD156E">
                      <w:pPr>
                        <w:rPr>
                          <w:noProof/>
                        </w:rPr>
                      </w:pPr>
                      <w:r>
                        <w:rPr>
                          <w:noProof/>
                        </w:rPr>
                        <w:t>Performing DemonstrateUseOfExtensionMethodsToSimplify...</w:t>
                      </w:r>
                    </w:p>
                    <w:p w14:paraId="544207E6" w14:textId="77777777" w:rsidR="00DD27AA" w:rsidRDefault="00DD27AA" w:rsidP="00AD156E">
                      <w:pPr>
                        <w:rPr>
                          <w:noProof/>
                        </w:rPr>
                      </w:pPr>
                      <w:r>
                        <w:rPr>
                          <w:noProof/>
                        </w:rPr>
                        <w:t>Contents: Hello, world!</w:t>
                      </w:r>
                    </w:p>
                    <w:p w14:paraId="0435E64A" w14:textId="77777777" w:rsidR="00DD27AA" w:rsidRDefault="00DD27AA" w:rsidP="00AD156E">
                      <w:pPr>
                        <w:rPr>
                          <w:noProof/>
                        </w:rPr>
                      </w:pPr>
                      <w:r>
                        <w:rPr>
                          <w:noProof/>
                        </w:rPr>
                        <w:t>First char: H</w:t>
                      </w:r>
                    </w:p>
                    <w:p w14:paraId="69265E87" w14:textId="22D04F4B" w:rsidR="00DD27AA" w:rsidRDefault="00DD27AA" w:rsidP="00AD156E">
                      <w:pPr>
                        <w:rPr>
                          <w:noProof/>
                        </w:rPr>
                      </w:pPr>
                      <w:r>
                        <w:rPr>
                          <w:noProof/>
                        </w:rPr>
                        <w:t>Changed to uppercase 'E': HEllo, world!</w:t>
                      </w:r>
                    </w:p>
                  </w:txbxContent>
                </v:textbox>
                <w10:wrap type="square"/>
              </v:shape>
            </w:pict>
          </mc:Fallback>
        </mc:AlternateContent>
      </w:r>
    </w:p>
    <w:p w14:paraId="0B3DEEBE" w14:textId="77777777" w:rsidR="00A07E3D" w:rsidRPr="00805CEC" w:rsidRDefault="00A07E3D" w:rsidP="00A07E3D">
      <w:pPr>
        <w:ind w:firstLine="720"/>
      </w:pPr>
    </w:p>
    <w:p w14:paraId="66E49875" w14:textId="77777777" w:rsidR="00D008F1" w:rsidRPr="0019159C" w:rsidRDefault="00D008F1" w:rsidP="0097137E">
      <w:pPr>
        <w:ind w:firstLine="720"/>
      </w:pPr>
    </w:p>
    <w:p w14:paraId="2F9BD729" w14:textId="77777777" w:rsidR="0075378D" w:rsidRDefault="0075378D" w:rsidP="009D34A7">
      <w:pPr>
        <w:ind w:firstLine="720"/>
      </w:pPr>
    </w:p>
    <w:p w14:paraId="69B2D9F7" w14:textId="77777777" w:rsidR="0075378D" w:rsidRPr="00403B74" w:rsidRDefault="0075378D" w:rsidP="009D34A7">
      <w:pPr>
        <w:ind w:firstLine="720"/>
      </w:pPr>
    </w:p>
    <w:p w14:paraId="5F51856D" w14:textId="2D32A43C" w:rsidR="00403B74" w:rsidRDefault="00577699" w:rsidP="00B536A3">
      <w:pPr>
        <w:pStyle w:val="Heading1"/>
        <w:numPr>
          <w:ilvl w:val="0"/>
          <w:numId w:val="14"/>
        </w:numPr>
      </w:pPr>
      <w:bookmarkStart w:id="109" w:name="_Toc35085906"/>
      <w:r>
        <w:lastRenderedPageBreak/>
        <w:t>Static Analyzer Rules</w:t>
      </w:r>
      <w:bookmarkEnd w:id="109"/>
    </w:p>
    <w:p w14:paraId="17550FCE" w14:textId="354C19D8" w:rsidR="00577699" w:rsidRDefault="00577699" w:rsidP="00577699"/>
    <w:p w14:paraId="43883C4D" w14:textId="6E4E5BD4" w:rsidR="00577699" w:rsidRDefault="00577699" w:rsidP="003621F8">
      <w:pPr>
        <w:ind w:firstLine="360"/>
      </w:pPr>
      <w:r>
        <w:t xml:space="preserve">The static analyzer facilitates isolation of protected resources and </w:t>
      </w:r>
      <w:r w:rsidR="003621F8">
        <w:t xml:space="preserve">prevents inadvertent failure to Dispose a </w:t>
      </w:r>
      <w:r w:rsidR="008521B8" w:rsidRPr="008521B8">
        <w:rPr>
          <w:i/>
        </w:rPr>
        <w:t>LockedResource</w:t>
      </w:r>
      <w:r w:rsidR="003621F8">
        <w:t xml:space="preserve">.  </w:t>
      </w:r>
    </w:p>
    <w:p w14:paraId="4E088C11" w14:textId="77777777" w:rsidR="00245B08" w:rsidRDefault="00560D06" w:rsidP="0054148D">
      <w:pPr>
        <w:pStyle w:val="Heading2"/>
        <w:numPr>
          <w:ilvl w:val="0"/>
          <w:numId w:val="28"/>
        </w:numPr>
        <w:rPr>
          <w:i w:val="0"/>
          <w:iCs/>
        </w:rPr>
      </w:pPr>
      <w:bookmarkStart w:id="110" w:name="_DotNetVault_UsingMandatory"/>
      <w:bookmarkStart w:id="111" w:name="_Toc35085907"/>
      <w:bookmarkEnd w:id="110"/>
      <w:r w:rsidRPr="00560D06">
        <w:rPr>
          <w:i w:val="0"/>
          <w:iCs/>
        </w:rPr>
        <w:t>DotNetVault_UsingMandatory</w:t>
      </w:r>
      <w:bookmarkEnd w:id="111"/>
      <w:r w:rsidR="000811D4">
        <w:rPr>
          <w:i w:val="0"/>
          <w:iCs/>
        </w:rPr>
        <w:t xml:space="preserve"> </w:t>
      </w:r>
    </w:p>
    <w:p w14:paraId="4366496E" w14:textId="52AABB76" w:rsidR="00A920AE" w:rsidRDefault="000811D4" w:rsidP="00EA3C73">
      <w:pPr>
        <w:ind w:left="360" w:firstLine="720"/>
      </w:pPr>
      <w:r w:rsidRPr="000811D4">
        <w:t>DotNetVault_UsingMandatory_DeclaredInline</w:t>
      </w:r>
    </w:p>
    <w:p w14:paraId="7E98CDFD" w14:textId="77777777" w:rsidR="000E2564" w:rsidRDefault="00560D06" w:rsidP="00560D06">
      <w:pPr>
        <w:ind w:firstLine="720"/>
      </w:pPr>
      <w:r>
        <w:t>Th</w:t>
      </w:r>
      <w:r w:rsidR="000811D4">
        <w:t>ese</w:t>
      </w:r>
      <w:r>
        <w:t xml:space="preserve"> rule</w:t>
      </w:r>
      <w:r w:rsidR="000811D4">
        <w:t>s</w:t>
      </w:r>
      <w:r>
        <w:t xml:space="preserve"> require that </w:t>
      </w:r>
      <w:r w:rsidR="0061797F">
        <w:t xml:space="preserve">the caller to any </w:t>
      </w:r>
      <w:r>
        <w:t xml:space="preserve">method that annotates its return type with the </w:t>
      </w:r>
      <w:r>
        <w:rPr>
          <w:i/>
          <w:iCs/>
        </w:rPr>
        <w:t>UsingMandatory</w:t>
      </w:r>
      <w:r w:rsidR="0061797F">
        <w:rPr>
          <w:i/>
          <w:iCs/>
        </w:rPr>
        <w:t>Attribute</w:t>
      </w:r>
      <w:r w:rsidR="0061797F">
        <w:t xml:space="preserve"> </w:t>
      </w:r>
    </w:p>
    <w:p w14:paraId="5C9743E8" w14:textId="48EF4430" w:rsidR="000E2564" w:rsidRDefault="000E2564" w:rsidP="000E2564">
      <w:pPr>
        <w:pStyle w:val="ListParagraph"/>
        <w:numPr>
          <w:ilvl w:val="0"/>
          <w:numId w:val="34"/>
        </w:numPr>
      </w:pPr>
      <w:r>
        <w:t>P</w:t>
      </w:r>
      <w:r w:rsidR="00D8661A">
        <w:t xml:space="preserve">rotect that </w:t>
      </w:r>
      <w:r w:rsidR="00AC5C9C">
        <w:t>return value with a using statement or declaration immediately.  Failure to do so will cause a compilation error</w:t>
      </w:r>
      <w:r>
        <w:t xml:space="preserve"> and</w:t>
      </w:r>
    </w:p>
    <w:p w14:paraId="6A62888B" w14:textId="7A3F5BA3" w:rsidR="000E2564" w:rsidRDefault="000E2564" w:rsidP="000E2564">
      <w:pPr>
        <w:pStyle w:val="ListParagraph"/>
        <w:numPr>
          <w:ilvl w:val="0"/>
          <w:numId w:val="34"/>
        </w:numPr>
      </w:pPr>
      <w:r>
        <w:t>Declare the assignment target inline in the using statement or declaration.</w:t>
      </w:r>
    </w:p>
    <w:p w14:paraId="7338F6FC" w14:textId="62A24802" w:rsidR="00560D06" w:rsidRDefault="00271535" w:rsidP="000E2564">
      <w:r>
        <w:t xml:space="preserve">Failure to adhere to either of the foregoing requirements causes a compilation error.  </w:t>
      </w:r>
      <w:r w:rsidR="007B448B" w:rsidRPr="007B448B">
        <w:rPr>
          <w:i/>
        </w:rPr>
        <w:t>LockedResources</w:t>
      </w:r>
      <w:r w:rsidR="00AC5C9C">
        <w:t xml:space="preserve"> represent a lock that has been obtained on a protected resource that more than one thread wishes to access.  </w:t>
      </w:r>
      <w:r w:rsidR="00EE71EC">
        <w:t>Allowing it to be held open for longer than its lexical scope</w:t>
      </w:r>
      <w:r w:rsidR="00283F81">
        <w:t xml:space="preserve"> can starve out other threads and potentially result in the inability of any other thread to ever be able to access the locked resource again.  If no timeout is used, it would result in deadlock.  Use of the using statement is simple syntactically and guarantees that the lock will be disposed (and the resource returned to the vault) </w:t>
      </w:r>
      <w:r w:rsidR="00192F85">
        <w:t>no later than the end of the scope in which it is received from the method returning the value.</w:t>
      </w:r>
      <w:r w:rsidR="005F1F10">
        <w:t xml:space="preserve">  Requiring inline declaration of the assignment target prevents use-after-dispose (which would break thread-safety) and prevents reassignment (which could potentially break thread-safety).</w:t>
      </w:r>
    </w:p>
    <w:p w14:paraId="462A95DE" w14:textId="754EFAA6" w:rsidR="00192F85" w:rsidRDefault="003D6147" w:rsidP="0069708B">
      <w:pPr>
        <w:pStyle w:val="Heading2"/>
        <w:numPr>
          <w:ilvl w:val="0"/>
          <w:numId w:val="28"/>
        </w:numPr>
        <w:jc w:val="both"/>
        <w:rPr>
          <w:i w:val="0"/>
          <w:iCs/>
        </w:rPr>
      </w:pPr>
      <w:bookmarkStart w:id="112" w:name="_Known_Bug_(#50)"/>
      <w:bookmarkStart w:id="113" w:name="_DotNetVault_VaultSafe"/>
      <w:bookmarkStart w:id="114" w:name="_Toc35085908"/>
      <w:bookmarkEnd w:id="112"/>
      <w:bookmarkEnd w:id="113"/>
      <w:r w:rsidRPr="003D6147">
        <w:rPr>
          <w:i w:val="0"/>
          <w:iCs/>
        </w:rPr>
        <w:t>DotNetVault_</w:t>
      </w:r>
      <w:r w:rsidR="00AA049B">
        <w:rPr>
          <w:i w:val="0"/>
          <w:iCs/>
        </w:rPr>
        <w:t>V</w:t>
      </w:r>
      <w:r w:rsidR="00A95F7E">
        <w:rPr>
          <w:i w:val="0"/>
          <w:iCs/>
        </w:rPr>
        <w:t>ault</w:t>
      </w:r>
      <w:r w:rsidR="00AA049B">
        <w:rPr>
          <w:i w:val="0"/>
          <w:iCs/>
        </w:rPr>
        <w:t>S</w:t>
      </w:r>
      <w:r w:rsidR="00A95F7E">
        <w:rPr>
          <w:i w:val="0"/>
          <w:iCs/>
        </w:rPr>
        <w:t>afe</w:t>
      </w:r>
      <w:bookmarkEnd w:id="114"/>
    </w:p>
    <w:p w14:paraId="784B5B84" w14:textId="7E02CE4F" w:rsidR="003E5FF0" w:rsidRDefault="003E5FF0" w:rsidP="003E5FF0"/>
    <w:p w14:paraId="0E20A066" w14:textId="5E5E0648" w:rsidR="003D5403" w:rsidRDefault="00AD73A2" w:rsidP="00245B08">
      <w:pPr>
        <w:ind w:firstLine="720"/>
      </w:pPr>
      <w:r>
        <w:t xml:space="preserve">This rule enforces that any type annotated with the </w:t>
      </w:r>
      <w:r w:rsidR="00D4129E">
        <w:t xml:space="preserve">vault-safe </w:t>
      </w:r>
      <w:r>
        <w:t>attribute</w:t>
      </w:r>
      <w:r w:rsidR="004C5045">
        <w:rPr>
          <w:rStyle w:val="FootnoteReference"/>
        </w:rPr>
        <w:footnoteReference w:id="61"/>
      </w:r>
      <w:r>
        <w:t xml:space="preserve">, without its </w:t>
      </w:r>
      <w:r>
        <w:rPr>
          <w:i/>
          <w:iCs/>
        </w:rPr>
        <w:t xml:space="preserve">OnFaith </w:t>
      </w:r>
      <w:r>
        <w:t xml:space="preserve">property set to true, must strictly comply with all </w:t>
      </w:r>
      <w:r w:rsidR="00504461">
        <w:t xml:space="preserve">requirements imposed on vault-safe types.  If you use the </w:t>
      </w:r>
      <w:r w:rsidR="00504461">
        <w:rPr>
          <w:i/>
          <w:iCs/>
        </w:rPr>
        <w:t xml:space="preserve">OnFaith </w:t>
      </w:r>
      <w:r w:rsidR="00504461">
        <w:t xml:space="preserve">property on a </w:t>
      </w:r>
      <w:r w:rsidR="00913A67">
        <w:t xml:space="preserve">type it will be deemed vault-safe without analysis.  This allows types that partially employ their own thread-safety mechanisms to be considered vault-safe by the analyzer.  You must be careful because any changes to the type </w:t>
      </w:r>
      <w:r w:rsidR="000261C8">
        <w:t xml:space="preserve">that break the type’s built-in thread-safety or otherwise introduce constructs that are not thread-safe </w:t>
      </w:r>
      <w:r w:rsidR="00B94BF7">
        <w:t xml:space="preserve">will not cause any compiler errors or warnings despite their affecting the vault-safety of the type.  </w:t>
      </w:r>
      <w:r w:rsidR="003D5403">
        <w:br w:type="page"/>
      </w:r>
    </w:p>
    <w:p w14:paraId="2B6E2830" w14:textId="3E6CD03A" w:rsidR="003D6147" w:rsidRDefault="002D0F48" w:rsidP="00B94BF7">
      <w:pPr>
        <w:pStyle w:val="Heading2"/>
        <w:numPr>
          <w:ilvl w:val="0"/>
          <w:numId w:val="28"/>
        </w:numPr>
        <w:rPr>
          <w:i w:val="0"/>
          <w:iCs/>
        </w:rPr>
      </w:pPr>
      <w:bookmarkStart w:id="115" w:name="_DotNetVault_VsDelegateCapture"/>
      <w:bookmarkStart w:id="116" w:name="_Toc35085909"/>
      <w:bookmarkEnd w:id="115"/>
      <w:r w:rsidRPr="00B94BF7">
        <w:rPr>
          <w:i w:val="0"/>
          <w:iCs/>
        </w:rPr>
        <w:lastRenderedPageBreak/>
        <w:t>DotNetVault_VsDelegateCapture</w:t>
      </w:r>
      <w:bookmarkEnd w:id="116"/>
    </w:p>
    <w:p w14:paraId="6F7D0F5E" w14:textId="2BC3823C" w:rsidR="00952A2D" w:rsidRDefault="00952A2D" w:rsidP="00952A2D"/>
    <w:p w14:paraId="0667FFA8" w14:textId="3A2445B3" w:rsidR="00952A2D" w:rsidRPr="00247A79" w:rsidRDefault="00952A2D" w:rsidP="00952A2D">
      <w:pPr>
        <w:ind w:firstLine="720"/>
      </w:pPr>
      <w:r>
        <w:t>This rule ensures that none of the LockedVaultMutableResource delegates</w:t>
      </w:r>
      <w:r w:rsidR="00D17BD1">
        <w:rPr>
          <w:rStyle w:val="FootnoteReference"/>
        </w:rPr>
        <w:footnoteReference w:id="62"/>
      </w:r>
      <w:r>
        <w:t xml:space="preserve"> read or write to any captured or static variable that is not vault-safe </w:t>
      </w:r>
      <w:r w:rsidR="00D31A12">
        <w:t>except for</w:t>
      </w:r>
      <w:r>
        <w:t xml:space="preserve"> the protected resource itself.  This prevents </w:t>
      </w:r>
      <w:r w:rsidR="003D5403">
        <w:t>any externally accessible mutable state from leaking outside or creeping into it.</w:t>
      </w:r>
      <w:r w:rsidR="00D17BD1">
        <w:t xml:space="preserve">  </w:t>
      </w:r>
      <w:r w:rsidR="00DB6E98">
        <w:t>Within these delegates, i</w:t>
      </w:r>
      <w:r w:rsidR="00D17BD1">
        <w:t xml:space="preserve">t is an error </w:t>
      </w:r>
      <w:r w:rsidR="00DB6E98">
        <w:t xml:space="preserve">to read from or write to anything save </w:t>
      </w:r>
      <w:r w:rsidR="00192014">
        <w:t>vault-safe data and the protected resource itself.</w:t>
      </w:r>
      <w:r w:rsidR="00B80C52">
        <w:t xml:space="preserve">  It also prevents the use of non-vault-safe objects </w:t>
      </w:r>
      <w:r w:rsidR="00247A79">
        <w:t xml:space="preserve">from being the </w:t>
      </w:r>
      <w:r w:rsidR="00C82200">
        <w:t>“</w:t>
      </w:r>
      <w:r w:rsidR="00247A79">
        <w:rPr>
          <w:i/>
          <w:iCs/>
        </w:rPr>
        <w:t>this</w:t>
      </w:r>
      <w:r w:rsidR="00C82200" w:rsidRPr="00C82200">
        <w:t>”</w:t>
      </w:r>
      <w:r w:rsidR="00247A79">
        <w:t xml:space="preserve"> parameter of extension methods </w:t>
      </w:r>
      <w:r w:rsidR="00247A79" w:rsidRPr="00C82200">
        <w:rPr>
          <w:i/>
          <w:iCs/>
        </w:rPr>
        <w:t>regardless of whether the extension method invocation or normal static method invocation is used</w:t>
      </w:r>
      <w:r w:rsidR="00247A79">
        <w:t>.</w:t>
      </w:r>
      <w:r w:rsidR="00C82200">
        <w:rPr>
          <w:rStyle w:val="FootnoteReference"/>
        </w:rPr>
        <w:footnoteReference w:id="63"/>
      </w:r>
    </w:p>
    <w:p w14:paraId="1A610E49" w14:textId="77777777" w:rsidR="002D0F48" w:rsidRDefault="002D0F48" w:rsidP="002D0F48">
      <w:pPr>
        <w:pStyle w:val="ListParagraph"/>
      </w:pPr>
    </w:p>
    <w:p w14:paraId="5A1DF939" w14:textId="1AFB3EC5" w:rsidR="00D72CB8" w:rsidRDefault="00F145B7" w:rsidP="005F1F10">
      <w:pPr>
        <w:pStyle w:val="Heading2"/>
        <w:numPr>
          <w:ilvl w:val="0"/>
          <w:numId w:val="28"/>
        </w:numPr>
      </w:pPr>
      <w:bookmarkStart w:id="117" w:name="_Toc35085910"/>
      <w:r w:rsidRPr="005F1F10">
        <w:rPr>
          <w:i w:val="0"/>
          <w:iCs/>
        </w:rPr>
        <w:t>DotNetVault</w:t>
      </w:r>
      <w:r w:rsidRPr="00F145B7">
        <w:t>_</w:t>
      </w:r>
      <w:r w:rsidRPr="005F1F10">
        <w:rPr>
          <w:i w:val="0"/>
          <w:iCs/>
        </w:rPr>
        <w:t>VsTypeParams</w:t>
      </w:r>
      <w:bookmarkEnd w:id="117"/>
      <w:r w:rsidR="00D72CB8">
        <w:t xml:space="preserve"> </w:t>
      </w:r>
    </w:p>
    <w:p w14:paraId="5530DF17" w14:textId="77777777" w:rsidR="00FC4B5E" w:rsidRDefault="008028E8" w:rsidP="00D72CB8">
      <w:pPr>
        <w:pStyle w:val="ListParagraph"/>
        <w:ind w:left="1080"/>
      </w:pPr>
      <w:r w:rsidRPr="008028E8">
        <w:t>DotNetVault_VsTypeParams_MethodInvoke</w:t>
      </w:r>
    </w:p>
    <w:p w14:paraId="103B8DBC" w14:textId="4EEB63A6" w:rsidR="008028E8" w:rsidRDefault="00E27698" w:rsidP="00D72CB8">
      <w:pPr>
        <w:pStyle w:val="ListParagraph"/>
        <w:ind w:left="1080"/>
      </w:pPr>
      <w:r w:rsidRPr="00E27698">
        <w:t>DotNetVault_VsTypeParams_ObjectCreate</w:t>
      </w:r>
    </w:p>
    <w:p w14:paraId="123329A7" w14:textId="7CB5015A" w:rsidR="00E27698" w:rsidRDefault="00A75457" w:rsidP="00D72CB8">
      <w:pPr>
        <w:pStyle w:val="ListParagraph"/>
        <w:ind w:left="1080"/>
      </w:pPr>
      <w:r w:rsidRPr="00A75457">
        <w:t>DotNetVault_VsTypeParams_DelegateCreate</w:t>
      </w:r>
    </w:p>
    <w:p w14:paraId="4701CC43" w14:textId="2B05F5D7" w:rsidR="00D72CB8" w:rsidRDefault="00D72CB8" w:rsidP="00D72CB8">
      <w:pPr>
        <w:pStyle w:val="ListParagraph"/>
        <w:ind w:left="1080"/>
      </w:pPr>
    </w:p>
    <w:p w14:paraId="1EB5083B" w14:textId="3D4B3C31" w:rsidR="00D72CB8" w:rsidRPr="00AE6BE1" w:rsidRDefault="00D72CB8" w:rsidP="00D72CB8">
      <w:r>
        <w:tab/>
        <w:t xml:space="preserve">These rules enforce that a whenever a type argument </w:t>
      </w:r>
      <w:r w:rsidR="00AE6BE1">
        <w:t xml:space="preserve">is substituted for a type parameter annotated with the </w:t>
      </w:r>
      <w:r w:rsidR="00AE6BE1">
        <w:rPr>
          <w:i/>
          <w:iCs/>
        </w:rPr>
        <w:t>VsTypeParamsAttribute</w:t>
      </w:r>
      <w:r w:rsidR="00AE6BE1">
        <w:t xml:space="preserve"> that type is </w:t>
      </w:r>
      <w:r w:rsidR="00105C71">
        <w:t>vault safe</w:t>
      </w:r>
      <w:r w:rsidR="00AE6BE1">
        <w:t>.  Essentially, it introduces a new type-constraint: that of vault</w:t>
      </w:r>
      <w:r w:rsidR="00694B8A">
        <w:t>-</w:t>
      </w:r>
      <w:r w:rsidR="00AE6BE1">
        <w:t>safety.  The first rule enforces this in type declarations.  The second whenever type arguments are provided to a generic method, the third at the instantiation of objects</w:t>
      </w:r>
      <w:r w:rsidR="0064135C">
        <w:t>.</w:t>
      </w:r>
      <w:r w:rsidR="00AE6BE1">
        <w:t xml:space="preserve"> </w:t>
      </w:r>
      <w:r w:rsidR="0064135C">
        <w:t>T</w:t>
      </w:r>
      <w:r w:rsidR="00AE6BE1">
        <w:t xml:space="preserve">he </w:t>
      </w:r>
      <w:r w:rsidR="00394048">
        <w:t xml:space="preserve">final </w:t>
      </w:r>
      <w:r w:rsidR="0064135C">
        <w:t xml:space="preserve">rule applies </w:t>
      </w:r>
      <w:r w:rsidR="00394048">
        <w:t>when generic delegates are created</w:t>
      </w:r>
      <w:r w:rsidR="00C82200">
        <w:t xml:space="preserve">. </w:t>
      </w:r>
      <w:r w:rsidR="00394048">
        <w:t xml:space="preserve">These rules are primarily applicable </w:t>
      </w:r>
      <w:r w:rsidR="00B653A7">
        <w:t>in the conte</w:t>
      </w:r>
      <w:r w:rsidR="00105C71">
        <w:t>xt</w:t>
      </w:r>
      <w:r w:rsidR="00B653A7">
        <w:t xml:space="preserve"> of </w:t>
      </w:r>
      <w:r w:rsidR="00B653A7" w:rsidRPr="00807CF5">
        <w:rPr>
          <w:i/>
          <w:iCs/>
        </w:rPr>
        <w:t>LockedVaultMutableResource</w:t>
      </w:r>
      <w:r w:rsidR="00B653A7">
        <w:t xml:space="preserve"> delegates.</w:t>
      </w:r>
      <w:r w:rsidR="0019111E">
        <w:rPr>
          <w:rStyle w:val="FootnoteReference"/>
        </w:rPr>
        <w:footnoteReference w:id="64"/>
      </w:r>
    </w:p>
    <w:p w14:paraId="1F34251A" w14:textId="6C0898D0" w:rsidR="00A75457" w:rsidRDefault="0009639D" w:rsidP="00C64F73">
      <w:pPr>
        <w:pStyle w:val="Heading2"/>
        <w:numPr>
          <w:ilvl w:val="0"/>
          <w:numId w:val="28"/>
        </w:numPr>
        <w:rPr>
          <w:i w:val="0"/>
          <w:iCs/>
        </w:rPr>
      </w:pPr>
      <w:bookmarkStart w:id="118" w:name="_Toc35085911"/>
      <w:r w:rsidRPr="00C64F73">
        <w:rPr>
          <w:i w:val="0"/>
          <w:iCs/>
        </w:rPr>
        <w:t>DotNetVault_NotVsProtectable</w:t>
      </w:r>
      <w:bookmarkEnd w:id="118"/>
    </w:p>
    <w:p w14:paraId="20DB5AB3" w14:textId="77777777" w:rsidR="00C64F73" w:rsidRPr="00C64F73" w:rsidRDefault="00C64F73" w:rsidP="00C64F73"/>
    <w:p w14:paraId="4DB8049B" w14:textId="2AB8F7CE" w:rsidR="004332C3" w:rsidRDefault="00C972B7" w:rsidP="005F3671">
      <w:pPr>
        <w:ind w:firstLine="360"/>
      </w:pPr>
      <w:r>
        <w:t xml:space="preserve">Frequently a type’s API will expect to receive collections of objects rather than individual </w:t>
      </w:r>
      <w:r w:rsidR="005B51CB">
        <w:t xml:space="preserve">objects, the most general of which is </w:t>
      </w:r>
      <w:r w:rsidR="005B51CB">
        <w:rPr>
          <w:i/>
          <w:iCs/>
        </w:rPr>
        <w:t>IEnumerable&lt;T&gt;</w:t>
      </w:r>
      <w:r w:rsidR="005B51CB">
        <w:t xml:space="preserve">.  Neither </w:t>
      </w:r>
      <w:r w:rsidR="005B51CB">
        <w:rPr>
          <w:i/>
          <w:iCs/>
        </w:rPr>
        <w:t>IEnumerable&lt;T&gt;</w:t>
      </w:r>
      <w:r w:rsidR="005B51CB">
        <w:t xml:space="preserve"> nor</w:t>
      </w:r>
      <w:r w:rsidR="00B62723">
        <w:t xml:space="preserve"> the most used collections in .NET’s base class library are vault-safe.  </w:t>
      </w:r>
      <w:r w:rsidR="00A002E7">
        <w:t xml:space="preserve">While, ideally, Immutable Collections (with vault-safe type arguments) would be used for updating protected resources, this could produce inconvenience </w:t>
      </w:r>
      <w:r w:rsidR="000B1841">
        <w:t xml:space="preserve">and perhaps unacceptable performance on occasion.  </w:t>
      </w:r>
    </w:p>
    <w:p w14:paraId="2CF644DD" w14:textId="77777777" w:rsidR="0055038D" w:rsidRDefault="0055038D">
      <w:r>
        <w:br w:type="page"/>
      </w:r>
    </w:p>
    <w:p w14:paraId="1951A5D4" w14:textId="6BAB7D64" w:rsidR="000B1841" w:rsidRDefault="000B1841" w:rsidP="00C972B7">
      <w:pPr>
        <w:ind w:firstLine="360"/>
      </w:pPr>
      <w:r>
        <w:lastRenderedPageBreak/>
        <w:t xml:space="preserve">To mitigate this problem, DotNetVault provides convenience types designed to wrap </w:t>
      </w:r>
      <w:r w:rsidR="00C616E2">
        <w:t xml:space="preserve">generic collections whose types are vault-safe with minimal performance overhead: </w:t>
      </w:r>
    </w:p>
    <w:tbl>
      <w:tblPr>
        <w:tblW w:w="10480" w:type="dxa"/>
        <w:tblCellMar>
          <w:left w:w="0" w:type="dxa"/>
          <w:right w:w="0" w:type="dxa"/>
        </w:tblCellMar>
        <w:tblLook w:val="04A0" w:firstRow="1" w:lastRow="0" w:firstColumn="1" w:lastColumn="0" w:noHBand="0" w:noVBand="1"/>
      </w:tblPr>
      <w:tblGrid>
        <w:gridCol w:w="3777"/>
        <w:gridCol w:w="3880"/>
        <w:gridCol w:w="2823"/>
      </w:tblGrid>
      <w:tr w:rsidR="004332C3" w:rsidRPr="004332C3" w14:paraId="089DD747" w14:textId="77777777">
        <w:trPr>
          <w:divId w:val="1166820230"/>
          <w:trHeight w:val="300"/>
        </w:trPr>
        <w:tc>
          <w:tcPr>
            <w:tcW w:w="10480" w:type="dxa"/>
            <w:gridSpan w:val="3"/>
            <w:tcBorders>
              <w:top w:val="single" w:sz="8" w:space="0" w:color="auto"/>
              <w:left w:val="single" w:sz="8" w:space="0" w:color="auto"/>
              <w:bottom w:val="nil"/>
              <w:right w:val="single" w:sz="8" w:space="0" w:color="000000"/>
            </w:tcBorders>
            <w:shd w:val="clear" w:color="auto" w:fill="auto"/>
            <w:noWrap/>
            <w:tcMar>
              <w:top w:w="15" w:type="dxa"/>
              <w:left w:w="15" w:type="dxa"/>
              <w:bottom w:w="0" w:type="dxa"/>
              <w:right w:w="15" w:type="dxa"/>
            </w:tcMar>
            <w:vAlign w:val="bottom"/>
            <w:hideMark/>
          </w:tcPr>
          <w:p w14:paraId="1BDD01E1" w14:textId="1C131289" w:rsidR="004332C3" w:rsidRPr="004332C3" w:rsidRDefault="008023A8" w:rsidP="004332C3">
            <w:pPr>
              <w:spacing w:after="0" w:line="240" w:lineRule="auto"/>
              <w:jc w:val="center"/>
              <w:rPr>
                <w:rFonts w:ascii="Calibri" w:eastAsia="Times New Roman" w:hAnsi="Calibri" w:cs="Calibri"/>
                <w:noProof/>
                <w:color w:val="000000"/>
                <w:sz w:val="18"/>
                <w:szCs w:val="18"/>
              </w:rPr>
            </w:pPr>
            <w:r>
              <w:rPr>
                <w:rFonts w:ascii="Calibri" w:eastAsia="Times New Roman" w:hAnsi="Calibri" w:cs="Calibri"/>
                <w:noProof/>
                <w:color w:val="000000"/>
                <w:sz w:val="18"/>
                <w:szCs w:val="18"/>
              </w:rPr>
              <w:t>vault-safe</w:t>
            </w:r>
            <w:r w:rsidR="004332C3" w:rsidRPr="004332C3">
              <w:rPr>
                <w:rFonts w:ascii="Calibri" w:eastAsia="Times New Roman" w:hAnsi="Calibri" w:cs="Calibri"/>
                <w:noProof/>
                <w:color w:val="000000"/>
                <w:sz w:val="18"/>
                <w:szCs w:val="18"/>
              </w:rPr>
              <w:t xml:space="preserve"> Convenience Wrappers</w:t>
            </w:r>
          </w:p>
        </w:tc>
      </w:tr>
      <w:tr w:rsidR="004332C3" w:rsidRPr="004332C3" w14:paraId="235BFDC5" w14:textId="77777777">
        <w:trPr>
          <w:divId w:val="1166820230"/>
          <w:trHeight w:val="300"/>
        </w:trPr>
        <w:tc>
          <w:tcPr>
            <w:tcW w:w="0" w:type="auto"/>
            <w:tcBorders>
              <w:top w:val="nil"/>
              <w:left w:val="single" w:sz="8" w:space="0" w:color="auto"/>
              <w:bottom w:val="nil"/>
              <w:right w:val="single" w:sz="8" w:space="0" w:color="auto"/>
            </w:tcBorders>
            <w:shd w:val="clear" w:color="000000" w:fill="E7E6E6"/>
            <w:noWrap/>
            <w:tcMar>
              <w:top w:w="15" w:type="dxa"/>
              <w:left w:w="15" w:type="dxa"/>
              <w:bottom w:w="0" w:type="dxa"/>
              <w:right w:w="15" w:type="dxa"/>
            </w:tcMar>
            <w:vAlign w:val="bottom"/>
            <w:hideMark/>
          </w:tcPr>
          <w:p w14:paraId="2A587DA9"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Declared Type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1FD97F15"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Use Case</w:t>
            </w:r>
          </w:p>
        </w:tc>
        <w:tc>
          <w:tcPr>
            <w:tcW w:w="0" w:type="auto"/>
            <w:tcBorders>
              <w:top w:val="nil"/>
              <w:left w:val="nil"/>
              <w:bottom w:val="nil"/>
              <w:right w:val="single" w:sz="8" w:space="0" w:color="auto"/>
            </w:tcBorders>
            <w:shd w:val="clear" w:color="000000" w:fill="E7E6E6"/>
            <w:noWrap/>
            <w:tcMar>
              <w:top w:w="15" w:type="dxa"/>
              <w:left w:w="15" w:type="dxa"/>
              <w:bottom w:w="0" w:type="dxa"/>
              <w:right w:w="15" w:type="dxa"/>
            </w:tcMar>
            <w:vAlign w:val="bottom"/>
            <w:hideMark/>
          </w:tcPr>
          <w:p w14:paraId="75ED156D" w14:textId="77777777" w:rsidR="004332C3" w:rsidRPr="004332C3" w:rsidRDefault="004332C3" w:rsidP="004332C3">
            <w:pPr>
              <w:spacing w:after="0" w:line="240" w:lineRule="auto"/>
              <w:jc w:val="center"/>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Description</w:t>
            </w:r>
          </w:p>
        </w:tc>
      </w:tr>
      <w:tr w:rsidR="004332C3" w:rsidRPr="004332C3" w14:paraId="5F438460"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1B233C1F"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ArrayEnumeratorWrapper&lt;[VaultSafeTypeParam]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31C624AA" w14:textId="758C2CC2"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an array of a </w:t>
            </w:r>
            <w:r w:rsidR="008023A8">
              <w:rPr>
                <w:rFonts w:ascii="Calibri" w:eastAsia="Times New Roman" w:hAnsi="Calibri" w:cs="Calibri"/>
                <w:noProof/>
                <w:color w:val="000000"/>
                <w:sz w:val="18"/>
                <w:szCs w:val="18"/>
              </w:rPr>
              <w:t>vault-safe</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xml:space="preserve">Type and provides </w:t>
            </w:r>
            <w:r w:rsidR="00FB7A90" w:rsidRPr="004332C3">
              <w:rPr>
                <w:rFonts w:ascii="Calibri" w:eastAsia="Times New Roman" w:hAnsi="Calibri" w:cs="Calibri"/>
                <w:noProof/>
                <w:color w:val="000000"/>
                <w:sz w:val="18"/>
                <w:szCs w:val="18"/>
              </w:rPr>
              <w:t>a struct</w:t>
            </w:r>
            <w:r w:rsidRPr="004332C3">
              <w:rPr>
                <w:rFonts w:ascii="Calibri" w:eastAsia="Times New Roman" w:hAnsi="Calibri" w:cs="Calibri"/>
                <w:noProof/>
                <w:color w:val="000000"/>
                <w:sz w:val="18"/>
                <w:szCs w:val="18"/>
              </w:rPr>
              <w:t xml:space="preserve"> </w:t>
            </w:r>
            <w:r w:rsidR="00FB7A90">
              <w:rPr>
                <w:rFonts w:ascii="Calibri" w:eastAsia="Times New Roman" w:hAnsi="Calibri" w:cs="Calibri"/>
                <w:noProof/>
                <w:color w:val="000000"/>
                <w:sz w:val="18"/>
                <w:szCs w:val="18"/>
              </w:rPr>
              <w:t>E</w:t>
            </w:r>
            <w:r w:rsidRPr="004332C3">
              <w:rPr>
                <w:rFonts w:ascii="Calibri" w:eastAsia="Times New Roman" w:hAnsi="Calibri" w:cs="Calibri"/>
                <w:noProof/>
                <w:color w:val="000000"/>
                <w:sz w:val="18"/>
                <w:szCs w:val="18"/>
              </w:rPr>
              <w:t>numerator to iterate it.  Access to the underlying mutable collection is prevented.</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19795877" w14:textId="3C4A6FAC"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3D226E8C"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C3A4B17" w14:textId="4F7C265E"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KvpEnumerator&lt;[VaultSafeTypeParam] TKey, [VaultSafeTypeParam] TValue&gt;</w:t>
            </w:r>
            <w:r w:rsidR="00FB7A90">
              <w:rPr>
                <w:rFonts w:ascii="Calibri" w:eastAsia="Times New Roman" w:hAnsi="Calibri" w:cs="Calibri"/>
                <w:noProof/>
                <w:color w:val="000000"/>
                <w:sz w:val="18"/>
                <w:szCs w:val="18"/>
              </w:rPr>
              <w:t xml:space="preserve"> </w:t>
            </w:r>
            <w:r w:rsidRPr="004332C3">
              <w:rPr>
                <w:rFonts w:ascii="Calibri" w:eastAsia="Times New Roman" w:hAnsi="Calibri" w:cs="Calibri"/>
                <w:noProof/>
                <w:color w:val="000000"/>
                <w:sz w:val="18"/>
                <w:szCs w:val="18"/>
              </w:rPr>
              <w:t>: IEnumerator&lt;KeyValuePair&lt;TKey, TValue&gt;&gt;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235F80A2"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Takes a collection of KeyValuePair (where both TKey and TValue are vault-safe) and provides a struct enumerator to iterate it.  Access to underlying mutable collection is prevented. </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21D68113" w14:textId="3B9B5679"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00FB7A90" w:rsidRPr="004332C3">
              <w:rPr>
                <w:rFonts w:ascii="Calibri" w:eastAsia="Times New Roman" w:hAnsi="Calibri" w:cs="Calibri"/>
                <w:noProof/>
                <w:color w:val="000000"/>
                <w:sz w:val="18"/>
                <w:szCs w:val="18"/>
              </w:rPr>
              <w:t>unnecessary</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FD22A2B" w14:textId="77777777" w:rsidTr="004332C3">
        <w:trPr>
          <w:divId w:val="1166820230"/>
          <w:trHeight w:val="96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6CF7D6F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struct StandardEnumerator&lt;[VaultSafeTypeParam] T&gt; : IEnumerator&lt;T&gt;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7AFF717D"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IEnumerator&lt;T&gt; of a vault-safe type T and wrap it in a struct enumerator that prevents access to any underlying mutable collection</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34B1B0A3"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73C92FA8" w14:textId="77777777" w:rsidTr="004332C3">
        <w:trPr>
          <w:divId w:val="1166820230"/>
          <w:trHeight w:val="144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5CA87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struct StructEnumeratorWrapper&lt;TWrappedEnumerator, [VaultSafeTypeParam] TItem&gt; : IEnumerator&lt;TItem&gt; where TWrappedEnumerator : struct, IEnumerator&lt;TItem&gt;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6A9F7AC"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struct enumerator of a vault-safe type T and return an enumerator that will prevent access to the underling mutable type.</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018F5C0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enumerator.  As a struct enumerator, no </w:t>
            </w:r>
            <w:r w:rsidRPr="004332C3">
              <w:rPr>
                <w:rFonts w:ascii="Calibri" w:eastAsia="Times New Roman" w:hAnsi="Calibri" w:cs="Calibri"/>
                <w:i/>
                <w:iCs/>
                <w:noProof/>
                <w:color w:val="000000"/>
                <w:sz w:val="18"/>
                <w:szCs w:val="18"/>
              </w:rPr>
              <w:t>additional</w:t>
            </w:r>
            <w:r w:rsidRPr="004332C3">
              <w:rPr>
                <w:rFonts w:ascii="Calibri" w:eastAsia="Times New Roman" w:hAnsi="Calibri" w:cs="Calibri"/>
                <w:noProof/>
                <w:color w:val="000000"/>
                <w:sz w:val="18"/>
                <w:szCs w:val="18"/>
              </w:rPr>
              <w:t xml:space="preserve"> indirection or GC Pressure is introduced.</w:t>
            </w:r>
          </w:p>
        </w:tc>
      </w:tr>
      <w:tr w:rsidR="004332C3" w:rsidRPr="004332C3" w14:paraId="1D82822B"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CB9CA"/>
            <w:tcMar>
              <w:top w:w="15" w:type="dxa"/>
              <w:left w:w="15" w:type="dxa"/>
              <w:bottom w:w="0" w:type="dxa"/>
              <w:right w:w="15" w:type="dxa"/>
            </w:tcMar>
            <w:vAlign w:val="center"/>
            <w:hideMark/>
          </w:tcPr>
          <w:p w14:paraId="08364110"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VsArrayWrapper&lt;[VaultSafeTypeParam] T&gt; : IVsArrayWrapper&lt;T&gt;</w:t>
            </w:r>
          </w:p>
        </w:tc>
        <w:tc>
          <w:tcPr>
            <w:tcW w:w="3880" w:type="dxa"/>
            <w:tcBorders>
              <w:top w:val="nil"/>
              <w:left w:val="nil"/>
              <w:bottom w:val="nil"/>
              <w:right w:val="single" w:sz="4" w:space="0" w:color="auto"/>
            </w:tcBorders>
            <w:shd w:val="clear" w:color="000000" w:fill="ACB9CA"/>
            <w:tcMar>
              <w:top w:w="15" w:type="dxa"/>
              <w:left w:w="15" w:type="dxa"/>
              <w:bottom w:w="0" w:type="dxa"/>
              <w:right w:w="15" w:type="dxa"/>
            </w:tcMar>
            <w:vAlign w:val="center"/>
            <w:hideMark/>
          </w:tcPr>
          <w:p w14:paraId="246AB996" w14:textId="4BEA49C6"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array of vault-safe type T, and wrap it in a class that allows readonly access to the array but prevents changes</w:t>
            </w:r>
          </w:p>
        </w:tc>
        <w:tc>
          <w:tcPr>
            <w:tcW w:w="2823" w:type="dxa"/>
            <w:tcBorders>
              <w:top w:val="nil"/>
              <w:left w:val="nil"/>
              <w:bottom w:val="nil"/>
              <w:right w:val="single" w:sz="8" w:space="0" w:color="auto"/>
            </w:tcBorders>
            <w:shd w:val="clear" w:color="000000" w:fill="ACB9CA"/>
            <w:tcMar>
              <w:top w:w="15" w:type="dxa"/>
              <w:left w:w="15" w:type="dxa"/>
              <w:bottom w:w="0" w:type="dxa"/>
              <w:right w:w="15" w:type="dxa"/>
            </w:tcMar>
            <w:vAlign w:val="center"/>
            <w:hideMark/>
          </w:tcPr>
          <w:p w14:paraId="2D5E80DE"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 </w:t>
            </w:r>
            <w:r w:rsidRPr="00C10184">
              <w:rPr>
                <w:rFonts w:ascii="Calibri" w:eastAsia="Times New Roman" w:hAnsi="Calibri" w:cs="Calibri"/>
                <w:i/>
                <w:iCs/>
                <w:noProof/>
                <w:color w:val="000000"/>
                <w:sz w:val="18"/>
                <w:szCs w:val="18"/>
              </w:rPr>
              <w:t>IReadOnlyList</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425DFC45" w14:textId="77777777" w:rsidTr="004332C3">
        <w:trPr>
          <w:divId w:val="1166820230"/>
          <w:trHeight w:val="1200"/>
        </w:trPr>
        <w:tc>
          <w:tcPr>
            <w:tcW w:w="3777" w:type="dxa"/>
            <w:tcBorders>
              <w:top w:val="nil"/>
              <w:left w:val="single" w:sz="8" w:space="0" w:color="auto"/>
              <w:bottom w:val="nil"/>
              <w:right w:val="single" w:sz="4" w:space="0" w:color="auto"/>
            </w:tcBorders>
            <w:shd w:val="clear" w:color="000000" w:fill="AEAAAA"/>
            <w:tcMar>
              <w:top w:w="15" w:type="dxa"/>
              <w:left w:w="15" w:type="dxa"/>
              <w:bottom w:w="0" w:type="dxa"/>
              <w:right w:w="15" w:type="dxa"/>
            </w:tcMar>
            <w:vAlign w:val="center"/>
            <w:hideMark/>
          </w:tcPr>
          <w:p w14:paraId="32C863F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public sealed class VsEnumerableWrapper&lt;[VaultSafeTypeParam] T&gt; : IVsEnumerableWrapper&lt;T&gt;</w:t>
            </w:r>
          </w:p>
        </w:tc>
        <w:tc>
          <w:tcPr>
            <w:tcW w:w="3880" w:type="dxa"/>
            <w:tcBorders>
              <w:top w:val="nil"/>
              <w:left w:val="nil"/>
              <w:bottom w:val="nil"/>
              <w:right w:val="single" w:sz="4" w:space="0" w:color="auto"/>
            </w:tcBorders>
            <w:shd w:val="clear" w:color="000000" w:fill="AEAAAA"/>
            <w:tcMar>
              <w:top w:w="15" w:type="dxa"/>
              <w:left w:w="15" w:type="dxa"/>
              <w:bottom w:w="0" w:type="dxa"/>
              <w:right w:w="15" w:type="dxa"/>
            </w:tcMar>
            <w:vAlign w:val="center"/>
            <w:hideMark/>
          </w:tcPr>
          <w:p w14:paraId="4CAFEB59"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vault-safe values (IEnumerable&lt;T&gt;) and wrap it in a collection that prevents access to any underlying mutable collection</w:t>
            </w:r>
          </w:p>
        </w:tc>
        <w:tc>
          <w:tcPr>
            <w:tcW w:w="2823" w:type="dxa"/>
            <w:tcBorders>
              <w:top w:val="nil"/>
              <w:left w:val="nil"/>
              <w:bottom w:val="nil"/>
              <w:right w:val="single" w:sz="8" w:space="0" w:color="auto"/>
            </w:tcBorders>
            <w:shd w:val="clear" w:color="000000" w:fill="AEAAAA"/>
            <w:tcMar>
              <w:top w:w="15" w:type="dxa"/>
              <w:left w:w="15" w:type="dxa"/>
              <w:bottom w:w="0" w:type="dxa"/>
              <w:right w:w="15" w:type="dxa"/>
            </w:tcMar>
            <w:vAlign w:val="center"/>
            <w:hideMark/>
          </w:tcPr>
          <w:p w14:paraId="13E48F66" w14:textId="0108DBF0"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Functions like any </w:t>
            </w:r>
            <w:r w:rsidRPr="00C10184">
              <w:rPr>
                <w:rFonts w:ascii="Calibri" w:eastAsia="Times New Roman" w:hAnsi="Calibri" w:cs="Calibri"/>
                <w:i/>
                <w:iCs/>
                <w:noProof/>
                <w:color w:val="000000"/>
                <w:sz w:val="18"/>
                <w:szCs w:val="18"/>
              </w:rPr>
              <w:t>I</w:t>
            </w:r>
            <w:r w:rsidR="00C10184" w:rsidRPr="00C10184">
              <w:rPr>
                <w:rFonts w:ascii="Calibri" w:eastAsia="Times New Roman" w:hAnsi="Calibri" w:cs="Calibri"/>
                <w:i/>
                <w:iCs/>
                <w:noProof/>
                <w:color w:val="000000"/>
                <w:sz w:val="18"/>
                <w:szCs w:val="18"/>
              </w:rPr>
              <w:t>E</w:t>
            </w:r>
            <w:r w:rsidRPr="00C10184">
              <w:rPr>
                <w:rFonts w:ascii="Calibri" w:eastAsia="Times New Roman" w:hAnsi="Calibri" w:cs="Calibri"/>
                <w:i/>
                <w:iCs/>
                <w:noProof/>
                <w:color w:val="000000"/>
                <w:sz w:val="18"/>
                <w:szCs w:val="18"/>
              </w:rPr>
              <w:t>numerable</w:t>
            </w:r>
            <w:r w:rsidRPr="004332C3">
              <w:rPr>
                <w:rFonts w:ascii="Calibri" w:eastAsia="Times New Roman" w:hAnsi="Calibri" w:cs="Calibri"/>
                <w:noProof/>
                <w:color w:val="000000"/>
                <w:sz w:val="18"/>
                <w:szCs w:val="18"/>
              </w:rPr>
              <w:t>&lt;T&gt;.  Some overhead and GC pressure introduced, but minimal compared to overhead introduced by copying a large collection.</w:t>
            </w:r>
          </w:p>
        </w:tc>
      </w:tr>
      <w:tr w:rsidR="004332C3" w:rsidRPr="004332C3" w14:paraId="76339975" w14:textId="77777777" w:rsidTr="004332C3">
        <w:trPr>
          <w:divId w:val="1166820230"/>
          <w:trHeight w:val="1215"/>
        </w:trPr>
        <w:tc>
          <w:tcPr>
            <w:tcW w:w="3777" w:type="dxa"/>
            <w:tcBorders>
              <w:top w:val="nil"/>
              <w:left w:val="single" w:sz="8" w:space="0" w:color="auto"/>
              <w:bottom w:val="single" w:sz="8" w:space="0" w:color="auto"/>
              <w:right w:val="single" w:sz="4" w:space="0" w:color="auto"/>
            </w:tcBorders>
            <w:shd w:val="clear" w:color="000000" w:fill="ACB9CA"/>
            <w:tcMar>
              <w:top w:w="15" w:type="dxa"/>
              <w:left w:w="15" w:type="dxa"/>
              <w:bottom w:w="0" w:type="dxa"/>
              <w:right w:w="15" w:type="dxa"/>
            </w:tcMar>
            <w:vAlign w:val="center"/>
            <w:hideMark/>
          </w:tcPr>
          <w:p w14:paraId="2AA3B018"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 xml:space="preserve"> public sealed class VsListWrapper&lt;[VaultSafeTypeParam] T&gt; : IVsListWrapper&lt;T&gt;</w:t>
            </w:r>
          </w:p>
        </w:tc>
        <w:tc>
          <w:tcPr>
            <w:tcW w:w="3880" w:type="dxa"/>
            <w:tcBorders>
              <w:top w:val="nil"/>
              <w:left w:val="nil"/>
              <w:bottom w:val="single" w:sz="8" w:space="0" w:color="auto"/>
              <w:right w:val="single" w:sz="4" w:space="0" w:color="auto"/>
            </w:tcBorders>
            <w:shd w:val="clear" w:color="000000" w:fill="ACB9CA"/>
            <w:tcMar>
              <w:top w:w="15" w:type="dxa"/>
              <w:left w:w="15" w:type="dxa"/>
              <w:bottom w:w="0" w:type="dxa"/>
              <w:right w:w="15" w:type="dxa"/>
            </w:tcMar>
            <w:vAlign w:val="center"/>
            <w:hideMark/>
          </w:tcPr>
          <w:p w14:paraId="64A75811" w14:textId="77777777" w:rsidR="004332C3" w:rsidRPr="004332C3" w:rsidRDefault="004332C3" w:rsidP="004332C3">
            <w:pPr>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Take any existing collection of vault safe values of type List&lt;T&gt; and wrap it in a read-only collection that prevents access to any underlying mutable collection</w:t>
            </w:r>
          </w:p>
        </w:tc>
        <w:tc>
          <w:tcPr>
            <w:tcW w:w="2823" w:type="dxa"/>
            <w:tcBorders>
              <w:top w:val="nil"/>
              <w:left w:val="nil"/>
              <w:bottom w:val="single" w:sz="8" w:space="0" w:color="auto"/>
              <w:right w:val="single" w:sz="8" w:space="0" w:color="auto"/>
            </w:tcBorders>
            <w:shd w:val="clear" w:color="000000" w:fill="ACB9CA"/>
            <w:tcMar>
              <w:top w:w="15" w:type="dxa"/>
              <w:left w:w="15" w:type="dxa"/>
              <w:bottom w:w="0" w:type="dxa"/>
              <w:right w:w="15" w:type="dxa"/>
            </w:tcMar>
            <w:vAlign w:val="center"/>
            <w:hideMark/>
          </w:tcPr>
          <w:p w14:paraId="02EA6BBB" w14:textId="77777777" w:rsidR="004332C3" w:rsidRPr="004332C3" w:rsidRDefault="004332C3" w:rsidP="00B63206">
            <w:pPr>
              <w:keepNext/>
              <w:spacing w:after="0" w:line="240" w:lineRule="auto"/>
              <w:rPr>
                <w:rFonts w:ascii="Calibri" w:eastAsia="Times New Roman" w:hAnsi="Calibri" w:cs="Calibri"/>
                <w:noProof/>
                <w:color w:val="000000"/>
                <w:sz w:val="18"/>
                <w:szCs w:val="18"/>
              </w:rPr>
            </w:pPr>
            <w:r w:rsidRPr="004332C3">
              <w:rPr>
                <w:rFonts w:ascii="Calibri" w:eastAsia="Times New Roman" w:hAnsi="Calibri" w:cs="Calibri"/>
                <w:noProof/>
                <w:color w:val="000000"/>
                <w:sz w:val="18"/>
                <w:szCs w:val="18"/>
              </w:rPr>
              <w:t>Functions like an IReadOnlyList&lt;T&gt;.  Some overhead and GC pressure introduced, but minimal compared to overhead introduced by copying a large collection.</w:t>
            </w:r>
          </w:p>
        </w:tc>
      </w:tr>
    </w:tbl>
    <w:p w14:paraId="478B7D51" w14:textId="71A893BE" w:rsidR="00C616E2" w:rsidRDefault="00B63206" w:rsidP="00B63206">
      <w:pPr>
        <w:pStyle w:val="Caption"/>
      </w:pPr>
      <w:bookmarkStart w:id="119" w:name="_Toc35085956"/>
      <w:r>
        <w:t xml:space="preserve">Figure </w:t>
      </w:r>
      <w:fldSimple w:instr=" SEQ Figure \* ARABIC ">
        <w:r w:rsidR="00DF28F0">
          <w:rPr>
            <w:noProof/>
          </w:rPr>
          <w:t>23</w:t>
        </w:r>
      </w:fldSimple>
      <w:r>
        <w:t xml:space="preserve"> </w:t>
      </w:r>
      <w:r>
        <w:rPr>
          <w:i w:val="0"/>
          <w:iCs w:val="0"/>
        </w:rPr>
        <w:t xml:space="preserve">-- </w:t>
      </w:r>
      <w:r w:rsidR="008023A8">
        <w:rPr>
          <w:i w:val="0"/>
          <w:iCs w:val="0"/>
        </w:rPr>
        <w:t>vault-safe</w:t>
      </w:r>
      <w:r>
        <w:rPr>
          <w:i w:val="0"/>
          <w:iCs w:val="0"/>
        </w:rPr>
        <w:t xml:space="preserve"> Convenience Wrappers</w:t>
      </w:r>
      <w:bookmarkEnd w:id="119"/>
    </w:p>
    <w:p w14:paraId="6C835C0F" w14:textId="6BF3724D" w:rsidR="00C616E2" w:rsidRDefault="001B3B5D" w:rsidP="001B3B5D">
      <w:r>
        <w:t xml:space="preserve">These types are all annotated with the </w:t>
      </w:r>
      <w:r>
        <w:rPr>
          <w:i/>
          <w:iCs/>
        </w:rPr>
        <w:t>VaultSafeAttribute</w:t>
      </w:r>
      <w:r>
        <w:t xml:space="preserve"> with its </w:t>
      </w:r>
      <w:r>
        <w:rPr>
          <w:i/>
          <w:iCs/>
        </w:rPr>
        <w:t xml:space="preserve">OnFaith </w:t>
      </w:r>
      <w:r>
        <w:t xml:space="preserve">property set to </w:t>
      </w:r>
      <w:r w:rsidR="003B3FC0">
        <w:t>true but</w:t>
      </w:r>
      <w:r>
        <w:t xml:space="preserve"> are also annotated with the </w:t>
      </w:r>
      <w:r w:rsidR="00F1117F" w:rsidRPr="00F1117F">
        <w:rPr>
          <w:i/>
          <w:iCs/>
        </w:rPr>
        <w:t>NotVsProtectableAttribute</w:t>
      </w:r>
      <w:r w:rsidR="00F1117F">
        <w:rPr>
          <w:rStyle w:val="FootnoteReference"/>
          <w:i/>
          <w:iCs/>
        </w:rPr>
        <w:footnoteReference w:id="65"/>
      </w:r>
      <w:r w:rsidR="006958F8">
        <w:rPr>
          <w:i/>
          <w:iCs/>
        </w:rPr>
        <w:t xml:space="preserve">.  </w:t>
      </w:r>
      <w:r w:rsidR="006958F8">
        <w:t xml:space="preserve">The purpose of the wrapper is to permit vault-safe access to values of these types in </w:t>
      </w:r>
      <w:r w:rsidR="00F85761">
        <w:t xml:space="preserve">the </w:t>
      </w:r>
      <w:r w:rsidR="009E5055">
        <w:t xml:space="preserve">without fear of permitting access to the underlying mutable collection therein.  </w:t>
      </w:r>
      <w:r w:rsidR="009E5055">
        <w:rPr>
          <w:i/>
          <w:iCs/>
        </w:rPr>
        <w:t>The</w:t>
      </w:r>
      <w:r w:rsidR="00D26DD4">
        <w:rPr>
          <w:i/>
          <w:iCs/>
        </w:rPr>
        <w:t>y</w:t>
      </w:r>
      <w:r w:rsidR="009E5055">
        <w:rPr>
          <w:i/>
          <w:iCs/>
        </w:rPr>
        <w:t xml:space="preserve"> are </w:t>
      </w:r>
      <w:r w:rsidR="009E5055">
        <w:rPr>
          <w:b/>
          <w:bCs/>
          <w:i/>
          <w:iCs/>
          <w:u w:val="single"/>
        </w:rPr>
        <w:t>not</w:t>
      </w:r>
      <w:r w:rsidR="00F03FF9">
        <w:rPr>
          <w:i/>
          <w:iCs/>
        </w:rPr>
        <w:t xml:space="preserve">, however, </w:t>
      </w:r>
      <w:r w:rsidR="00F03FF9">
        <w:t xml:space="preserve">thread-safe in any way.  If you use them, you must be sure that no other threads have write access to these objects while they are being processed by the delegate.  Because these objects do not provide real thread-safety or vault-safety (but instead a temporary </w:t>
      </w:r>
      <w:r w:rsidR="00F03FF9">
        <w:lastRenderedPageBreak/>
        <w:t xml:space="preserve">façade of such safety), the </w:t>
      </w:r>
      <w:r w:rsidR="00F03FF9">
        <w:rPr>
          <w:i/>
          <w:iCs/>
        </w:rPr>
        <w:t>NotVsProtectable</w:t>
      </w:r>
      <w:r w:rsidR="007B159E">
        <w:rPr>
          <w:i/>
          <w:iCs/>
        </w:rPr>
        <w:t>A</w:t>
      </w:r>
      <w:r w:rsidR="00F03FF9" w:rsidRPr="007B159E">
        <w:rPr>
          <w:i/>
          <w:iCs/>
        </w:rPr>
        <w:t>ttribute</w:t>
      </w:r>
      <w:r w:rsidR="00F03FF9">
        <w:t xml:space="preserve"> </w:t>
      </w:r>
      <w:r w:rsidR="007B159E">
        <w:t xml:space="preserve">forbids them from being </w:t>
      </w:r>
      <w:r w:rsidR="00825A21">
        <w:t xml:space="preserve">a part of any </w:t>
      </w:r>
      <w:r w:rsidR="007B159E">
        <w:t>protected resource in any vault</w:t>
      </w:r>
      <w:r w:rsidR="00825A21">
        <w:t xml:space="preserve">.  Their sole purpose is </w:t>
      </w:r>
      <w:r w:rsidR="00F443F8">
        <w:t xml:space="preserve">conveniently </w:t>
      </w:r>
      <w:r w:rsidR="00825A21">
        <w:t xml:space="preserve">to </w:t>
      </w:r>
      <w:r w:rsidR="00F443F8">
        <w:t>prevent</w:t>
      </w:r>
      <w:r w:rsidR="00825A21">
        <w:t xml:space="preserve"> mingling or leaking mutable state with the protected resource.</w:t>
      </w:r>
    </w:p>
    <w:p w14:paraId="408642B0" w14:textId="215337E1" w:rsidR="003B3FC0" w:rsidRDefault="003B3FC0" w:rsidP="001B3B5D">
      <w:r>
        <w:tab/>
        <w:t xml:space="preserve">This rule detects and forbids use of these objects as a protected resource in a vault or </w:t>
      </w:r>
      <w:r w:rsidR="002F5595">
        <w:t xml:space="preserve">being a part, in any way, of such a protected resource.  If you wish to protect a collection of vault-safe types, either use the BasicVault to protect an immutable collection thereof or use the </w:t>
      </w:r>
      <w:r w:rsidR="00300C44" w:rsidRPr="00300C44">
        <w:rPr>
          <w:i/>
        </w:rPr>
        <w:t>MutableResourceVault</w:t>
      </w:r>
      <w:r w:rsidR="002F5595">
        <w:t xml:space="preserve"> and write extension methods or a customized vault </w:t>
      </w:r>
      <w:r w:rsidR="006A0BED">
        <w:t xml:space="preserve">permitting updates via immutable collections or these convenience wrappers.  </w:t>
      </w:r>
    </w:p>
    <w:p w14:paraId="22B559E2" w14:textId="62B73D01" w:rsidR="0013220F" w:rsidRDefault="0013220F" w:rsidP="001B3B5D">
      <w:r>
        <w:tab/>
        <w:t>The following shows the intended use-case for such wrappers:</w:t>
      </w:r>
    </w:p>
    <w:bookmarkStart w:id="120" w:name="_MON_1639138871"/>
    <w:bookmarkEnd w:id="120"/>
    <w:p w14:paraId="6559C2D1" w14:textId="382F3EEE" w:rsidR="00037EA1" w:rsidRDefault="003F6EEE" w:rsidP="00037EA1">
      <w:pPr>
        <w:keepNext/>
      </w:pPr>
      <w:r>
        <w:object w:dxaOrig="10800" w:dyaOrig="7020" w14:anchorId="1AFF8759">
          <v:shape id="_x0000_i1039" type="#_x0000_t75" style="width:540pt;height:351pt" o:ole="">
            <v:imagedata r:id="rId51" o:title=""/>
          </v:shape>
          <o:OLEObject Type="Embed" ProgID="Word.Document.12" ShapeID="_x0000_i1039" DrawAspect="Content" ObjectID="_1645701529" r:id="rId52">
            <o:FieldCodes>\s</o:FieldCodes>
          </o:OLEObject>
        </w:object>
      </w:r>
    </w:p>
    <w:p w14:paraId="2AAC3B30" w14:textId="12ADCEC9" w:rsidR="0013220F" w:rsidRDefault="00037EA1" w:rsidP="00037EA1">
      <w:pPr>
        <w:pStyle w:val="Caption"/>
        <w:rPr>
          <w:i w:val="0"/>
          <w:iCs w:val="0"/>
        </w:rPr>
      </w:pPr>
      <w:bookmarkStart w:id="121" w:name="_Toc35085957"/>
      <w:r>
        <w:t xml:space="preserve">Figure </w:t>
      </w:r>
      <w:fldSimple w:instr=" SEQ Figure \* ARABIC ">
        <w:r w:rsidR="00DF28F0">
          <w:rPr>
            <w:noProof/>
          </w:rPr>
          <w:t>24</w:t>
        </w:r>
      </w:fldSimple>
      <w:r w:rsidR="00701CC1">
        <w:rPr>
          <w:i w:val="0"/>
          <w:iCs w:val="0"/>
        </w:rPr>
        <w:t xml:space="preserve"> – Usage of Vs Convenience Wrappers</w:t>
      </w:r>
      <w:bookmarkEnd w:id="121"/>
    </w:p>
    <w:p w14:paraId="7130E595" w14:textId="77777777" w:rsidR="005C779D" w:rsidRDefault="007874F7" w:rsidP="005C779D">
      <w:pPr>
        <w:keepNext/>
      </w:pPr>
      <w:r>
        <w:rPr>
          <w:noProof/>
          <w:lang w:eastAsia="zh-CN"/>
        </w:rPr>
        <mc:AlternateContent>
          <mc:Choice Requires="wps">
            <w:drawing>
              <wp:inline distT="0" distB="0" distL="0" distR="0" wp14:anchorId="62B0A7A0" wp14:editId="788B60F7">
                <wp:extent cx="6395251" cy="707666"/>
                <wp:effectExtent l="0" t="0" r="24765" b="16510"/>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5251" cy="707666"/>
                        </a:xfrm>
                        <a:prstGeom prst="rect">
                          <a:avLst/>
                        </a:prstGeom>
                        <a:solidFill>
                          <a:srgbClr val="FFFFFF"/>
                        </a:solidFill>
                        <a:ln w="9525">
                          <a:solidFill>
                            <a:srgbClr val="000000"/>
                          </a:solidFill>
                          <a:miter lim="800000"/>
                          <a:headEnd/>
                          <a:tailEnd/>
                        </a:ln>
                      </wps:spPr>
                      <wps:txbx>
                        <w:txbxContent>
                          <w:p w14:paraId="75951DC5" w14:textId="77777777" w:rsidR="00DD27AA" w:rsidRPr="007874F7" w:rsidRDefault="00DD27AA" w:rsidP="007874F7">
                            <w:pPr>
                              <w:spacing w:after="0" w:line="240" w:lineRule="auto"/>
                              <w:rPr>
                                <w:sz w:val="20"/>
                                <w:szCs w:val="20"/>
                              </w:rPr>
                            </w:pPr>
                            <w:r w:rsidRPr="007874F7">
                              <w:rPr>
                                <w:sz w:val="20"/>
                                <w:szCs w:val="20"/>
                              </w:rPr>
                              <w:t>Begin showing wrapper usage.</w:t>
                            </w:r>
                          </w:p>
                          <w:p w14:paraId="74A3FCEF" w14:textId="77777777" w:rsidR="00DD27AA" w:rsidRPr="007874F7" w:rsidRDefault="00DD27AA" w:rsidP="007874F7">
                            <w:pPr>
                              <w:spacing w:after="0" w:line="240" w:lineRule="auto"/>
                              <w:rPr>
                                <w:sz w:val="20"/>
                                <w:szCs w:val="20"/>
                              </w:rPr>
                            </w:pPr>
                            <w:r w:rsidRPr="007874F7">
                              <w:rPr>
                                <w:sz w:val="20"/>
                                <w:szCs w:val="20"/>
                              </w:rPr>
                              <w:t>Printing final contents:</w:t>
                            </w:r>
                          </w:p>
                          <w:p w14:paraId="522B4C18" w14:textId="77777777" w:rsidR="00DD27AA" w:rsidRPr="007874F7" w:rsidRDefault="00DD27AA" w:rsidP="007874F7">
                            <w:pPr>
                              <w:spacing w:after="0" w:line="240" w:lineRule="auto"/>
                              <w:rPr>
                                <w:sz w:val="20"/>
                                <w:szCs w:val="20"/>
                              </w:rPr>
                            </w:pPr>
                            <w:r w:rsidRPr="007874F7">
                              <w:rPr>
                                <w:sz w:val="20"/>
                                <w:szCs w:val="20"/>
                              </w:rPr>
                              <w:t>{1, 2, 3, 4, 5, 6, 7, 8}</w:t>
                            </w:r>
                          </w:p>
                          <w:p w14:paraId="62130484" w14:textId="77777777" w:rsidR="00DD27AA" w:rsidRPr="007874F7" w:rsidRDefault="00DD27AA" w:rsidP="007874F7">
                            <w:pPr>
                              <w:spacing w:after="0" w:line="240" w:lineRule="auto"/>
                              <w:rPr>
                                <w:sz w:val="20"/>
                                <w:szCs w:val="20"/>
                              </w:rPr>
                            </w:pPr>
                            <w:r w:rsidRPr="007874F7">
                              <w:rPr>
                                <w:sz w:val="20"/>
                                <w:szCs w:val="20"/>
                              </w:rPr>
                              <w:t>Done showing wrapper usage.</w:t>
                            </w:r>
                          </w:p>
                          <w:p w14:paraId="7144FEA6" w14:textId="34419A97" w:rsidR="00DD27AA" w:rsidRPr="007874F7" w:rsidRDefault="00DD27AA" w:rsidP="007874F7">
                            <w:pPr>
                              <w:spacing w:after="0" w:line="240" w:lineRule="auto"/>
                              <w:rPr>
                                <w:sz w:val="20"/>
                                <w:szCs w:val="20"/>
                              </w:rPr>
                            </w:pPr>
                          </w:p>
                        </w:txbxContent>
                      </wps:txbx>
                      <wps:bodyPr rot="0" vert="horz" wrap="square" lIns="91440" tIns="45720" rIns="91440" bIns="45720" anchor="t" anchorCtr="0">
                        <a:noAutofit/>
                      </wps:bodyPr>
                    </wps:wsp>
                  </a:graphicData>
                </a:graphic>
              </wp:inline>
            </w:drawing>
          </mc:Choice>
          <mc:Fallback>
            <w:pict>
              <v:shape w14:anchorId="62B0A7A0" id="Text Box 2" o:spid="_x0000_s1036" type="#_x0000_t202" style="width:503.55pt;height:55.7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">
                <v:textbox>
                  <w:txbxContent>
                    <w:p w14:paraId="75951DC5" w14:textId="77777777" w:rsidR="00DD27AA" w:rsidRPr="007874F7" w:rsidRDefault="00DD27AA" w:rsidP="007874F7">
                      <w:pPr>
                        <w:spacing w:after="0" w:line="240" w:lineRule="auto"/>
                        <w:rPr>
                          <w:sz w:val="20"/>
                          <w:szCs w:val="20"/>
                        </w:rPr>
                      </w:pPr>
                      <w:r w:rsidRPr="007874F7">
                        <w:rPr>
                          <w:sz w:val="20"/>
                          <w:szCs w:val="20"/>
                        </w:rPr>
                        <w:t>Begin showing wrapper usage.</w:t>
                      </w:r>
                    </w:p>
                    <w:p w14:paraId="74A3FCEF" w14:textId="77777777" w:rsidR="00DD27AA" w:rsidRPr="007874F7" w:rsidRDefault="00DD27AA" w:rsidP="007874F7">
                      <w:pPr>
                        <w:spacing w:after="0" w:line="240" w:lineRule="auto"/>
                        <w:rPr>
                          <w:sz w:val="20"/>
                          <w:szCs w:val="20"/>
                        </w:rPr>
                      </w:pPr>
                      <w:r w:rsidRPr="007874F7">
                        <w:rPr>
                          <w:sz w:val="20"/>
                          <w:szCs w:val="20"/>
                        </w:rPr>
                        <w:t>Printing final contents:</w:t>
                      </w:r>
                    </w:p>
                    <w:p w14:paraId="522B4C18" w14:textId="77777777" w:rsidR="00DD27AA" w:rsidRPr="007874F7" w:rsidRDefault="00DD27AA" w:rsidP="007874F7">
                      <w:pPr>
                        <w:spacing w:after="0" w:line="240" w:lineRule="auto"/>
                        <w:rPr>
                          <w:sz w:val="20"/>
                          <w:szCs w:val="20"/>
                        </w:rPr>
                      </w:pPr>
                      <w:r w:rsidRPr="007874F7">
                        <w:rPr>
                          <w:sz w:val="20"/>
                          <w:szCs w:val="20"/>
                        </w:rPr>
                        <w:t>{1, 2, 3, 4, 5, 6, 7, 8}</w:t>
                      </w:r>
                    </w:p>
                    <w:p w14:paraId="62130484" w14:textId="77777777" w:rsidR="00DD27AA" w:rsidRPr="007874F7" w:rsidRDefault="00DD27AA" w:rsidP="007874F7">
                      <w:pPr>
                        <w:spacing w:after="0" w:line="240" w:lineRule="auto"/>
                        <w:rPr>
                          <w:sz w:val="20"/>
                          <w:szCs w:val="20"/>
                        </w:rPr>
                      </w:pPr>
                      <w:r w:rsidRPr="007874F7">
                        <w:rPr>
                          <w:sz w:val="20"/>
                          <w:szCs w:val="20"/>
                        </w:rPr>
                        <w:t>Done showing wrapper usage.</w:t>
                      </w:r>
                    </w:p>
                    <w:p w14:paraId="7144FEA6" w14:textId="34419A97" w:rsidR="00DD27AA" w:rsidRPr="007874F7" w:rsidRDefault="00DD27AA" w:rsidP="007874F7">
                      <w:pPr>
                        <w:spacing w:after="0" w:line="240" w:lineRule="auto"/>
                        <w:rPr>
                          <w:sz w:val="20"/>
                          <w:szCs w:val="20"/>
                        </w:rPr>
                      </w:pPr>
                    </w:p>
                  </w:txbxContent>
                </v:textbox>
                <w10:anchorlock/>
              </v:shape>
            </w:pict>
          </mc:Fallback>
        </mc:AlternateContent>
      </w:r>
    </w:p>
    <w:p w14:paraId="700ADC63" w14:textId="1C32865A" w:rsidR="0013220F" w:rsidRDefault="005C779D" w:rsidP="005C779D">
      <w:pPr>
        <w:pStyle w:val="Caption"/>
        <w:rPr>
          <w:i w:val="0"/>
          <w:iCs w:val="0"/>
        </w:rPr>
      </w:pPr>
      <w:bookmarkStart w:id="122" w:name="_Toc35085958"/>
      <w:r>
        <w:t xml:space="preserve">Figure </w:t>
      </w:r>
      <w:fldSimple w:instr=" SEQ Figure \* ARABIC ">
        <w:r w:rsidR="00DF28F0">
          <w:rPr>
            <w:noProof/>
          </w:rPr>
          <w:t>25</w:t>
        </w:r>
      </w:fldSimple>
      <w:r>
        <w:t xml:space="preserve"> </w:t>
      </w:r>
      <w:r>
        <w:softHyphen/>
      </w:r>
      <w:r>
        <w:softHyphen/>
      </w:r>
      <w:r>
        <w:rPr>
          <w:i w:val="0"/>
          <w:iCs w:val="0"/>
        </w:rPr>
        <w:t>-- Usage Wrapper Demo Output</w:t>
      </w:r>
      <w:bookmarkEnd w:id="122"/>
    </w:p>
    <w:p w14:paraId="4C2BCA9B" w14:textId="43FA7881" w:rsidR="009A602F" w:rsidRDefault="007F6965" w:rsidP="009A602F">
      <w:pPr>
        <w:pStyle w:val="Heading2"/>
        <w:numPr>
          <w:ilvl w:val="0"/>
          <w:numId w:val="28"/>
        </w:numPr>
        <w:rPr>
          <w:i w:val="0"/>
          <w:iCs/>
        </w:rPr>
      </w:pPr>
      <w:bookmarkStart w:id="123" w:name="_DotNetVault_NotDirectlyInvocable"/>
      <w:bookmarkStart w:id="124" w:name="_Toc35085912"/>
      <w:bookmarkEnd w:id="123"/>
      <w:r w:rsidRPr="007F6965">
        <w:rPr>
          <w:i w:val="0"/>
          <w:iCs/>
        </w:rPr>
        <w:lastRenderedPageBreak/>
        <w:t>DotNetVault_NotDirectlyInvocable</w:t>
      </w:r>
      <w:bookmarkEnd w:id="124"/>
    </w:p>
    <w:p w14:paraId="5B974852" w14:textId="796A82B4" w:rsidR="007F6965" w:rsidRDefault="007F6965" w:rsidP="007F6965">
      <w:pPr>
        <w:ind w:left="360"/>
      </w:pPr>
    </w:p>
    <w:p w14:paraId="062523A3" w14:textId="5C67939A" w:rsidR="007F6965" w:rsidRDefault="007F6965" w:rsidP="004F3F4B">
      <w:pPr>
        <w:ind w:firstLine="360"/>
      </w:pPr>
      <w:r>
        <w:t xml:space="preserve">The </w:t>
      </w:r>
      <w:r>
        <w:rPr>
          <w:i/>
          <w:iCs/>
        </w:rPr>
        <w:t>Dispose</w:t>
      </w:r>
      <w:r>
        <w:t xml:space="preserve"> method of </w:t>
      </w:r>
      <w:r w:rsidR="007B448B" w:rsidRPr="007B448B">
        <w:rPr>
          <w:i/>
        </w:rPr>
        <w:t>LockedResources</w:t>
      </w:r>
      <w:r>
        <w:t xml:space="preserve"> is not intended to be called directly</w:t>
      </w:r>
      <w:r w:rsidR="004F3F4B">
        <w:t xml:space="preserve">, but rather to be called indirectly because protected by a using construct.  If called </w:t>
      </w:r>
      <w:r w:rsidR="00904626">
        <w:t xml:space="preserve">directly before the object’s lifetime ends at the end of the using scope, unsynchronized access to the protected resource becomes possible.  </w:t>
      </w:r>
      <w:r w:rsidR="001E2792">
        <w:t xml:space="preserve">For this reason, these </w:t>
      </w:r>
      <w:r w:rsidR="001E2792" w:rsidRPr="00231A85">
        <w:rPr>
          <w:i/>
          <w:iCs/>
        </w:rPr>
        <w:t>Dispose</w:t>
      </w:r>
      <w:r w:rsidR="001E2792">
        <w:t xml:space="preserve"> methods are annotated with the </w:t>
      </w:r>
      <w:r w:rsidR="00231A85" w:rsidRPr="00231A85">
        <w:rPr>
          <w:i/>
          <w:iCs/>
        </w:rPr>
        <w:t>NoDirectInvokeAttribute</w:t>
      </w:r>
      <w:r w:rsidR="00231A85">
        <w:rPr>
          <w:i/>
          <w:iCs/>
        </w:rPr>
        <w:t xml:space="preserve">.  </w:t>
      </w:r>
      <w:r w:rsidR="00231A85">
        <w:t>This rule causes a compilation error if an attempt is made to call the Dispose manually.</w:t>
      </w:r>
      <w:r w:rsidR="00612117">
        <w:rPr>
          <w:rStyle w:val="FootnoteReference"/>
        </w:rPr>
        <w:footnoteReference w:id="66"/>
      </w:r>
    </w:p>
    <w:p w14:paraId="122570EB" w14:textId="4692A31E" w:rsidR="0044614C" w:rsidRDefault="0044614C" w:rsidP="0044614C">
      <w:pPr>
        <w:pStyle w:val="Heading2"/>
        <w:numPr>
          <w:ilvl w:val="0"/>
          <w:numId w:val="28"/>
        </w:numPr>
        <w:rPr>
          <w:i w:val="0"/>
          <w:iCs/>
        </w:rPr>
      </w:pPr>
      <w:bookmarkStart w:id="125" w:name="_Toc35085913"/>
      <w:r w:rsidRPr="0044614C">
        <w:rPr>
          <w:i w:val="0"/>
          <w:iCs/>
        </w:rPr>
        <w:t>DotNetVault_UnjustifiedEarlyDispose</w:t>
      </w:r>
      <w:bookmarkEnd w:id="125"/>
    </w:p>
    <w:p w14:paraId="028891D7" w14:textId="4C4F93B6" w:rsidR="0044614C" w:rsidRDefault="0044614C" w:rsidP="0044614C"/>
    <w:p w14:paraId="23E28636" w14:textId="23D2FF88" w:rsidR="0044614C" w:rsidRDefault="007E589D" w:rsidP="007E589D">
      <w:pPr>
        <w:ind w:firstLine="360"/>
      </w:pPr>
      <w:r>
        <w:t xml:space="preserve">There are two circumstances where it becomes necessary to manually free a </w:t>
      </w:r>
      <w:r w:rsidR="008521B8" w:rsidRPr="008521B8">
        <w:rPr>
          <w:i/>
        </w:rPr>
        <w:t>LockedResource</w:t>
      </w:r>
      <w:r>
        <w:t xml:space="preserve"> despite the </w:t>
      </w:r>
      <w:r w:rsidRPr="007F6965">
        <w:rPr>
          <w:iCs/>
        </w:rPr>
        <w:t>DotNetVault_NotDirectlyInvocable</w:t>
      </w:r>
      <w:r>
        <w:rPr>
          <w:iCs/>
        </w:rPr>
        <w:t xml:space="preserve"> rule above.  </w:t>
      </w:r>
      <w:r w:rsidR="001F6A10">
        <w:rPr>
          <w:iCs/>
        </w:rPr>
        <w:t>Because these are relatively unusual situations that apply to a</w:t>
      </w:r>
      <w:r w:rsidR="00821D53">
        <w:rPr>
          <w:iCs/>
        </w:rPr>
        <w:t xml:space="preserve"> </w:t>
      </w:r>
      <w:r w:rsidR="0000441B" w:rsidRPr="0000441B">
        <w:rPr>
          <w:i/>
        </w:rPr>
        <w:t>LockedVaultMutableResource&lt;TVault, TResource&gt;</w:t>
      </w:r>
      <w:r w:rsidR="00821D53">
        <w:t xml:space="preserve"> and generally calling Dispose manually is highly undesirable, a separate method for manual disposal was added to </w:t>
      </w:r>
      <w:r w:rsidR="00BA5AFE">
        <w:t xml:space="preserve">this object called </w:t>
      </w:r>
      <w:r w:rsidR="0000441B" w:rsidRPr="0000441B">
        <w:rPr>
          <w:i/>
          <w:iCs/>
        </w:rPr>
        <w:t>ErrorCaseReleaseOrCustomWrapperDispose</w:t>
      </w:r>
      <w:r w:rsidR="0085575F">
        <w:t xml:space="preserve">.  This method is annotated with the </w:t>
      </w:r>
      <w:r w:rsidR="0085575F" w:rsidRPr="00172D7F">
        <w:rPr>
          <w:i/>
          <w:iCs/>
        </w:rPr>
        <w:t>EarlyReleaseAttribute</w:t>
      </w:r>
      <w:r w:rsidR="00172D7F">
        <w:rPr>
          <w:i/>
          <w:iCs/>
        </w:rPr>
        <w:t xml:space="preserve"> </w:t>
      </w:r>
      <w:r w:rsidR="00172D7F">
        <w:t xml:space="preserve">which requires any method that calls </w:t>
      </w:r>
      <w:r w:rsidR="0000441B" w:rsidRPr="0000441B">
        <w:rPr>
          <w:i/>
          <w:iCs/>
        </w:rPr>
        <w:t>ErrorCaseReleaseOrCustomWrapperDispose</w:t>
      </w:r>
      <w:r w:rsidR="00172D7F">
        <w:rPr>
          <w:i/>
          <w:iCs/>
        </w:rPr>
        <w:t xml:space="preserve"> </w:t>
      </w:r>
      <w:r w:rsidR="00172D7F">
        <w:t xml:space="preserve">to be itself annotated with the </w:t>
      </w:r>
      <w:r w:rsidR="00172D7F" w:rsidRPr="00172D7F">
        <w:rPr>
          <w:i/>
          <w:iCs/>
        </w:rPr>
        <w:t>EarlyReleaseJustificationAttribute</w:t>
      </w:r>
      <w:r w:rsidR="00BB03FF">
        <w:rPr>
          <w:rStyle w:val="FootnoteReference"/>
          <w:i/>
          <w:iCs/>
        </w:rPr>
        <w:footnoteReference w:id="67"/>
      </w:r>
      <w:r w:rsidR="00172D7F">
        <w:rPr>
          <w:i/>
          <w:iCs/>
        </w:rPr>
        <w:t xml:space="preserve"> </w:t>
      </w:r>
      <w:r w:rsidR="00172D7F">
        <w:t xml:space="preserve">to prevent accidental calling outside </w:t>
      </w:r>
      <w:r w:rsidR="00BB03FF">
        <w:t xml:space="preserve">the narrow circumstances that call for its use.  </w:t>
      </w:r>
      <w:r w:rsidR="00A0718B">
        <w:t xml:space="preserve">The two acceptable circumstances are </w:t>
      </w:r>
      <w:r w:rsidR="00E0415B">
        <w:t xml:space="preserve">described by the enum values </w:t>
      </w:r>
      <w:r w:rsidR="00E0415B" w:rsidRPr="004325F1">
        <w:rPr>
          <w:i/>
          <w:iCs/>
        </w:rPr>
        <w:t>EarlyReleaseReason.</w:t>
      </w:r>
      <w:r w:rsidR="004325F1" w:rsidRPr="004325F1">
        <w:rPr>
          <w:i/>
          <w:iCs/>
        </w:rPr>
        <w:t>DisposingOnError</w:t>
      </w:r>
      <w:r w:rsidR="004325F1">
        <w:t xml:space="preserve"> and </w:t>
      </w:r>
      <w:r w:rsidR="004325F1" w:rsidRPr="004325F1">
        <w:rPr>
          <w:i/>
          <w:iCs/>
        </w:rPr>
        <w:t>EarlyReleaseReason.CustomWrapperDispose</w:t>
      </w:r>
      <w:r w:rsidR="004325F1">
        <w:t>.</w:t>
      </w:r>
    </w:p>
    <w:p w14:paraId="3789C3AA" w14:textId="5B7DA123" w:rsidR="00F85C9C" w:rsidRDefault="00F85C9C" w:rsidP="00F85C9C">
      <w:pPr>
        <w:pStyle w:val="Heading3"/>
        <w:numPr>
          <w:ilvl w:val="2"/>
          <w:numId w:val="28"/>
        </w:numPr>
        <w:rPr>
          <w:i/>
          <w:iCs/>
        </w:rPr>
      </w:pPr>
      <w:bookmarkStart w:id="126" w:name="_Toc35085914"/>
      <w:r w:rsidRPr="004325F1">
        <w:rPr>
          <w:i/>
          <w:iCs/>
        </w:rPr>
        <w:t>EarlyReleaseReason.DisposingOnError</w:t>
      </w:r>
      <w:bookmarkEnd w:id="126"/>
    </w:p>
    <w:p w14:paraId="3145B4AD" w14:textId="5A3128AA" w:rsidR="006544C7" w:rsidRDefault="006544C7" w:rsidP="006544C7"/>
    <w:p w14:paraId="2AF1D71A" w14:textId="2A5FF0AE" w:rsidR="006544C7" w:rsidRDefault="006544C7" w:rsidP="006544C7">
      <w:pPr>
        <w:ind w:firstLine="360"/>
      </w:pPr>
      <w:r>
        <w:t xml:space="preserve">This reason denotes that a method that would ordinarily return a </w:t>
      </w:r>
      <w:r w:rsidR="008521B8" w:rsidRPr="008521B8">
        <w:rPr>
          <w:i/>
        </w:rPr>
        <w:t>LockedResource</w:t>
      </w:r>
      <w:r>
        <w:t xml:space="preserve"> protected by the </w:t>
      </w:r>
      <w:r w:rsidRPr="006544C7">
        <w:rPr>
          <w:i/>
          <w:iCs/>
        </w:rPr>
        <w:t>UsingMandatoryAttribute</w:t>
      </w:r>
      <w:r>
        <w:t xml:space="preserve"> </w:t>
      </w:r>
      <w:r w:rsidR="00383FDB">
        <w:t>cannot</w:t>
      </w:r>
      <w:r>
        <w:t xml:space="preserve"> return it because of an exception.  If the </w:t>
      </w:r>
      <w:r w:rsidR="008521B8" w:rsidRPr="008521B8">
        <w:rPr>
          <w:i/>
        </w:rPr>
        <w:t>LockedResource</w:t>
      </w:r>
      <w:r>
        <w:t xml:space="preserve"> has already been created before the exception occurs, it must be </w:t>
      </w:r>
      <w:r w:rsidR="00383FDB">
        <w:t>released</w:t>
      </w:r>
      <w:r>
        <w:t xml:space="preserve"> before the exception is rethrown or the protected resource will be rendered forever inaccessible.  </w:t>
      </w:r>
      <w:r w:rsidR="00BE75DE">
        <w:t xml:space="preserve">The </w:t>
      </w:r>
      <w:r w:rsidR="00BE75DE">
        <w:rPr>
          <w:i/>
          <w:iCs/>
        </w:rPr>
        <w:t xml:space="preserve">EarlyReleaseJustificationAttribute </w:t>
      </w:r>
      <w:r w:rsidR="00F961D9">
        <w:t xml:space="preserve">should annotate the public </w:t>
      </w:r>
      <w:r w:rsidR="00F961D9">
        <w:rPr>
          <w:i/>
          <w:iCs/>
        </w:rPr>
        <w:t xml:space="preserve">Lock </w:t>
      </w:r>
      <w:r w:rsidR="00F961D9">
        <w:t xml:space="preserve">and </w:t>
      </w:r>
      <w:r w:rsidR="00F961D9">
        <w:rPr>
          <w:i/>
          <w:iCs/>
        </w:rPr>
        <w:t xml:space="preserve">SpinLock </w:t>
      </w:r>
      <w:r w:rsidR="00F961D9">
        <w:t xml:space="preserve">methods of all Custom Vaults and the </w:t>
      </w:r>
      <w:r w:rsidR="00F961D9">
        <w:rPr>
          <w:i/>
          <w:iCs/>
        </w:rPr>
        <w:t xml:space="preserve">UsingMandatoryAttribute </w:t>
      </w:r>
      <w:r w:rsidR="00F961D9">
        <w:t>should annotate their return value</w:t>
      </w:r>
      <w:r w:rsidR="00BF0B18">
        <w:t>.</w:t>
      </w:r>
      <w:r w:rsidR="00BF0B18">
        <w:rPr>
          <w:i/>
          <w:iCs/>
        </w:rPr>
        <w:t xml:space="preserve">  T</w:t>
      </w:r>
      <w:r w:rsidR="00BE75DE">
        <w:t>he</w:t>
      </w:r>
      <w:r w:rsidR="003F2F8C">
        <w:t xml:space="preserve"> </w:t>
      </w:r>
      <w:r w:rsidR="00D048DC" w:rsidRPr="00333EBA">
        <w:rPr>
          <w:i/>
          <w:iCs/>
        </w:rPr>
        <w:t>StringBuilderVault</w:t>
      </w:r>
      <w:r w:rsidR="00D048DC">
        <w:t>’s</w:t>
      </w:r>
      <w:r w:rsidR="00E46142">
        <w:rPr>
          <w:rStyle w:val="FootnoteReference"/>
        </w:rPr>
        <w:footnoteReference w:id="68"/>
      </w:r>
      <w:r w:rsidR="00BE75DE">
        <w:t xml:space="preserve"> </w:t>
      </w:r>
      <w:r w:rsidR="006E5F91">
        <w:rPr>
          <w:i/>
          <w:iCs/>
        </w:rPr>
        <w:t>Lock</w:t>
      </w:r>
      <w:r w:rsidR="00BF0B18">
        <w:t xml:space="preserve"> method is show</w:t>
      </w:r>
      <w:r w:rsidR="005065B2">
        <w:t>n</w:t>
      </w:r>
      <w:r w:rsidR="00BF0B18">
        <w:t xml:space="preserve"> as a paradigm</w:t>
      </w:r>
      <w:r w:rsidR="003F2F8C">
        <w:t>:</w:t>
      </w:r>
    </w:p>
    <w:bookmarkStart w:id="127" w:name="_MON_1640962046"/>
    <w:bookmarkEnd w:id="127"/>
    <w:p w14:paraId="0D82F8BC" w14:textId="27DFB299" w:rsidR="00AF2417" w:rsidRDefault="00110852" w:rsidP="00AF2417">
      <w:pPr>
        <w:keepNext/>
        <w:ind w:firstLine="360"/>
      </w:pPr>
      <w:r>
        <w:object w:dxaOrig="10170" w:dyaOrig="5621" w14:anchorId="04F23621">
          <v:shape id="_x0000_i1040" type="#_x0000_t75" style="width:508.5pt;height:281.35pt" o:ole="">
            <v:imagedata r:id="rId53" o:title=""/>
          </v:shape>
          <o:OLEObject Type="Embed" ProgID="Word.Document.12" ShapeID="_x0000_i1040" DrawAspect="Content" ObjectID="_1645701530" r:id="rId54">
            <o:FieldCodes>\s</o:FieldCodes>
          </o:OLEObject>
        </w:object>
      </w:r>
    </w:p>
    <w:p w14:paraId="66121327" w14:textId="18993568" w:rsidR="00B87A76" w:rsidRDefault="00AF2417" w:rsidP="005F3671">
      <w:pPr>
        <w:pStyle w:val="Caption"/>
        <w:rPr>
          <w:i w:val="0"/>
          <w:iCs w:val="0"/>
        </w:rPr>
      </w:pPr>
      <w:bookmarkStart w:id="128" w:name="_Ref30353303"/>
      <w:bookmarkStart w:id="129" w:name="_Toc35085959"/>
      <w:r>
        <w:t xml:space="preserve">Figure </w:t>
      </w:r>
      <w:fldSimple w:instr=" SEQ Figure \* ARABIC ">
        <w:r w:rsidR="00DF28F0">
          <w:rPr>
            <w:noProof/>
          </w:rPr>
          <w:t>26</w:t>
        </w:r>
      </w:fldSimple>
      <w:bookmarkEnd w:id="128"/>
      <w:r w:rsidR="00B257FD">
        <w:t xml:space="preserve"> </w:t>
      </w:r>
      <w:r w:rsidR="00B257FD">
        <w:softHyphen/>
      </w:r>
      <w:r w:rsidR="00B257FD">
        <w:rPr>
          <w:i w:val="0"/>
          <w:iCs w:val="0"/>
        </w:rPr>
        <w:t>– If the resource is not manually released before exceptions rethrown, it will be forever inaccessible.</w:t>
      </w:r>
      <w:bookmarkEnd w:id="129"/>
    </w:p>
    <w:p w14:paraId="6308360A" w14:textId="77777777" w:rsidR="00B87A76" w:rsidRDefault="00B87A76" w:rsidP="005F3671">
      <w:pPr>
        <w:pStyle w:val="Caption"/>
        <w:rPr>
          <w:i w:val="0"/>
          <w:iCs w:val="0"/>
        </w:rPr>
      </w:pPr>
    </w:p>
    <w:p w14:paraId="03BC54E7" w14:textId="7574EEB4" w:rsidR="003F2F8C" w:rsidRDefault="00810530" w:rsidP="00110852">
      <w:pPr>
        <w:pStyle w:val="Heading3"/>
        <w:numPr>
          <w:ilvl w:val="2"/>
          <w:numId w:val="28"/>
        </w:numPr>
      </w:pPr>
      <w:bookmarkStart w:id="130" w:name="_Toc35085915"/>
      <w:r w:rsidRPr="004325F1">
        <w:rPr>
          <w:i/>
          <w:iCs/>
        </w:rPr>
        <w:t>EarlyReleaseReason.CustomWrapperDispose</w:t>
      </w:r>
      <w:bookmarkEnd w:id="130"/>
    </w:p>
    <w:p w14:paraId="376258CC" w14:textId="52F5538A" w:rsidR="00810530" w:rsidRDefault="00810530" w:rsidP="00810530"/>
    <w:p w14:paraId="2892AF46" w14:textId="1BA00C31" w:rsidR="00810530" w:rsidRDefault="00810530" w:rsidP="007C29C8">
      <w:pPr>
        <w:ind w:firstLine="720"/>
      </w:pPr>
      <w:r>
        <w:t xml:space="preserve">Custom locked resource objects, such as the </w:t>
      </w:r>
      <w:r w:rsidRPr="00333EBA">
        <w:rPr>
          <w:i/>
          <w:iCs/>
        </w:rPr>
        <w:t>LockedStringBuilder</w:t>
      </w:r>
      <w:r w:rsidR="005100BE">
        <w:t>,</w:t>
      </w:r>
      <w:r>
        <w:rPr>
          <w:rStyle w:val="FootnoteReference"/>
        </w:rPr>
        <w:footnoteReference w:id="69"/>
      </w:r>
      <w:r w:rsidR="00805123">
        <w:t xml:space="preserve"> simply store </w:t>
      </w:r>
      <w:r w:rsidR="003757AC">
        <w:t xml:space="preserve">a wrapped </w:t>
      </w:r>
      <w:r w:rsidR="00D80B2C" w:rsidRPr="00D80B2C">
        <w:t>LockedVaultMutableResource</w:t>
      </w:r>
      <w:r w:rsidR="00D80B2C">
        <w:t xml:space="preserve"> object</w:t>
      </w:r>
      <w:r w:rsidR="005100BE">
        <w:t>.</w:t>
      </w:r>
      <w:r w:rsidR="00D80B2C">
        <w:rPr>
          <w:rStyle w:val="FootnoteReference"/>
        </w:rPr>
        <w:footnoteReference w:id="70"/>
      </w:r>
      <w:r w:rsidR="005E6AF1">
        <w:t xml:space="preserve">  When such custom locked resources are </w:t>
      </w:r>
      <w:r w:rsidR="005235BD">
        <w:t>d</w:t>
      </w:r>
      <w:r w:rsidR="005E6AF1">
        <w:t>isposed</w:t>
      </w:r>
      <w:r w:rsidR="00AC0561">
        <w:t xml:space="preserve"> (implicitly as a result of the scope of their </w:t>
      </w:r>
      <w:r w:rsidR="00AC0561">
        <w:rPr>
          <w:i/>
          <w:iCs/>
        </w:rPr>
        <w:t xml:space="preserve">using </w:t>
      </w:r>
      <w:r w:rsidR="00AC0561">
        <w:t>construct expiring), they simply release the object they wrap</w:t>
      </w:r>
      <w:r w:rsidR="005235BD">
        <w:t xml:space="preserve">.  Thus, the </w:t>
      </w:r>
      <w:r w:rsidR="005235BD">
        <w:rPr>
          <w:i/>
          <w:iCs/>
        </w:rPr>
        <w:t>LockedStringBuilder</w:t>
      </w:r>
      <w:r w:rsidR="005235BD">
        <w:t xml:space="preserve">’s </w:t>
      </w:r>
      <w:r w:rsidR="005235BD">
        <w:rPr>
          <w:i/>
          <w:iCs/>
        </w:rPr>
        <w:t xml:space="preserve">Dispose </w:t>
      </w:r>
      <w:r w:rsidR="005235BD">
        <w:t xml:space="preserve">method and the </w:t>
      </w:r>
      <w:r w:rsidR="005235BD" w:rsidRPr="005235BD">
        <w:rPr>
          <w:i/>
          <w:iCs/>
        </w:rPr>
        <w:t>Dispose</w:t>
      </w:r>
      <w:r w:rsidR="005235BD">
        <w:t xml:space="preserve"> methods of all such custom locked resource objects should be annotated both with the </w:t>
      </w:r>
      <w:r w:rsidR="005235BD">
        <w:rPr>
          <w:i/>
          <w:iCs/>
        </w:rPr>
        <w:t>NoDirectInvoke</w:t>
      </w:r>
      <w:r w:rsidR="003529F9">
        <w:rPr>
          <w:i/>
          <w:iCs/>
        </w:rPr>
        <w:t>A</w:t>
      </w:r>
      <w:r w:rsidR="003529F9" w:rsidRPr="003529F9">
        <w:rPr>
          <w:i/>
          <w:iCs/>
        </w:rPr>
        <w:t>ttribute</w:t>
      </w:r>
      <w:r w:rsidR="003529F9">
        <w:t xml:space="preserve"> and the </w:t>
      </w:r>
      <w:r w:rsidR="003529F9" w:rsidRPr="00172D7F">
        <w:rPr>
          <w:i/>
          <w:iCs/>
        </w:rPr>
        <w:t>EarlyReleaseJustificationAttribute</w:t>
      </w:r>
      <w:r w:rsidR="003529F9">
        <w:rPr>
          <w:i/>
          <w:iCs/>
        </w:rPr>
        <w:t xml:space="preserve"> </w:t>
      </w:r>
      <w:r w:rsidR="003529F9">
        <w:t>as shown:</w:t>
      </w:r>
    </w:p>
    <w:bookmarkStart w:id="131" w:name="_MON_1640964001"/>
    <w:bookmarkEnd w:id="131"/>
    <w:p w14:paraId="20F87C84" w14:textId="453AD923" w:rsidR="003529F9" w:rsidRDefault="00363933" w:rsidP="003529F9">
      <w:pPr>
        <w:keepNext/>
      </w:pPr>
      <w:r>
        <w:object w:dxaOrig="10800" w:dyaOrig="1557" w14:anchorId="710167B9">
          <v:shape id="_x0000_i1041" type="#_x0000_t75" style="width:540pt;height:78pt" o:ole="">
            <v:imagedata r:id="rId55" o:title=""/>
          </v:shape>
          <o:OLEObject Type="Embed" ProgID="Word.Document.12" ShapeID="_x0000_i1041" DrawAspect="Content" ObjectID="_1645701531" r:id="rId56">
            <o:FieldCodes>\s</o:FieldCodes>
          </o:OLEObject>
        </w:object>
      </w:r>
    </w:p>
    <w:p w14:paraId="35137C24" w14:textId="33378104" w:rsidR="00F85C9C" w:rsidRDefault="003529F9" w:rsidP="007C29C8">
      <w:pPr>
        <w:pStyle w:val="Caption"/>
        <w:rPr>
          <w:i w:val="0"/>
          <w:iCs w:val="0"/>
        </w:rPr>
      </w:pPr>
      <w:bookmarkStart w:id="132" w:name="_Ref30353347"/>
      <w:bookmarkStart w:id="133" w:name="_Toc35085960"/>
      <w:r>
        <w:t xml:space="preserve">Figure </w:t>
      </w:r>
      <w:fldSimple w:instr=" SEQ Figure \* ARABIC ">
        <w:r w:rsidR="00DF28F0">
          <w:rPr>
            <w:noProof/>
          </w:rPr>
          <w:t>27</w:t>
        </w:r>
      </w:fldSimple>
      <w:bookmarkEnd w:id="132"/>
      <w:r w:rsidR="00363933">
        <w:rPr>
          <w:i w:val="0"/>
          <w:iCs w:val="0"/>
        </w:rPr>
        <w:t xml:space="preserve"> </w:t>
      </w:r>
      <w:r w:rsidR="007C29C8">
        <w:rPr>
          <w:i w:val="0"/>
          <w:iCs w:val="0"/>
        </w:rPr>
        <w:t>–</w:t>
      </w:r>
      <w:r w:rsidR="00363933">
        <w:rPr>
          <w:i w:val="0"/>
          <w:iCs w:val="0"/>
        </w:rPr>
        <w:t xml:space="preserve"> </w:t>
      </w:r>
      <w:r w:rsidR="007C29C8">
        <w:rPr>
          <w:i w:val="0"/>
          <w:iCs w:val="0"/>
        </w:rPr>
        <w:t>Shows how to annotate the Dispose method of custom locked resource objects.</w:t>
      </w:r>
      <w:bookmarkEnd w:id="133"/>
      <w:r w:rsidR="007C29C8">
        <w:rPr>
          <w:i w:val="0"/>
          <w:iCs w:val="0"/>
        </w:rPr>
        <w:t xml:space="preserve">  </w:t>
      </w:r>
    </w:p>
    <w:p w14:paraId="2FFB5B27" w14:textId="5C222F8A" w:rsidR="00F06767" w:rsidRDefault="00F06767" w:rsidP="00C76512">
      <w:pPr>
        <w:pStyle w:val="Heading2"/>
        <w:numPr>
          <w:ilvl w:val="0"/>
          <w:numId w:val="28"/>
        </w:numPr>
        <w:rPr>
          <w:i w:val="0"/>
          <w:iCs/>
        </w:rPr>
      </w:pPr>
      <w:bookmarkStart w:id="134" w:name="_DotNetVault_NoExplicitByRefAlias"/>
      <w:bookmarkStart w:id="135" w:name="_Toc35085916"/>
      <w:bookmarkEnd w:id="134"/>
      <w:r w:rsidRPr="001D0D18">
        <w:rPr>
          <w:i w:val="0"/>
          <w:iCs/>
        </w:rPr>
        <w:lastRenderedPageBreak/>
        <w:t>DotNetVault_NoExplicitByRefAlias</w:t>
      </w:r>
      <w:bookmarkEnd w:id="135"/>
    </w:p>
    <w:p w14:paraId="58E4A728" w14:textId="77777777" w:rsidR="00F06767" w:rsidRDefault="00F06767" w:rsidP="00F06767">
      <w:pPr>
        <w:pStyle w:val="Heading2"/>
        <w:rPr>
          <w:i w:val="0"/>
          <w:iCs/>
        </w:rPr>
      </w:pPr>
    </w:p>
    <w:p w14:paraId="56ED8804" w14:textId="30426307" w:rsidR="00F06767" w:rsidRPr="00C76512" w:rsidRDefault="00F06767" w:rsidP="00C76512">
      <w:pPr>
        <w:ind w:firstLine="360"/>
        <w:rPr>
          <w:i/>
        </w:rPr>
      </w:pPr>
      <w:r>
        <w:t xml:space="preserve">Above, it is demonstrated that allowing a ref local to alias the value property of a locked resource can result in unsynchronized access to that resource.  Thus, this rule prevents ref local aliasing of any property whose return value is annotated with the </w:t>
      </w:r>
      <w:r w:rsidRPr="001D0D18">
        <w:t>BasicVaultProtectedResourceAttribute</w:t>
      </w:r>
      <w:r>
        <w:t xml:space="preserve">.  This attribute annotates the Value property of the </w:t>
      </w:r>
      <w:r w:rsidR="00716898" w:rsidRPr="00C76512">
        <w:t>LockedVaultObject&lt;TVault, [VaultSafeTypeParam] T&gt;</w:t>
      </w:r>
      <w:r w:rsidR="00716898">
        <w:t xml:space="preserve"> to prevent such unsynchronized access.</w:t>
      </w:r>
    </w:p>
    <w:p w14:paraId="1A89B542" w14:textId="77777777" w:rsidR="00F06767" w:rsidRPr="00C76512" w:rsidRDefault="00F06767" w:rsidP="00C76512"/>
    <w:p w14:paraId="169B7589" w14:textId="4DA6C93A" w:rsidR="0054148D" w:rsidRDefault="000B0003" w:rsidP="00B536A3">
      <w:pPr>
        <w:pStyle w:val="Heading1"/>
        <w:numPr>
          <w:ilvl w:val="0"/>
          <w:numId w:val="14"/>
        </w:numPr>
      </w:pPr>
      <w:bookmarkStart w:id="136" w:name="_Toc35085917"/>
      <w:r>
        <w:t>Attributes</w:t>
      </w:r>
      <w:bookmarkEnd w:id="136"/>
    </w:p>
    <w:p w14:paraId="12829C6D" w14:textId="77777777" w:rsidR="000B0003" w:rsidRPr="000B0003" w:rsidRDefault="000B0003" w:rsidP="000B0003"/>
    <w:p w14:paraId="2BEE1969" w14:textId="65C75B3C" w:rsidR="000B0003" w:rsidRPr="000B0003" w:rsidRDefault="000B0003" w:rsidP="000B0003">
      <w:pPr>
        <w:pStyle w:val="Heading2"/>
        <w:numPr>
          <w:ilvl w:val="0"/>
          <w:numId w:val="30"/>
        </w:numPr>
      </w:pPr>
      <w:bookmarkStart w:id="137" w:name="_VaultSafeAttribute"/>
      <w:bookmarkStart w:id="138" w:name="_Toc35085918"/>
      <w:bookmarkEnd w:id="137"/>
      <w:r>
        <w:t>VaultSafeAttribute</w:t>
      </w:r>
      <w:bookmarkEnd w:id="138"/>
    </w:p>
    <w:p w14:paraId="3CBD7F7B" w14:textId="71FDF38F" w:rsidR="000B0003" w:rsidRDefault="000B0003" w:rsidP="000B0003"/>
    <w:p w14:paraId="493F5C5E" w14:textId="031CB72C" w:rsidR="003B0918" w:rsidRPr="00913A67" w:rsidRDefault="000B0003" w:rsidP="000B0003">
      <w:pPr>
        <w:ind w:firstLine="720"/>
      </w:pPr>
      <w:r>
        <w:t xml:space="preserve">The vault-safe attribute when placed on a class or struct indicates to the static analyzer that the type so-annotated is vault-safe.  </w:t>
      </w:r>
      <w:r w:rsidR="00320725">
        <w:t xml:space="preserve">A default-constructed instance of this attribute, or one with the first constructor parameter evaluating to </w:t>
      </w:r>
      <w:r w:rsidR="00320725" w:rsidRPr="00CA1496">
        <w:rPr>
          <w:i/>
          <w:iCs/>
        </w:rPr>
        <w:t>false</w:t>
      </w:r>
      <w:r w:rsidR="00320725">
        <w:t xml:space="preserve">, </w:t>
      </w:r>
      <w:r w:rsidR="00DB0A01">
        <w:t>will have the static analyzer verify that the type is provably vault-safe.</w:t>
      </w:r>
      <w:r w:rsidR="00C22D9A">
        <w:rPr>
          <w:rStyle w:val="FootnoteReference"/>
        </w:rPr>
        <w:footnoteReference w:id="71"/>
      </w:r>
      <w:r w:rsidR="009076A9">
        <w:t xml:space="preserve">  If </w:t>
      </w:r>
      <w:r w:rsidR="00CA1496">
        <w:t xml:space="preserve">constructed with its first constructor parameter evaluating to </w:t>
      </w:r>
      <w:r w:rsidR="00CA1496" w:rsidRPr="00CA1496">
        <w:rPr>
          <w:i/>
          <w:iCs/>
        </w:rPr>
        <w:t>true</w:t>
      </w:r>
      <w:r w:rsidR="00CA1496">
        <w:t>, the static analyzer</w:t>
      </w:r>
      <w:r w:rsidR="00EB4267">
        <w:t xml:space="preserve"> shall assume</w:t>
      </w:r>
      <w:r w:rsidR="00CA1496">
        <w:t xml:space="preserve">, without further analysis, </w:t>
      </w:r>
      <w:r w:rsidR="00A30644">
        <w:t xml:space="preserve">it </w:t>
      </w:r>
      <w:r w:rsidR="00CA1496">
        <w:t xml:space="preserve">to be vault-safe.  </w:t>
      </w:r>
      <w:r w:rsidR="00913A67">
        <w:t xml:space="preserve">Note that types that comply with the </w:t>
      </w:r>
      <w:r w:rsidR="00913A67">
        <w:rPr>
          <w:i/>
          <w:iCs/>
        </w:rPr>
        <w:t xml:space="preserve">unmanaged </w:t>
      </w:r>
      <w:r w:rsidR="00913A67">
        <w:t>type constraint are deemed vault-safe regardless of the presence or absence of this attribute.</w:t>
      </w:r>
    </w:p>
    <w:p w14:paraId="152C9D49" w14:textId="780317A1" w:rsidR="0016594F" w:rsidRDefault="007B052A" w:rsidP="0016594F">
      <w:pPr>
        <w:ind w:firstLine="720"/>
      </w:pPr>
      <w:r>
        <w:t xml:space="preserve">There is also included herewith a whitelist file called </w:t>
      </w:r>
      <w:r w:rsidR="006F7836">
        <w:t>“</w:t>
      </w:r>
      <w:r w:rsidR="006F7836" w:rsidRPr="006F7836">
        <w:t>VaultSafeWhiteList.txt</w:t>
      </w:r>
      <w:r w:rsidR="006F7836">
        <w:t xml:space="preserve">” with the names of types should be deemed </w:t>
      </w:r>
      <w:r w:rsidR="0016594F">
        <w:t>vault-safe</w:t>
      </w:r>
      <w:r w:rsidR="006F7836">
        <w:t xml:space="preserve"> by the analyzer without analysis. </w:t>
      </w:r>
      <w:r w:rsidR="003A6E00">
        <w:t>You can find this file in “</w:t>
      </w:r>
      <w:r w:rsidR="003A6E00">
        <w:rPr>
          <w:noProof/>
        </w:rPr>
        <w:t>Users/[</w:t>
      </w:r>
      <w:proofErr w:type="spellStart"/>
      <w:r w:rsidR="003A6E00">
        <w:rPr>
          <w:i/>
          <w:iCs/>
        </w:rPr>
        <w:t>YourUserName</w:t>
      </w:r>
      <w:proofErr w:type="spellEnd"/>
      <w:r w:rsidR="003A6E00">
        <w:rPr>
          <w:noProof/>
        </w:rPr>
        <w:t>]/AppData/Local/</w:t>
      </w:r>
      <w:r w:rsidR="003A6E00" w:rsidRPr="003A6E00">
        <w:rPr>
          <w:noProof/>
        </w:rPr>
        <w:t>VaultAnalysisData</w:t>
      </w:r>
      <w:r w:rsidR="003A6E00">
        <w:t>”.</w:t>
      </w:r>
      <w:r w:rsidR="006F7836">
        <w:t xml:space="preserve"> </w:t>
      </w:r>
      <w:r w:rsidR="0016594F">
        <w:t>The following shows the by-default contents of this whitelist:</w:t>
      </w:r>
    </w:p>
    <w:p w14:paraId="1E969125" w14:textId="77777777" w:rsidR="0016594F" w:rsidRDefault="0016594F" w:rsidP="0016594F">
      <w:pPr>
        <w:keepNext/>
        <w:ind w:firstLine="720"/>
      </w:pPr>
      <w:r>
        <w:rPr>
          <w:noProof/>
          <w:lang w:eastAsia="zh-CN"/>
        </w:rPr>
        <mc:AlternateContent>
          <mc:Choice Requires="wps">
            <w:drawing>
              <wp:inline distT="0" distB="0" distL="0" distR="0" wp14:anchorId="1545C38B" wp14:editId="306B5AED">
                <wp:extent cx="5934075" cy="1404620"/>
                <wp:effectExtent l="0" t="0" r="28575" b="12065"/>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4075" cy="1404620"/>
                        </a:xfrm>
                        <a:prstGeom prst="rect">
                          <a:avLst/>
                        </a:prstGeom>
                        <a:solidFill>
                          <a:srgbClr val="FFFFFF"/>
                        </a:solidFill>
                        <a:ln w="9525">
                          <a:solidFill>
                            <a:srgbClr val="000000"/>
                          </a:solidFill>
                          <a:miter lim="800000"/>
                          <a:headEnd/>
                          <a:tailEnd/>
                        </a:ln>
                      </wps:spPr>
                      <wps:txbx>
                        <w:txbxContent>
                          <w:p w14:paraId="71E4DF9A" w14:textId="4FB1404A" w:rsidR="00DD27AA" w:rsidRDefault="00DD27AA" w:rsidP="0016594F">
                            <w:r w:rsidRPr="003B0918">
                              <w:t>S</w:t>
                            </w:r>
                            <w:r>
                              <w:t>tring; System.</w:t>
                            </w:r>
                            <w:r w:rsidRPr="003B0918">
                              <w:t>Uri;</w:t>
                            </w:r>
                          </w:p>
                        </w:txbxContent>
                      </wps:txbx>
                      <wps:bodyPr rot="0" vert="horz" wrap="square" lIns="91440" tIns="45720" rIns="91440" bIns="45720" anchor="t" anchorCtr="0">
                        <a:spAutoFit/>
                      </wps:bodyPr>
                    </wps:wsp>
                  </a:graphicData>
                </a:graphic>
              </wp:inline>
            </w:drawing>
          </mc:Choice>
          <mc:Fallback>
            <w:pict>
              <v:shape w14:anchorId="1545C38B" id="_x0000_s1037" type="#_x0000_t202" style="width:467.2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">
                <v:textbox style="mso-fit-shape-to-text:t">
                  <w:txbxContent>
                    <w:p w14:paraId="71E4DF9A" w14:textId="4FB1404A" w:rsidR="00DD27AA" w:rsidRDefault="00DD27AA" w:rsidP="0016594F">
                      <w:r w:rsidRPr="003B0918">
                        <w:t>S</w:t>
                      </w:r>
                      <w:r>
                        <w:t>tring; System.</w:t>
                      </w:r>
                      <w:r w:rsidRPr="003B0918">
                        <w:t>Uri;</w:t>
                      </w:r>
                    </w:p>
                  </w:txbxContent>
                </v:textbox>
                <w10:anchorlock/>
              </v:shape>
            </w:pict>
          </mc:Fallback>
        </mc:AlternateContent>
      </w:r>
    </w:p>
    <w:p w14:paraId="41F983FA" w14:textId="66ED4A59" w:rsidR="00753A82" w:rsidRDefault="00753A82" w:rsidP="00753A82">
      <w:pPr>
        <w:pStyle w:val="Caption"/>
        <w:ind w:firstLine="720"/>
        <w:rPr>
          <w:i w:val="0"/>
          <w:iCs w:val="0"/>
        </w:rPr>
      </w:pPr>
      <w:bookmarkStart w:id="139" w:name="_Toc35085961"/>
      <w:r>
        <w:t xml:space="preserve">Figure </w:t>
      </w:r>
      <w:fldSimple w:instr=" SEQ Figure \* ARABIC ">
        <w:r w:rsidR="00DF28F0">
          <w:rPr>
            <w:noProof/>
          </w:rPr>
          <w:t>28</w:t>
        </w:r>
      </w:fldSimple>
      <w:r>
        <w:rPr>
          <w:noProof/>
        </w:rPr>
        <w:t xml:space="preserve"> -- </w:t>
      </w:r>
      <w:r>
        <w:rPr>
          <w:i w:val="0"/>
          <w:iCs w:val="0"/>
        </w:rPr>
        <w:t>-- Contents of Whitelist.txt</w:t>
      </w:r>
      <w:bookmarkEnd w:id="139"/>
    </w:p>
    <w:p w14:paraId="4B5833FE" w14:textId="1C48D2AF" w:rsidR="00753A82" w:rsidRDefault="00753A82" w:rsidP="00753A82">
      <w:pPr>
        <w:ind w:firstLine="720"/>
      </w:pPr>
    </w:p>
    <w:p w14:paraId="6C5F74FA" w14:textId="52A7B43B" w:rsidR="003F6EEE" w:rsidRDefault="0016594F" w:rsidP="0016594F">
      <w:r>
        <w:t xml:space="preserve">There is a second </w:t>
      </w:r>
      <w:r w:rsidR="000F0E1A">
        <w:t>whitelist file for conditionally vault-safe generic types</w:t>
      </w:r>
      <w:r w:rsidR="00F15079">
        <w:t xml:space="preserve"> called “</w:t>
      </w:r>
      <w:r w:rsidR="00F15079" w:rsidRPr="00F15079">
        <w:t>condit_generic_whitelist.txt</w:t>
      </w:r>
      <w:r w:rsidR="00F15079">
        <w:t>”</w:t>
      </w:r>
      <w:r w:rsidR="000F0E1A">
        <w:t xml:space="preserve">. </w:t>
      </w:r>
      <w:r w:rsidR="003A6E00">
        <w:t xml:space="preserve"> This file is also found at “</w:t>
      </w:r>
      <w:r w:rsidR="003A6E00">
        <w:rPr>
          <w:noProof/>
        </w:rPr>
        <w:t>Users/[</w:t>
      </w:r>
      <w:proofErr w:type="spellStart"/>
      <w:r w:rsidR="003A6E00">
        <w:rPr>
          <w:i/>
          <w:iCs/>
          <w:noProof/>
        </w:rPr>
        <w:t>YourUserName</w:t>
      </w:r>
      <w:proofErr w:type="spellEnd"/>
      <w:r w:rsidR="003A6E00">
        <w:rPr>
          <w:noProof/>
        </w:rPr>
        <w:t>]/AppData/Local/</w:t>
      </w:r>
      <w:r w:rsidR="003A6E00" w:rsidRPr="003A6E00">
        <w:rPr>
          <w:noProof/>
        </w:rPr>
        <w:t>VaultAnalysisData</w:t>
      </w:r>
      <w:r w:rsidR="003A6E00">
        <w:rPr>
          <w:noProof/>
        </w:rPr>
        <w:t>”</w:t>
      </w:r>
      <w:r w:rsidR="000F0E1A">
        <w:t xml:space="preserve"> These types will be deemed vault-safe without analysis </w:t>
      </w:r>
      <w:r w:rsidR="000F0E1A" w:rsidRPr="00E9315F">
        <w:rPr>
          <w:b/>
          <w:bCs/>
        </w:rPr>
        <w:t>if and only if</w:t>
      </w:r>
      <w:r w:rsidR="000F0E1A">
        <w:t xml:space="preserve"> </w:t>
      </w:r>
      <w:r w:rsidR="000F0E1A" w:rsidRPr="00E9315F">
        <w:rPr>
          <w:i/>
          <w:iCs/>
        </w:rPr>
        <w:t>all their generic type arguments are vault-safe</w:t>
      </w:r>
      <w:r w:rsidR="000F0E1A">
        <w:t xml:space="preserve">.  This is included to </w:t>
      </w:r>
      <w:r w:rsidR="009437FC">
        <w:t>allow the use of immutable</w:t>
      </w:r>
      <w:r w:rsidR="000F0E1A">
        <w:t xml:space="preserve"> collections (whose generic </w:t>
      </w:r>
      <w:r w:rsidR="000F0E1A">
        <w:lastRenderedPageBreak/>
        <w:t xml:space="preserve">type arguments are all vault-safe) </w:t>
      </w:r>
      <w:r w:rsidR="009437FC">
        <w:t>as vault-safe types.</w:t>
      </w:r>
      <w:r w:rsidR="00F15079">
        <w:t xml:space="preserve">  If you design any generic immutable collections, they will be deemed vault-safe</w:t>
      </w:r>
      <w:r w:rsidR="00FD7886">
        <w:t xml:space="preserve"> whenever all their type arguments are vault-safe.  The starting contents of the file are shown below:</w:t>
      </w:r>
    </w:p>
    <w:p w14:paraId="45344BBF" w14:textId="66CC2144" w:rsidR="00192014" w:rsidRDefault="00F8061D" w:rsidP="00B730BF">
      <w:pPr>
        <w:pStyle w:val="Heading2"/>
        <w:numPr>
          <w:ilvl w:val="0"/>
          <w:numId w:val="30"/>
        </w:numPr>
      </w:pPr>
      <w:bookmarkStart w:id="140" w:name="_Toc35085919"/>
      <w:r>
        <w:rPr>
          <w:noProof/>
          <w:lang w:eastAsia="zh-CN"/>
        </w:rPr>
        <mc:AlternateContent>
          <mc:Choice Requires="wps">
            <w:drawing>
              <wp:anchor distT="0" distB="0" distL="114300" distR="114300" simplePos="0" relativeHeight="251677696" behindDoc="0" locked="0" layoutInCell="1" allowOverlap="1" wp14:anchorId="244C0A30" wp14:editId="6890ADA0">
                <wp:simplePos x="0" y="0"/>
                <wp:positionH relativeFrom="column">
                  <wp:posOffset>-157286</wp:posOffset>
                </wp:positionH>
                <wp:positionV relativeFrom="paragraph">
                  <wp:posOffset>1973912</wp:posOffset>
                </wp:positionV>
                <wp:extent cx="6296025" cy="635"/>
                <wp:effectExtent l="0" t="0" r="0" b="0"/>
                <wp:wrapSquare wrapText="bothSides"/>
                <wp:docPr id="11" name="Text Box 11"/>
                <wp:cNvGraphicFramePr/>
                <a:graphic xmlns:a="http://schemas.openxmlformats.org/drawingml/2006/main">
                  <a:graphicData uri="http://schemas.microsoft.com/office/word/2010/wordprocessingShape">
                    <wps:wsp>
                      <wps:cNvSpPr txBox="1"/>
                      <wps:spPr>
                        <a:xfrm>
                          <a:off x="0" y="0"/>
                          <a:ext cx="6296025" cy="635"/>
                        </a:xfrm>
                        <a:prstGeom prst="rect">
                          <a:avLst/>
                        </a:prstGeom>
                        <a:solidFill>
                          <a:prstClr val="white"/>
                        </a:solidFill>
                        <a:ln>
                          <a:noFill/>
                        </a:ln>
                      </wps:spPr>
                      <wps:txbx>
                        <w:txbxContent>
                          <w:p w14:paraId="0721E378" w14:textId="6CC87A5D" w:rsidR="00DD27AA" w:rsidRPr="00771BAE" w:rsidRDefault="00DD27AA" w:rsidP="00D4129E">
                            <w:pPr>
                              <w:pStyle w:val="Caption"/>
                              <w:rPr>
                                <w:noProof/>
                                <w:sz w:val="26"/>
                                <w:szCs w:val="26"/>
                              </w:rPr>
                            </w:pPr>
                            <w:bookmarkStart w:id="141" w:name="_Toc35085962"/>
                            <w:r>
                              <w:t xml:space="preserve">Figure </w:t>
                            </w:r>
                            <w:fldSimple w:instr=" SEQ Figure \* ARABIC ">
                              <w:r w:rsidR="00DF28F0">
                                <w:rPr>
                                  <w:noProof/>
                                </w:rPr>
                                <w:t>29</w:t>
                              </w:r>
                            </w:fldSimple>
                            <w:r>
                              <w:rPr>
                                <w:i w:val="0"/>
                                <w:iCs w:val="0"/>
                              </w:rPr>
                              <w:t xml:space="preserve">-- Contents of </w:t>
                            </w:r>
                            <w:r w:rsidRPr="00626E22">
                              <w:rPr>
                                <w:i w:val="0"/>
                                <w:iCs w:val="0"/>
                              </w:rPr>
                              <w:t>condit_generic_whitelist.txt</w:t>
                            </w:r>
                            <w:bookmarkEnd w:id="141"/>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44C0A30" id="Text Box 11" o:spid="_x0000_s1038" type="#_x0000_t202" style="position:absolute;left:0;text-align:left;margin-left:-12.4pt;margin-top:155.45pt;width:495.75pt;height:.05pt;z-index:2516776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" stroked="f">
                <v:textbox style="mso-fit-shape-to-text:t" inset="0,0,0,0">
                  <w:txbxContent>
                    <w:p w14:paraId="0721E378" w14:textId="6CC87A5D" w:rsidR="00DD27AA" w:rsidRPr="00771BAE" w:rsidRDefault="00DD27AA" w:rsidP="00D4129E">
                      <w:pPr>
                        <w:pStyle w:val="Caption"/>
                        <w:rPr>
                          <w:noProof/>
                          <w:sz w:val="26"/>
                          <w:szCs w:val="26"/>
                        </w:rPr>
                      </w:pPr>
                      <w:bookmarkStart w:id="142" w:name="_Toc35085962"/>
                      <w:r>
                        <w:t xml:space="preserve">Figure </w:t>
                      </w:r>
                      <w:fldSimple w:instr=" SEQ Figure \* ARABIC ">
                        <w:r w:rsidR="00DF28F0">
                          <w:rPr>
                            <w:noProof/>
                          </w:rPr>
                          <w:t>29</w:t>
                        </w:r>
                      </w:fldSimple>
                      <w:r>
                        <w:rPr>
                          <w:i w:val="0"/>
                          <w:iCs w:val="0"/>
                        </w:rPr>
                        <w:t xml:space="preserve">-- Contents of </w:t>
                      </w:r>
                      <w:r w:rsidRPr="00626E22">
                        <w:rPr>
                          <w:i w:val="0"/>
                          <w:iCs w:val="0"/>
                        </w:rPr>
                        <w:t>condit_generic_whitelist.txt</w:t>
                      </w:r>
                      <w:bookmarkEnd w:id="142"/>
                    </w:p>
                  </w:txbxContent>
                </v:textbox>
                <w10:wrap type="square"/>
              </v:shape>
            </w:pict>
          </mc:Fallback>
        </mc:AlternateContent>
      </w:r>
      <w:r w:rsidR="00504461">
        <w:rPr>
          <w:noProof/>
          <w:lang w:eastAsia="zh-CN"/>
        </w:rPr>
        <mc:AlternateContent>
          <mc:Choice Requires="wps">
            <w:drawing>
              <wp:anchor distT="45720" distB="45720" distL="114300" distR="114300" simplePos="0" relativeHeight="251675648" behindDoc="0" locked="0" layoutInCell="1" allowOverlap="1" wp14:anchorId="71BE7BD6" wp14:editId="113BFE9E">
                <wp:simplePos x="0" y="0"/>
                <wp:positionH relativeFrom="column">
                  <wp:posOffset>-304800</wp:posOffset>
                </wp:positionH>
                <wp:positionV relativeFrom="paragraph">
                  <wp:posOffset>85725</wp:posOffset>
                </wp:positionV>
                <wp:extent cx="6296025" cy="1847850"/>
                <wp:effectExtent l="0" t="0" r="28575" b="1905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96025" cy="1847850"/>
                        </a:xfrm>
                        <a:prstGeom prst="rect">
                          <a:avLst/>
                        </a:prstGeom>
                        <a:solidFill>
                          <a:srgbClr val="FFFFFF"/>
                        </a:solidFill>
                        <a:ln w="9525">
                          <a:solidFill>
                            <a:srgbClr val="000000"/>
                          </a:solidFill>
                          <a:miter lim="800000"/>
                          <a:headEnd/>
                          <a:tailEnd/>
                        </a:ln>
                      </wps:spPr>
                      <wps:txbx>
                        <w:txbxContent>
                          <w:p w14:paraId="59A9361E" w14:textId="33EFFED4"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DD27AA" w:rsidRPr="004C5045" w:rsidRDefault="00DD27AA" w:rsidP="007D7820">
                            <w:pPr>
                              <w:rPr>
                                <w:noProof/>
                                <w:sz w:val="20"/>
                                <w:szCs w:val="20"/>
                              </w:rPr>
                            </w:pPr>
                            <w:r w:rsidRPr="004C5045">
                              <w:rPr>
                                <w:rFonts w:ascii="Consolas" w:hAnsi="Consolas" w:cs="Consolas"/>
                                <w:noProof/>
                                <w:color w:val="000000"/>
                                <w:sz w:val="14"/>
                                <w:szCs w:val="14"/>
                              </w:rPr>
                              <w:t>System.Collections.Immutable.ImmutableSortedDictionary`2;</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1BE7BD6" id="_x0000_s1039" type="#_x0000_t202" style="position:absolute;left:0;text-align:left;margin-left:-24pt;margin-top:6.75pt;width:495.75pt;height:145.5pt;z-index:2516756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">
                <v:textbox>
                  <w:txbxContent>
                    <w:p w14:paraId="59A9361E" w14:textId="33EFFED4"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w:t>
                      </w:r>
                    </w:p>
                    <w:p w14:paraId="4B8DF40A"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System.Collections.Immutable.ImmutableList`1+Enumerator;</w:t>
                      </w:r>
                    </w:p>
                    <w:p w14:paraId="1FD806FD"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System.Collections.Immutable.ImmutableQueue`1+Enumerator;</w:t>
                      </w:r>
                    </w:p>
                    <w:p w14:paraId="3D90EC34"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System.Collections.Immutable.ImmutableArray`1+Enumerator;</w:t>
                      </w:r>
                    </w:p>
                    <w:p w14:paraId="7BC26DFD"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System.Collections.Immutable.ImmutableHashSet`1+Enumerator;</w:t>
                      </w:r>
                    </w:p>
                    <w:p w14:paraId="6D0280B6"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w:t>
                      </w:r>
                    </w:p>
                    <w:p w14:paraId="1410C56C"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System.Collections.Immutable.ImmutableDictionary`2+Enumerator;</w:t>
                      </w:r>
                    </w:p>
                    <w:p w14:paraId="62728B16"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System.Collections.Immutable.ImmutableSortedDictionary`2+Enumerator;</w:t>
                      </w:r>
                    </w:p>
                    <w:p w14:paraId="5F4EB670"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System.Collections.Immutable.ImmutableList`1;</w:t>
                      </w:r>
                    </w:p>
                    <w:p w14:paraId="69B9D2A8"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System.Collections.Immutable.ImmutableStack`1+Enumerator;</w:t>
                      </w:r>
                    </w:p>
                    <w:p w14:paraId="18D36D6C"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System.Collections.Generic.KeyValuePair`2;</w:t>
                      </w:r>
                    </w:p>
                    <w:p w14:paraId="02197B6A"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System.Collections.Immutable.ImmutableQueue`1;</w:t>
                      </w:r>
                    </w:p>
                    <w:p w14:paraId="26A0474F"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System.Collections.Immutable.ImmutableArray`1;</w:t>
                      </w:r>
                    </w:p>
                    <w:p w14:paraId="6DDC6536"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System.Collections.Immutable.ImmutableSortedSet`1+Enumerator;</w:t>
                      </w:r>
                    </w:p>
                    <w:p w14:paraId="3B23AC59"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System.Collections.Immutable.ImmutableStack`1;</w:t>
                      </w:r>
                    </w:p>
                    <w:p w14:paraId="6297A32E" w14:textId="77777777" w:rsidR="00DD27AA" w:rsidRPr="004C5045" w:rsidRDefault="00DD27AA" w:rsidP="007D7820">
                      <w:pPr>
                        <w:autoSpaceDE w:val="0"/>
                        <w:autoSpaceDN w:val="0"/>
                        <w:adjustRightInd w:val="0"/>
                        <w:spacing w:after="0" w:line="240" w:lineRule="auto"/>
                        <w:rPr>
                          <w:rFonts w:ascii="Consolas" w:hAnsi="Consolas" w:cs="Consolas"/>
                          <w:noProof/>
                          <w:color w:val="000000"/>
                          <w:sz w:val="14"/>
                          <w:szCs w:val="14"/>
                        </w:rPr>
                      </w:pPr>
                      <w:r w:rsidRPr="004C5045">
                        <w:rPr>
                          <w:rFonts w:ascii="Consolas" w:hAnsi="Consolas" w:cs="Consolas"/>
                          <w:noProof/>
                          <w:color w:val="000000"/>
                          <w:sz w:val="14"/>
                          <w:szCs w:val="14"/>
                        </w:rPr>
                        <w:t>System.Collections.Immutable.ImmutableDictionary`2;</w:t>
                      </w:r>
                    </w:p>
                    <w:p w14:paraId="3A8E884B" w14:textId="327E5783" w:rsidR="00DD27AA" w:rsidRPr="004C5045" w:rsidRDefault="00DD27AA" w:rsidP="007D7820">
                      <w:pPr>
                        <w:rPr>
                          <w:noProof/>
                          <w:sz w:val="20"/>
                          <w:szCs w:val="20"/>
                        </w:rPr>
                      </w:pPr>
                      <w:r w:rsidRPr="004C5045">
                        <w:rPr>
                          <w:rFonts w:ascii="Consolas" w:hAnsi="Consolas" w:cs="Consolas"/>
                          <w:noProof/>
                          <w:color w:val="000000"/>
                          <w:sz w:val="14"/>
                          <w:szCs w:val="14"/>
                        </w:rPr>
                        <w:t>System.Collections.Immutable.ImmutableSortedDictionary`2;</w:t>
                      </w:r>
                    </w:p>
                  </w:txbxContent>
                </v:textbox>
                <w10:wrap type="square"/>
              </v:shape>
            </w:pict>
          </mc:Fallback>
        </mc:AlternateContent>
      </w:r>
      <w:r w:rsidR="00B730BF">
        <w:t>UsingMandatoryAttribute</w:t>
      </w:r>
      <w:bookmarkEnd w:id="140"/>
    </w:p>
    <w:p w14:paraId="3B3EA250" w14:textId="6CE5A343" w:rsidR="0091199B" w:rsidRDefault="0091199B" w:rsidP="0091199B"/>
    <w:p w14:paraId="1D0936EF" w14:textId="5969E40F" w:rsidR="00EA5277" w:rsidRDefault="0091199B" w:rsidP="00A71489">
      <w:pPr>
        <w:ind w:firstLine="720"/>
      </w:pPr>
      <w:r>
        <w:t xml:space="preserve">This attribute may be used to annotate the return value of a method.  When so annotated, it becomes a compiler error for the receiving </w:t>
      </w:r>
      <w:r w:rsidR="001415B4">
        <w:t xml:space="preserve">attribute to </w:t>
      </w:r>
      <w:r w:rsidR="006E2580">
        <w:t xml:space="preserve">fail to </w:t>
      </w:r>
      <w:r w:rsidR="00427A3C">
        <w:t xml:space="preserve">both </w:t>
      </w:r>
      <w:r w:rsidR="001415B4">
        <w:t xml:space="preserve">declare and </w:t>
      </w:r>
      <w:r w:rsidR="006E2580">
        <w:t xml:space="preserve">assign the variable in the context of a </w:t>
      </w:r>
      <w:r w:rsidR="006E2580">
        <w:rPr>
          <w:i/>
          <w:iCs/>
        </w:rPr>
        <w:t>using</w:t>
      </w:r>
      <w:r w:rsidR="006E2580">
        <w:t xml:space="preserve"> statement or declaration.</w:t>
      </w:r>
      <w:r w:rsidR="00C62097">
        <w:rPr>
          <w:rStyle w:val="FootnoteReference"/>
        </w:rPr>
        <w:footnoteReference w:id="72"/>
      </w:r>
      <w:r w:rsidR="00C62097">
        <w:t xml:space="preserve">  </w:t>
      </w:r>
      <w:r w:rsidR="00427A3C">
        <w:t xml:space="preserve">Pre-declaration of the variable will </w:t>
      </w:r>
      <w:r w:rsidR="00207F5E">
        <w:t>cause compilation failure.</w:t>
      </w:r>
    </w:p>
    <w:p w14:paraId="6E8209A5" w14:textId="2B0B3421" w:rsidR="0019111E" w:rsidRDefault="00D1390E" w:rsidP="00D1390E">
      <w:pPr>
        <w:pStyle w:val="Heading2"/>
        <w:numPr>
          <w:ilvl w:val="0"/>
          <w:numId w:val="30"/>
        </w:numPr>
        <w:rPr>
          <w:i w:val="0"/>
          <w:iCs/>
        </w:rPr>
      </w:pPr>
      <w:bookmarkStart w:id="143" w:name="_Toc35085920"/>
      <w:r w:rsidRPr="00D1390E">
        <w:t>VaultSafeTypeParamAttribute</w:t>
      </w:r>
      <w:bookmarkEnd w:id="143"/>
    </w:p>
    <w:p w14:paraId="189CB88F" w14:textId="4F60F1DB" w:rsidR="00D1390E" w:rsidRDefault="00D1390E" w:rsidP="00D1390E"/>
    <w:p w14:paraId="552B4955" w14:textId="74A4145E" w:rsidR="003D129B" w:rsidRDefault="00D1390E" w:rsidP="005E7CEA">
      <w:pPr>
        <w:ind w:firstLine="720"/>
      </w:pPr>
      <w:r>
        <w:t xml:space="preserve">This attribute can be applied to type parameters.  It </w:t>
      </w:r>
      <w:r w:rsidR="005E7CEA">
        <w:t>effectively s</w:t>
      </w:r>
      <w:r>
        <w:t xml:space="preserve">erves as a </w:t>
      </w:r>
      <w:r w:rsidR="00A30644">
        <w:t xml:space="preserve">type </w:t>
      </w:r>
      <w:r w:rsidR="005E7CEA">
        <w:t xml:space="preserve">constraint, enforced by the static analyzer, that any type argument substituted for the parameter must be vault-safe.  It is considered an error for such a type not to be vault-safe.  This may attribute may annotate type parameters wherever they are declared: on generic types, generic methods and generic delegates. </w:t>
      </w:r>
    </w:p>
    <w:p w14:paraId="55AE3F3A" w14:textId="77777777" w:rsidR="003D129B" w:rsidRDefault="003D129B">
      <w:r>
        <w:br w:type="page"/>
      </w:r>
    </w:p>
    <w:p w14:paraId="62BAF3A6" w14:textId="0FDE2760" w:rsidR="00843223" w:rsidRDefault="00843223" w:rsidP="00843223">
      <w:pPr>
        <w:pStyle w:val="Heading2"/>
        <w:numPr>
          <w:ilvl w:val="0"/>
          <w:numId w:val="30"/>
        </w:numPr>
      </w:pPr>
      <w:bookmarkStart w:id="144" w:name="_Toc32495064"/>
      <w:bookmarkStart w:id="145" w:name="_Toc32831634"/>
      <w:bookmarkStart w:id="146" w:name="_Toc35085921"/>
      <w:bookmarkEnd w:id="144"/>
      <w:bookmarkEnd w:id="145"/>
      <w:r w:rsidRPr="00843223">
        <w:lastRenderedPageBreak/>
        <w:t>NoNonVsCaptureAttribute</w:t>
      </w:r>
      <w:bookmarkEnd w:id="146"/>
    </w:p>
    <w:p w14:paraId="58995AAD" w14:textId="0E387FA9" w:rsidR="00843223" w:rsidRDefault="00843223" w:rsidP="00843223"/>
    <w:p w14:paraId="035E4446" w14:textId="5672CC4B" w:rsidR="00204E12" w:rsidRDefault="00843223" w:rsidP="00843223">
      <w:pPr>
        <w:ind w:firstLine="720"/>
      </w:pPr>
      <w:r>
        <w:t xml:space="preserve">This attribute annotates delegates causing the static analyzer to ensure that </w:t>
      </w:r>
      <w:r w:rsidR="000A19AE">
        <w:t>all</w:t>
      </w:r>
      <w:r>
        <w:t xml:space="preserve"> </w:t>
      </w:r>
      <w:r w:rsidR="000A19AE">
        <w:t xml:space="preserve">variables, not explicitly passed to it as method arguments, </w:t>
      </w:r>
      <w:r w:rsidR="00BC2C1C">
        <w:t>accessed</w:t>
      </w:r>
      <w:r w:rsidR="000A19AE">
        <w:t xml:space="preserve"> by the delegate are vault-safe.  It is an error to capture or otherwise read to or write from </w:t>
      </w:r>
      <w:r w:rsidR="00204E12">
        <w:t xml:space="preserve">any variable from within the delegate unless the variable is: </w:t>
      </w:r>
    </w:p>
    <w:p w14:paraId="28861D95" w14:textId="1CE47473" w:rsidR="00843223" w:rsidRDefault="00204E12" w:rsidP="00204E12">
      <w:pPr>
        <w:pStyle w:val="ListParagraph"/>
        <w:numPr>
          <w:ilvl w:val="0"/>
          <w:numId w:val="31"/>
        </w:numPr>
      </w:pPr>
      <w:r>
        <w:t>vault-safe or</w:t>
      </w:r>
    </w:p>
    <w:p w14:paraId="623EC3A5" w14:textId="186AEDBC" w:rsidR="00204E12" w:rsidRPr="00843223" w:rsidRDefault="00204E12" w:rsidP="00204E12">
      <w:pPr>
        <w:pStyle w:val="ListParagraph"/>
        <w:numPr>
          <w:ilvl w:val="0"/>
          <w:numId w:val="31"/>
        </w:numPr>
      </w:pPr>
      <w:r>
        <w:t>passed as a type argument</w:t>
      </w:r>
    </w:p>
    <w:p w14:paraId="7329E04E" w14:textId="6111A45C" w:rsidR="000B0003" w:rsidRDefault="00204E12" w:rsidP="00204E12">
      <w:r>
        <w:t xml:space="preserve">The </w:t>
      </w:r>
      <w:r w:rsidR="001F5E5D">
        <w:t xml:space="preserve">LockedVaultMutableResource </w:t>
      </w:r>
      <w:r>
        <w:t>delegates</w:t>
      </w:r>
      <w:r w:rsidR="001F5E5D">
        <w:rPr>
          <w:rStyle w:val="FootnoteReference"/>
        </w:rPr>
        <w:footnoteReference w:id="73"/>
      </w:r>
      <w:r>
        <w:t xml:space="preserve"> are all annotated </w:t>
      </w:r>
      <w:r w:rsidR="00032CCE">
        <w:t xml:space="preserve">with this attribute.  All type parameters passed, except the first, which is the protected resource, are annotated with the </w:t>
      </w:r>
      <w:r w:rsidR="00032CCE">
        <w:rPr>
          <w:i/>
          <w:iCs/>
        </w:rPr>
        <w:t>VaultSafeTypeParamAttribute</w:t>
      </w:r>
      <w:r w:rsidR="00032CCE">
        <w:t>.  This combination of attributes prevents any non-vault-safe variables, other than the protected resource</w:t>
      </w:r>
      <w:r w:rsidR="00F82F30">
        <w:t>,</w:t>
      </w:r>
      <w:r w:rsidR="00032CCE">
        <w:t xml:space="preserve"> from being read from or written to in the delegate.</w:t>
      </w:r>
    </w:p>
    <w:p w14:paraId="7CDB5AA0" w14:textId="7DC416C4" w:rsidR="00F1117F" w:rsidRDefault="00F1117F" w:rsidP="00F1117F">
      <w:pPr>
        <w:pStyle w:val="Heading2"/>
        <w:numPr>
          <w:ilvl w:val="0"/>
          <w:numId w:val="30"/>
        </w:numPr>
        <w:rPr>
          <w:i w:val="0"/>
          <w:iCs/>
        </w:rPr>
      </w:pPr>
      <w:bookmarkStart w:id="147" w:name="_NotVsProtectableAttribute"/>
      <w:bookmarkStart w:id="148" w:name="_Toc35085922"/>
      <w:bookmarkEnd w:id="147"/>
      <w:r w:rsidRPr="00F1117F">
        <w:t>NotVsProtectableAttribute</w:t>
      </w:r>
      <w:bookmarkEnd w:id="148"/>
    </w:p>
    <w:p w14:paraId="3FCC7112" w14:textId="211AA19F" w:rsidR="006A0BED" w:rsidRDefault="006A0BED" w:rsidP="006A0BED"/>
    <w:p w14:paraId="15B721B0" w14:textId="7C744C9B" w:rsidR="008726E7" w:rsidRDefault="006A0BED" w:rsidP="006A0BED">
      <w:pPr>
        <w:ind w:firstLine="720"/>
      </w:pPr>
      <w:r>
        <w:t xml:space="preserve">This attribute may be applied to a type.  Any type – even a vault-safe type – so annotated cannot be used as a protected resource or part of a protected resource in any vault.  If the type is otherwise vault-safe, it will be considered vault-safe </w:t>
      </w:r>
      <w:r w:rsidR="00FF329F">
        <w:t xml:space="preserve">only </w:t>
      </w:r>
      <w:r>
        <w:t xml:space="preserve">for purposes of the rules </w:t>
      </w:r>
      <w:r w:rsidR="00FF329F">
        <w:t xml:space="preserve">at § </w:t>
      </w:r>
      <w:hyperlink w:anchor="_DotNetVault_VaultSafe" w:history="1">
        <w:r w:rsidR="00FF329F" w:rsidRPr="00713DCE">
          <w:rPr>
            <w:rStyle w:val="Hyperlink"/>
          </w:rPr>
          <w:t>5.b-d</w:t>
        </w:r>
      </w:hyperlink>
      <w:r w:rsidR="00FF329F">
        <w:t xml:space="preserve">, </w:t>
      </w:r>
      <w:r w:rsidR="00FF329F">
        <w:rPr>
          <w:i/>
          <w:iCs/>
        </w:rPr>
        <w:t>supra</w:t>
      </w:r>
      <w:r w:rsidR="00FF329F">
        <w:t>.</w:t>
      </w:r>
      <w:r w:rsidR="00AD6D77">
        <w:t xml:space="preserve">  This attribute is used primarily to allow for convenience wrappers around mutable collections of vault-safe type to be used in LockedVaultMutableResource delegates. </w:t>
      </w:r>
    </w:p>
    <w:p w14:paraId="14ABD52A" w14:textId="3FB1B3ED" w:rsidR="00FF29F5" w:rsidRDefault="00FF29F5" w:rsidP="00FF29F5">
      <w:pPr>
        <w:pStyle w:val="Heading2"/>
        <w:numPr>
          <w:ilvl w:val="0"/>
          <w:numId w:val="30"/>
        </w:numPr>
      </w:pPr>
      <w:bookmarkStart w:id="149" w:name="_NoDirectInvokeAttribute"/>
      <w:bookmarkStart w:id="150" w:name="_Toc35085923"/>
      <w:bookmarkStart w:id="151" w:name="_Hlk30347853"/>
      <w:bookmarkEnd w:id="149"/>
      <w:r w:rsidRPr="00FF29F5">
        <w:t>NoDirectInvokeAttribute</w:t>
      </w:r>
      <w:bookmarkEnd w:id="150"/>
    </w:p>
    <w:bookmarkEnd w:id="151"/>
    <w:p w14:paraId="35606BF3" w14:textId="77777777" w:rsidR="00177291" w:rsidRDefault="00177291" w:rsidP="00177291">
      <w:pPr>
        <w:ind w:firstLine="360"/>
      </w:pPr>
    </w:p>
    <w:p w14:paraId="33440396" w14:textId="31CD0950" w:rsidR="008A160E" w:rsidRDefault="009D395D" w:rsidP="00177291">
      <w:pPr>
        <w:ind w:firstLine="360"/>
      </w:pPr>
      <w:r>
        <w:t xml:space="preserve"> When this attribute annotates a method, the method may not be called directly. </w:t>
      </w:r>
      <w:r w:rsidR="00660291">
        <w:t xml:space="preserve"> </w:t>
      </w:r>
      <w:r>
        <w:t>Such objects are</w:t>
      </w:r>
      <w:r w:rsidR="00FB5AD3">
        <w:t xml:space="preserve"> </w:t>
      </w:r>
      <w:r>
        <w:t xml:space="preserve">annotated with the </w:t>
      </w:r>
      <w:r w:rsidR="00FB5AD3">
        <w:t xml:space="preserve">UsingMandatoryAttribute </w:t>
      </w:r>
      <w:r>
        <w:t>meaning that they must be guarded by a using construct.  The problem arose that if one called Dispose manually, one could then still access the protected resource while the variable remained in scope even though it was no longer protected</w:t>
      </w:r>
      <w:r w:rsidR="00AA58B4">
        <w:t>, potentially resulting in unsynchronized access to the protected resource.</w:t>
      </w:r>
      <w:r>
        <w:t xml:space="preserve">  This attribute solves the problem by prohibiting direct invocation of the method -- it may only be called indirectly via using.</w:t>
      </w:r>
      <w:r w:rsidR="001E63F9">
        <w:t xml:space="preserve">  Every </w:t>
      </w:r>
      <w:r w:rsidR="007B448B" w:rsidRPr="007B448B">
        <w:rPr>
          <w:i/>
        </w:rPr>
        <w:t>LockedResource’s</w:t>
      </w:r>
      <w:r w:rsidR="001E63F9">
        <w:t xml:space="preserve"> Dispose() method </w:t>
      </w:r>
      <w:r w:rsidR="002B0B1A">
        <w:t xml:space="preserve">is annotated with this attribute.  Any </w:t>
      </w:r>
      <w:r w:rsidR="00CE4873">
        <w:t xml:space="preserve">Customized </w:t>
      </w:r>
      <w:r w:rsidR="007B448B" w:rsidRPr="007B448B">
        <w:rPr>
          <w:i/>
        </w:rPr>
        <w:t>LockedResources</w:t>
      </w:r>
      <w:r w:rsidR="002B0B1A">
        <w:t xml:space="preserve"> you create should annotate their Dispose method with this attribute to </w:t>
      </w:r>
      <w:r w:rsidR="00CE4873">
        <w:t>guarantee prevention of unsynchronized access to the resource</w:t>
      </w:r>
      <w:r w:rsidR="000C0AC9">
        <w:t xml:space="preserve">.  </w:t>
      </w:r>
      <w:r w:rsidR="002B0B1A">
        <w:t xml:space="preserve"> </w:t>
      </w:r>
      <w:r w:rsidR="001E63F9">
        <w:t xml:space="preserve">  </w:t>
      </w:r>
    </w:p>
    <w:p w14:paraId="21EB22DF" w14:textId="77777777" w:rsidR="008A160E" w:rsidRDefault="008A160E">
      <w:r>
        <w:br w:type="page"/>
      </w:r>
    </w:p>
    <w:p w14:paraId="79C45DA0" w14:textId="72D318B5" w:rsidR="00271A73" w:rsidRDefault="00271A73" w:rsidP="00271A73">
      <w:pPr>
        <w:pStyle w:val="Heading2"/>
        <w:numPr>
          <w:ilvl w:val="0"/>
          <w:numId w:val="30"/>
        </w:numPr>
      </w:pPr>
      <w:bookmarkStart w:id="152" w:name="_Toc32495068"/>
      <w:bookmarkStart w:id="153" w:name="_Toc32831638"/>
      <w:bookmarkStart w:id="154" w:name="_EarlyReleaseAttribute"/>
      <w:bookmarkStart w:id="155" w:name="_Ref30346925"/>
      <w:bookmarkStart w:id="156" w:name="_Toc35085924"/>
      <w:bookmarkEnd w:id="152"/>
      <w:bookmarkEnd w:id="153"/>
      <w:bookmarkEnd w:id="154"/>
      <w:r w:rsidRPr="00271A73">
        <w:lastRenderedPageBreak/>
        <w:t>EarlyReleaseAttribute</w:t>
      </w:r>
      <w:bookmarkEnd w:id="155"/>
      <w:bookmarkEnd w:id="156"/>
    </w:p>
    <w:p w14:paraId="2767CCCB" w14:textId="54285718" w:rsidR="00271A73" w:rsidRDefault="00271A73" w:rsidP="00271A73"/>
    <w:p w14:paraId="4C3F3266" w14:textId="74F260E9" w:rsidR="00142E3A" w:rsidRDefault="001A18E6" w:rsidP="00434F83">
      <w:pPr>
        <w:ind w:firstLine="360"/>
      </w:pPr>
      <w:r>
        <w:t xml:space="preserve">The </w:t>
      </w:r>
      <w:r w:rsidR="0000441B" w:rsidRPr="0000441B">
        <w:rPr>
          <w:i/>
        </w:rPr>
        <w:t>LockedVaultMutableResource&lt;TVault, TResource&gt;</w:t>
      </w:r>
      <w:r>
        <w:t xml:space="preserve"> </w:t>
      </w:r>
      <w:r w:rsidR="00434F83">
        <w:t xml:space="preserve">has a method permitting direct programmatic release of the protected resource.  This method is called </w:t>
      </w:r>
      <w:r w:rsidR="0000441B" w:rsidRPr="0000441B">
        <w:rPr>
          <w:i/>
          <w:iCs/>
        </w:rPr>
        <w:t>ErrorCaseReleaseOrCustomWrapperDispose</w:t>
      </w:r>
      <w:r w:rsidR="00F94715">
        <w:t xml:space="preserve">, which releases the protected resource without using the </w:t>
      </w:r>
      <w:r w:rsidR="00F94715">
        <w:rPr>
          <w:i/>
          <w:iCs/>
        </w:rPr>
        <w:t>Dispose</w:t>
      </w:r>
      <w:r w:rsidR="00F94715">
        <w:t xml:space="preserve"> method, whose direct invocation is prohibited by the </w:t>
      </w:r>
      <w:r w:rsidR="00F94715">
        <w:rPr>
          <w:i/>
          <w:iCs/>
        </w:rPr>
        <w:t>NoDirectInvokeAttribute</w:t>
      </w:r>
      <w:r w:rsidR="00F94715">
        <w:t xml:space="preserve">.  </w:t>
      </w:r>
      <w:r w:rsidR="007A71C4">
        <w:t xml:space="preserve">This attribute decorates this method and requires any method that calls the </w:t>
      </w:r>
      <w:r w:rsidR="0000441B" w:rsidRPr="0000441B">
        <w:rPr>
          <w:i/>
        </w:rPr>
        <w:t>ErrorCaseReleaseOrCustomWrapperDispose</w:t>
      </w:r>
      <w:r w:rsidR="006E765D">
        <w:t xml:space="preserve"> to justify the reason for the manual disposal by being annotated with the </w:t>
      </w:r>
      <w:r w:rsidR="005D2B3B" w:rsidRPr="0000441B">
        <w:rPr>
          <w:i/>
          <w:iCs/>
        </w:rPr>
        <w:t>EarlyReleaseJustificationAttribute</w:t>
      </w:r>
      <w:r w:rsidR="005D2B3B">
        <w:t>.</w:t>
      </w:r>
      <w:r w:rsidR="00FF3048">
        <w:rPr>
          <w:rStyle w:val="FootnoteReference"/>
        </w:rPr>
        <w:footnoteReference w:id="74"/>
      </w:r>
      <w:r w:rsidR="005D2B3B">
        <w:t xml:space="preserve">  The need for early disposal arises in two circumstances:</w:t>
      </w:r>
      <w:r w:rsidR="00AA6871">
        <w:rPr>
          <w:rStyle w:val="FootnoteReference"/>
        </w:rPr>
        <w:footnoteReference w:id="75"/>
      </w:r>
      <w:r w:rsidR="005D2B3B">
        <w:t xml:space="preserve"> </w:t>
      </w:r>
    </w:p>
    <w:p w14:paraId="02104E73" w14:textId="645F801B" w:rsidR="00142E3A" w:rsidRDefault="005D2B3B" w:rsidP="00DF73BB">
      <w:pPr>
        <w:pStyle w:val="ListParagraph"/>
        <w:numPr>
          <w:ilvl w:val="0"/>
          <w:numId w:val="36"/>
        </w:numPr>
      </w:pPr>
      <w:r>
        <w:t>custom locked resource objects</w:t>
      </w:r>
      <w:r w:rsidR="004F0EA9">
        <w:t xml:space="preserve"> that wrap a </w:t>
      </w:r>
      <w:r w:rsidR="0000441B" w:rsidRPr="0000441B">
        <w:rPr>
          <w:i/>
        </w:rPr>
        <w:t>LockedVaultMutableResource&lt;TVault, TResource&gt;</w:t>
      </w:r>
      <w:r w:rsidR="004F0EA9">
        <w:t xml:space="preserve"> have a method that </w:t>
      </w:r>
      <w:r w:rsidR="00DF73BB">
        <w:t xml:space="preserve">simply call’s the wrapped object’s </w:t>
      </w:r>
      <w:r w:rsidR="0000441B" w:rsidRPr="0000441B">
        <w:rPr>
          <w:i/>
          <w:iCs/>
        </w:rPr>
        <w:t>ErrorCaseReleaseOrCustomWrapperDispose</w:t>
      </w:r>
      <w:r w:rsidR="00142E3A">
        <w:rPr>
          <w:i/>
          <w:iCs/>
        </w:rPr>
        <w:t xml:space="preserve"> </w:t>
      </w:r>
      <w:r w:rsidR="00142E3A">
        <w:t>method</w:t>
      </w:r>
    </w:p>
    <w:p w14:paraId="38A9260B" w14:textId="77777777" w:rsidR="00142E3A" w:rsidRDefault="00142E3A" w:rsidP="00142E3A">
      <w:pPr>
        <w:pStyle w:val="ListParagraph"/>
        <w:ind w:left="1080"/>
      </w:pPr>
    </w:p>
    <w:p w14:paraId="4E1CE477" w14:textId="4138BF65" w:rsidR="00F94715" w:rsidRDefault="005D2B3B" w:rsidP="00DF73BB">
      <w:pPr>
        <w:pStyle w:val="ListParagraph"/>
        <w:numPr>
          <w:ilvl w:val="0"/>
          <w:numId w:val="36"/>
        </w:numPr>
      </w:pPr>
      <w:r>
        <w:t xml:space="preserve">thrown exceptions in the </w:t>
      </w:r>
      <w:r w:rsidRPr="00DF73BB">
        <w:rPr>
          <w:i/>
          <w:iCs/>
        </w:rPr>
        <w:t>Lock</w:t>
      </w:r>
      <w:r w:rsidR="00B31D93" w:rsidRPr="00DF73BB">
        <w:rPr>
          <w:i/>
          <w:iCs/>
        </w:rPr>
        <w:t xml:space="preserve"> </w:t>
      </w:r>
      <w:r w:rsidR="00B31D93">
        <w:t xml:space="preserve">and </w:t>
      </w:r>
      <w:r w:rsidR="00B31D93" w:rsidRPr="00DF73BB">
        <w:rPr>
          <w:i/>
          <w:iCs/>
        </w:rPr>
        <w:t xml:space="preserve">SpinLock </w:t>
      </w:r>
      <w:r w:rsidR="00B31D93">
        <w:t>methods after the creation of the object</w:t>
      </w:r>
      <w:r w:rsidR="00142E3A">
        <w:t xml:space="preserve"> need to </w:t>
      </w:r>
      <w:proofErr w:type="spellStart"/>
      <w:r w:rsidR="00142E3A">
        <w:t>cleanup</w:t>
      </w:r>
      <w:proofErr w:type="spellEnd"/>
      <w:r w:rsidR="00142E3A">
        <w:t xml:space="preserve"> the object they dispose before rethrowing the exception</w:t>
      </w:r>
    </w:p>
    <w:p w14:paraId="4246D699" w14:textId="6C1755D2" w:rsidR="00B31D93" w:rsidRDefault="008C48A1" w:rsidP="008C48A1">
      <w:pPr>
        <w:pStyle w:val="Heading2"/>
        <w:numPr>
          <w:ilvl w:val="0"/>
          <w:numId w:val="30"/>
        </w:numPr>
        <w:rPr>
          <w:i w:val="0"/>
          <w:iCs/>
        </w:rPr>
      </w:pPr>
      <w:bookmarkStart w:id="157" w:name="_EarlyReleaseJustificationAttribute"/>
      <w:bookmarkStart w:id="158" w:name="_Ref30346990"/>
      <w:bookmarkStart w:id="159" w:name="_Toc35085925"/>
      <w:bookmarkEnd w:id="157"/>
      <w:r w:rsidRPr="005D2B3B">
        <w:t>EarlyReleaseJustificationAttribute</w:t>
      </w:r>
      <w:bookmarkEnd w:id="158"/>
      <w:bookmarkEnd w:id="159"/>
    </w:p>
    <w:p w14:paraId="07EC1944" w14:textId="77777777" w:rsidR="007A4A36" w:rsidRDefault="007A4A36" w:rsidP="009740C9">
      <w:pPr>
        <w:ind w:firstLine="360"/>
      </w:pPr>
    </w:p>
    <w:p w14:paraId="0421DA60" w14:textId="0F8338FA" w:rsidR="008C48A1" w:rsidRDefault="009740C9" w:rsidP="009740C9">
      <w:pPr>
        <w:ind w:firstLine="360"/>
      </w:pPr>
      <w:r>
        <w:t xml:space="preserve">This attribute must decorate any method that contains any method call to a method annotated with the </w:t>
      </w:r>
      <w:r>
        <w:rPr>
          <w:i/>
          <w:iCs/>
        </w:rPr>
        <w:t>EarlyReleaseAttribute</w:t>
      </w:r>
      <w:r>
        <w:t xml:space="preserve">.  This attribute’s constructor requires </w:t>
      </w:r>
      <w:r w:rsidR="00CE02E6">
        <w:t xml:space="preserve">a parameter of type </w:t>
      </w:r>
      <w:r w:rsidR="00CE02E6" w:rsidRPr="007A4A36">
        <w:t>EarlyReleaseReason</w:t>
      </w:r>
      <w:r w:rsidR="00CE02E6">
        <w:t xml:space="preserve">, an enum with the following values: </w:t>
      </w:r>
      <w:r w:rsidR="00CE02E6" w:rsidRPr="007A4A36">
        <w:t>DisposingOnError</w:t>
      </w:r>
      <w:r w:rsidR="00CE02E6">
        <w:t xml:space="preserve"> and </w:t>
      </w:r>
      <w:r w:rsidR="00142E3A" w:rsidRPr="007A4A36">
        <w:t>CustomWrapperDispose</w:t>
      </w:r>
      <w:r w:rsidR="00142E3A">
        <w:t>.</w:t>
      </w:r>
      <w:r w:rsidR="007A4A36">
        <w:rPr>
          <w:rStyle w:val="FootnoteReference"/>
        </w:rPr>
        <w:footnoteReference w:id="76"/>
      </w:r>
    </w:p>
    <w:p w14:paraId="382D81C6" w14:textId="6D1B393A" w:rsidR="008A160E" w:rsidRDefault="008A160E" w:rsidP="008A160E">
      <w:pPr>
        <w:pStyle w:val="Heading2"/>
        <w:numPr>
          <w:ilvl w:val="0"/>
          <w:numId w:val="30"/>
        </w:numPr>
      </w:pPr>
      <w:bookmarkStart w:id="160" w:name="_BasicVaultProtectedResourceAttribut"/>
      <w:bookmarkStart w:id="161" w:name="_Toc35085926"/>
      <w:bookmarkEnd w:id="160"/>
      <w:r w:rsidRPr="008A160E">
        <w:t>BasicVaultProtectedResourceAttribute</w:t>
      </w:r>
      <w:bookmarkEnd w:id="161"/>
    </w:p>
    <w:p w14:paraId="486F5A82" w14:textId="72F0118E" w:rsidR="008A160E" w:rsidRDefault="008A160E" w:rsidP="008A160E"/>
    <w:p w14:paraId="6A53E267" w14:textId="7E231EEF" w:rsidR="008A160E" w:rsidRPr="00CE02E6" w:rsidRDefault="008A160E" w:rsidP="009740C9">
      <w:pPr>
        <w:ind w:firstLine="360"/>
      </w:pPr>
      <w:r>
        <w:t xml:space="preserve">This attribute annotates the </w:t>
      </w:r>
      <w:r>
        <w:rPr>
          <w:i/>
          <w:iCs/>
        </w:rPr>
        <w:t>Value</w:t>
      </w:r>
      <w:r>
        <w:t xml:space="preserve"> property of the </w:t>
      </w:r>
      <w:r w:rsidR="000B3904" w:rsidRPr="00C76512">
        <w:rPr>
          <w:i/>
          <w:iCs/>
        </w:rPr>
        <w:t>LockedVaultObject&lt;TVault, [VaultSafeTypeParam] T&gt;</w:t>
      </w:r>
      <w:r w:rsidR="00614607">
        <w:rPr>
          <w:rStyle w:val="FootnoteReference"/>
          <w:i/>
          <w:iCs/>
        </w:rPr>
        <w:footnoteReference w:id="77"/>
      </w:r>
      <w:r w:rsidR="000B3904">
        <w:rPr>
          <w:i/>
          <w:iCs/>
        </w:rPr>
        <w:t xml:space="preserve"> </w:t>
      </w:r>
      <w:r w:rsidR="000B3904">
        <w:t>locked resource object to prevent aliasing into a ref-local.  Such aliasing must be avoided because it can permit unsynchronized access to the protected resource.</w:t>
      </w:r>
      <w:r w:rsidR="000B3904">
        <w:rPr>
          <w:rStyle w:val="FootnoteReference"/>
        </w:rPr>
        <w:footnoteReference w:id="78"/>
      </w:r>
    </w:p>
    <w:p w14:paraId="2AA21B45" w14:textId="51ABFD2F" w:rsidR="00271A73" w:rsidRPr="001A18E6" w:rsidRDefault="00434F83" w:rsidP="00434F83">
      <w:pPr>
        <w:ind w:firstLine="360"/>
      </w:pPr>
      <w:r>
        <w:t xml:space="preserve"> </w:t>
      </w:r>
    </w:p>
    <w:p w14:paraId="68C4EFB7" w14:textId="77777777" w:rsidR="00587514" w:rsidRDefault="00587514">
      <w:r>
        <w:br w:type="page"/>
      </w:r>
    </w:p>
    <w:p w14:paraId="09DB4FB9" w14:textId="5D8D4F1E" w:rsidR="0064555F" w:rsidRDefault="0064555F" w:rsidP="00B536A3">
      <w:pPr>
        <w:pStyle w:val="Heading1"/>
        <w:numPr>
          <w:ilvl w:val="0"/>
          <w:numId w:val="14"/>
        </w:numPr>
      </w:pPr>
      <w:bookmarkStart w:id="162" w:name="_Toc35085927"/>
      <w:r>
        <w:lastRenderedPageBreak/>
        <w:t>Known Flaws and Limitations</w:t>
      </w:r>
      <w:bookmarkEnd w:id="162"/>
    </w:p>
    <w:p w14:paraId="11212870" w14:textId="401911CD" w:rsidR="008726E7" w:rsidRDefault="008726E7" w:rsidP="008726E7"/>
    <w:p w14:paraId="1CCCB965" w14:textId="33E60D84" w:rsidR="008726E7" w:rsidRDefault="008726E7" w:rsidP="008726E7">
      <w:pPr>
        <w:pStyle w:val="Heading2"/>
        <w:numPr>
          <w:ilvl w:val="0"/>
          <w:numId w:val="35"/>
        </w:numPr>
        <w:rPr>
          <w:i w:val="0"/>
          <w:iCs/>
        </w:rPr>
      </w:pPr>
      <w:bookmarkStart w:id="163" w:name="_Table_of_Known"/>
      <w:bookmarkStart w:id="164" w:name="_Toc35085928"/>
      <w:bookmarkEnd w:id="163"/>
      <w:r>
        <w:t>Table of Known Issues</w:t>
      </w:r>
      <w:bookmarkEnd w:id="164"/>
    </w:p>
    <w:p w14:paraId="1BA16150" w14:textId="191F042B" w:rsidR="008726E7" w:rsidRDefault="008726E7" w:rsidP="008726E7"/>
    <w:p w14:paraId="7BB138E5" w14:textId="6571ECB6" w:rsidR="008726E7" w:rsidRDefault="008726E7" w:rsidP="008726E7">
      <w:pPr>
        <w:pStyle w:val="Caption"/>
        <w:keepNext/>
      </w:pPr>
      <w:r>
        <w:t xml:space="preserve">Table </w:t>
      </w:r>
      <w:fldSimple w:instr=" SEQ Table \* ARABIC ">
        <w:r w:rsidR="00DF28F0">
          <w:rPr>
            <w:noProof/>
          </w:rPr>
          <w:t>4</w:t>
        </w:r>
      </w:fldSimple>
    </w:p>
    <w:tbl>
      <w:tblPr>
        <w:tblW w:w="9371" w:type="dxa"/>
        <w:tblCellMar>
          <w:left w:w="0" w:type="dxa"/>
          <w:right w:w="0" w:type="dxa"/>
        </w:tblCellMar>
        <w:tblLook w:val="04A0" w:firstRow="1" w:lastRow="0" w:firstColumn="1" w:lastColumn="0" w:noHBand="0" w:noVBand="1"/>
      </w:tblPr>
      <w:tblGrid>
        <w:gridCol w:w="1596"/>
        <w:gridCol w:w="1225"/>
        <w:gridCol w:w="2513"/>
        <w:gridCol w:w="2711"/>
        <w:gridCol w:w="661"/>
        <w:gridCol w:w="665"/>
      </w:tblGrid>
      <w:tr w:rsidR="00F01F01" w:rsidRPr="008726E7" w14:paraId="332A1A21" w14:textId="5DB8C198" w:rsidTr="00C86A41">
        <w:trPr>
          <w:divId w:val="2080899173"/>
          <w:trHeight w:val="178"/>
        </w:trPr>
        <w:tc>
          <w:tcPr>
            <w:tcW w:w="9371" w:type="dxa"/>
            <w:gridSpan w:val="6"/>
            <w:tcBorders>
              <w:top w:val="single" w:sz="8" w:space="0" w:color="auto"/>
              <w:left w:val="single" w:sz="8" w:space="0" w:color="auto"/>
              <w:bottom w:val="nil"/>
              <w:right w:val="single" w:sz="8" w:space="0" w:color="000000"/>
            </w:tcBorders>
            <w:shd w:val="clear" w:color="000000" w:fill="D6DCE4"/>
            <w:noWrap/>
            <w:tcMar>
              <w:top w:w="15" w:type="dxa"/>
              <w:left w:w="15" w:type="dxa"/>
              <w:bottom w:w="0" w:type="dxa"/>
              <w:right w:w="15" w:type="dxa"/>
            </w:tcMar>
            <w:vAlign w:val="bottom"/>
            <w:hideMark/>
          </w:tcPr>
          <w:p w14:paraId="13E7D92F" w14:textId="6CEBBA47" w:rsidR="00F01F01" w:rsidRPr="008726E7" w:rsidRDefault="00F01F01"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Known Flaws and Limitations</w:t>
            </w:r>
          </w:p>
        </w:tc>
      </w:tr>
      <w:tr w:rsidR="0057154C" w:rsidRPr="008726E7" w14:paraId="0D5DF44C" w14:textId="4083A84E" w:rsidTr="00C86A41">
        <w:trPr>
          <w:divId w:val="2080899173"/>
          <w:trHeight w:val="178"/>
        </w:trPr>
        <w:tc>
          <w:tcPr>
            <w:tcW w:w="0" w:type="auto"/>
            <w:tcBorders>
              <w:top w:val="nil"/>
              <w:left w:val="single" w:sz="8" w:space="0" w:color="auto"/>
              <w:bottom w:val="nil"/>
              <w:right w:val="nil"/>
            </w:tcBorders>
            <w:shd w:val="clear" w:color="000000" w:fill="B4C6E7"/>
            <w:noWrap/>
            <w:tcMar>
              <w:top w:w="15" w:type="dxa"/>
              <w:left w:w="15" w:type="dxa"/>
              <w:bottom w:w="0" w:type="dxa"/>
              <w:right w:w="15" w:type="dxa"/>
            </w:tcMar>
            <w:vAlign w:val="center"/>
            <w:hideMark/>
          </w:tcPr>
          <w:p w14:paraId="71392DC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Name</w:t>
            </w:r>
          </w:p>
        </w:tc>
        <w:tc>
          <w:tcPr>
            <w:tcW w:w="0" w:type="auto"/>
            <w:tcBorders>
              <w:top w:val="nil"/>
              <w:left w:val="single" w:sz="8" w:space="0" w:color="auto"/>
              <w:bottom w:val="nil"/>
              <w:right w:val="single" w:sz="8" w:space="0" w:color="auto"/>
            </w:tcBorders>
            <w:shd w:val="clear" w:color="000000" w:fill="B4C6E7"/>
            <w:noWrap/>
            <w:tcMar>
              <w:top w:w="15" w:type="dxa"/>
              <w:left w:w="15" w:type="dxa"/>
              <w:bottom w:w="0" w:type="dxa"/>
              <w:right w:w="15" w:type="dxa"/>
            </w:tcMar>
            <w:vAlign w:val="center"/>
            <w:hideMark/>
          </w:tcPr>
          <w:p w14:paraId="399E9B5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Number</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14BB17B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Description</w:t>
            </w:r>
          </w:p>
        </w:tc>
        <w:tc>
          <w:tcPr>
            <w:tcW w:w="0" w:type="auto"/>
            <w:tcBorders>
              <w:top w:val="nil"/>
              <w:left w:val="nil"/>
              <w:bottom w:val="nil"/>
              <w:right w:val="single" w:sz="8" w:space="0" w:color="auto"/>
            </w:tcBorders>
            <w:shd w:val="clear" w:color="000000" w:fill="B4C6E7"/>
            <w:noWrap/>
            <w:tcMar>
              <w:top w:w="15" w:type="dxa"/>
              <w:left w:w="15" w:type="dxa"/>
              <w:bottom w:w="0" w:type="dxa"/>
              <w:right w:w="15" w:type="dxa"/>
            </w:tcMar>
            <w:vAlign w:val="center"/>
            <w:hideMark/>
          </w:tcPr>
          <w:p w14:paraId="688A0559" w14:textId="2C5E0ADB"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Workaround / Fix</w:t>
            </w:r>
          </w:p>
        </w:tc>
        <w:tc>
          <w:tcPr>
            <w:tcW w:w="0" w:type="auto"/>
            <w:tcBorders>
              <w:top w:val="nil"/>
              <w:left w:val="nil"/>
              <w:right w:val="single" w:sz="8" w:space="0" w:color="auto"/>
            </w:tcBorders>
            <w:shd w:val="clear" w:color="000000" w:fill="B4C6E7"/>
            <w:noWrap/>
            <w:tcMar>
              <w:top w:w="15" w:type="dxa"/>
              <w:left w:w="15" w:type="dxa"/>
              <w:bottom w:w="0" w:type="dxa"/>
              <w:right w:w="15" w:type="dxa"/>
            </w:tcMar>
            <w:vAlign w:val="center"/>
            <w:hideMark/>
          </w:tcPr>
          <w:p w14:paraId="11FC0BD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Bug #</w:t>
            </w:r>
          </w:p>
        </w:tc>
        <w:tc>
          <w:tcPr>
            <w:tcW w:w="0" w:type="auto"/>
            <w:tcBorders>
              <w:top w:val="nil"/>
              <w:left w:val="nil"/>
              <w:right w:val="single" w:sz="8" w:space="0" w:color="auto"/>
            </w:tcBorders>
            <w:shd w:val="clear" w:color="000000" w:fill="B4C6E7"/>
          </w:tcPr>
          <w:p w14:paraId="15DC9613" w14:textId="0F817279" w:rsidR="0057154C" w:rsidRPr="008726E7" w:rsidRDefault="00F01F01"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Status</w:t>
            </w:r>
          </w:p>
        </w:tc>
      </w:tr>
      <w:tr w:rsidR="0057154C" w:rsidRPr="008726E7" w14:paraId="4AF12EFC" w14:textId="4A76134B" w:rsidTr="002450BF">
        <w:trPr>
          <w:divId w:val="2080899173"/>
          <w:trHeight w:val="1608"/>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6871B0E5"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Double dispose</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6C9C1E40"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1</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C416E05" w14:textId="7D8F2ED9"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Possible Data Race with double dispose</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35267788" w14:textId="6B529D91" w:rsidR="0057154C" w:rsidRPr="008726E7" w:rsidRDefault="00A9660B"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Direct call of Dispose has been forbidden.</w:t>
            </w:r>
            <w:r w:rsidR="004326B2">
              <w:rPr>
                <w:rStyle w:val="FootnoteReference"/>
                <w:rFonts w:ascii="Calibri" w:eastAsia="Times New Roman" w:hAnsi="Calibri" w:cs="Calibri"/>
                <w:color w:val="000000"/>
                <w:sz w:val="22"/>
                <w:szCs w:val="22"/>
              </w:rPr>
              <w:footnoteReference w:id="79"/>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FC45B59"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61</w:t>
            </w:r>
          </w:p>
        </w:tc>
        <w:tc>
          <w:tcPr>
            <w:tcW w:w="665" w:type="dxa"/>
            <w:tcBorders>
              <w:top w:val="nil"/>
              <w:left w:val="dashed" w:sz="4" w:space="0" w:color="auto"/>
              <w:bottom w:val="nil"/>
              <w:right w:val="single" w:sz="8" w:space="0" w:color="auto"/>
            </w:tcBorders>
            <w:shd w:val="clear" w:color="000000" w:fill="D6DCE4"/>
            <w:vAlign w:val="center"/>
          </w:tcPr>
          <w:p w14:paraId="2ECF0D86" w14:textId="6E3E3B09" w:rsidR="0057154C" w:rsidRPr="008726E7" w:rsidRDefault="00F01F01" w:rsidP="00F01F01">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090FD22F" w14:textId="58468906" w:rsidTr="002450BF">
        <w:trPr>
          <w:divId w:val="2080899173"/>
          <w:trHeight w:val="2144"/>
        </w:trPr>
        <w:tc>
          <w:tcPr>
            <w:tcW w:w="1596" w:type="dxa"/>
            <w:tcBorders>
              <w:top w:val="nil"/>
              <w:left w:val="single" w:sz="8" w:space="0" w:color="auto"/>
              <w:bottom w:val="nil"/>
              <w:right w:val="dashed" w:sz="4" w:space="0" w:color="auto"/>
            </w:tcBorders>
            <w:shd w:val="clear" w:color="000000" w:fill="B4C6E7"/>
            <w:tcMar>
              <w:top w:w="15" w:type="dxa"/>
              <w:left w:w="15" w:type="dxa"/>
              <w:bottom w:w="0" w:type="dxa"/>
              <w:right w:w="15" w:type="dxa"/>
            </w:tcMar>
            <w:vAlign w:val="center"/>
            <w:hideMark/>
          </w:tcPr>
          <w:p w14:paraId="21A46898"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Potentially Mutating Extension method </w:t>
            </w:r>
          </w:p>
        </w:tc>
        <w:tc>
          <w:tcPr>
            <w:tcW w:w="1225"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3B4D4A0A"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2</w:t>
            </w:r>
          </w:p>
        </w:tc>
        <w:tc>
          <w:tcPr>
            <w:tcW w:w="2513"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1F1E2BAA" w14:textId="37596928" w:rsidR="0057154C" w:rsidRPr="008726E7" w:rsidRDefault="003D26EE"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Extension methods treated differently based on invocation syntax used</w:t>
            </w:r>
          </w:p>
        </w:tc>
        <w:tc>
          <w:tcPr>
            <w:tcW w:w="271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37DDDEA" w14:textId="0FE31963" w:rsidR="0057154C" w:rsidRPr="008726E7" w:rsidRDefault="00FF310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 xml:space="preserve">Analysis now prohibits passing </w:t>
            </w:r>
            <w:r w:rsidR="00F821DB">
              <w:rPr>
                <w:rFonts w:ascii="Calibri" w:eastAsia="Times New Roman" w:hAnsi="Calibri" w:cs="Calibri"/>
                <w:color w:val="000000"/>
                <w:sz w:val="22"/>
                <w:szCs w:val="22"/>
              </w:rPr>
              <w:t>non-vault-safe objects to extension methods regardless of whether passed via static or extension method syntax.</w:t>
            </w:r>
            <w:r w:rsidR="00452FE1">
              <w:rPr>
                <w:rStyle w:val="FootnoteReference"/>
                <w:rFonts w:ascii="Calibri" w:eastAsia="Times New Roman" w:hAnsi="Calibri" w:cs="Calibri"/>
                <w:color w:val="000000"/>
                <w:sz w:val="22"/>
                <w:szCs w:val="22"/>
              </w:rPr>
              <w:footnoteReference w:id="80"/>
            </w:r>
            <w:r w:rsidR="0057154C" w:rsidRPr="008726E7">
              <w:rPr>
                <w:rFonts w:ascii="Calibri" w:eastAsia="Times New Roman" w:hAnsi="Calibri" w:cs="Calibri"/>
                <w:color w:val="000000"/>
                <w:sz w:val="22"/>
                <w:szCs w:val="22"/>
              </w:rPr>
              <w:t xml:space="preserve"> </w:t>
            </w:r>
          </w:p>
        </w:tc>
        <w:tc>
          <w:tcPr>
            <w:tcW w:w="661" w:type="dxa"/>
            <w:tcBorders>
              <w:top w:val="nil"/>
              <w:left w:val="nil"/>
              <w:bottom w:val="nil"/>
              <w:right w:val="dashed" w:sz="4" w:space="0" w:color="auto"/>
            </w:tcBorders>
            <w:shd w:val="clear" w:color="000000" w:fill="B4C6E7"/>
            <w:tcMar>
              <w:top w:w="15" w:type="dxa"/>
              <w:left w:w="15" w:type="dxa"/>
              <w:bottom w:w="0" w:type="dxa"/>
              <w:right w:w="15" w:type="dxa"/>
            </w:tcMar>
            <w:vAlign w:val="center"/>
            <w:hideMark/>
          </w:tcPr>
          <w:p w14:paraId="6EB74CF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62</w:t>
            </w:r>
          </w:p>
        </w:tc>
        <w:tc>
          <w:tcPr>
            <w:tcW w:w="665" w:type="dxa"/>
            <w:tcBorders>
              <w:top w:val="nil"/>
              <w:left w:val="dashed" w:sz="4" w:space="0" w:color="auto"/>
              <w:bottom w:val="nil"/>
              <w:right w:val="single" w:sz="8" w:space="0" w:color="auto"/>
            </w:tcBorders>
            <w:shd w:val="clear" w:color="000000" w:fill="B4C6E7"/>
            <w:vAlign w:val="center"/>
          </w:tcPr>
          <w:p w14:paraId="25037FA0" w14:textId="15FECEDC" w:rsidR="0057154C" w:rsidRPr="008726E7" w:rsidRDefault="004326B2"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57154C" w:rsidRPr="008726E7" w14:paraId="2760F16E" w14:textId="1243EBCE" w:rsidTr="002450BF">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hideMark/>
          </w:tcPr>
          <w:p w14:paraId="3EFF08B3"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Potentially Leaking Member Functions in Protected Resources</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58FD9AA2"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3</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1422305D" w14:textId="1AA7700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 xml:space="preserve">For types that are not </w:t>
            </w:r>
            <w:r w:rsidR="008023A8">
              <w:rPr>
                <w:rFonts w:ascii="Calibri" w:eastAsia="Times New Roman" w:hAnsi="Calibri" w:cs="Calibri"/>
                <w:color w:val="000000"/>
                <w:sz w:val="22"/>
                <w:szCs w:val="22"/>
              </w:rPr>
              <w:t>vault-safe</w:t>
            </w:r>
            <w:r w:rsidRPr="008726E7">
              <w:rPr>
                <w:rFonts w:ascii="Calibri" w:eastAsia="Times New Roman" w:hAnsi="Calibri" w:cs="Calibri"/>
                <w:color w:val="000000"/>
                <w:sz w:val="22"/>
                <w:szCs w:val="22"/>
              </w:rPr>
              <w:t>, the analyzer cannot detect if the types non-static methods leak resources.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7EA62EC2" w14:textId="77777777" w:rsidR="0057154C" w:rsidRPr="008726E7" w:rsidRDefault="0057154C" w:rsidP="008726E7">
            <w:pPr>
              <w:spacing w:after="0" w:line="240" w:lineRule="auto"/>
              <w:rPr>
                <w:rFonts w:ascii="Calibri" w:eastAsia="Times New Roman" w:hAnsi="Calibri" w:cs="Calibri"/>
                <w:color w:val="000000"/>
                <w:sz w:val="22"/>
                <w:szCs w:val="22"/>
              </w:rPr>
            </w:pPr>
            <w:r w:rsidRPr="008726E7">
              <w:rPr>
                <w:rFonts w:ascii="Calibri" w:eastAsia="Times New Roman" w:hAnsi="Calibri" w:cs="Calibri"/>
                <w:color w:val="000000"/>
                <w:sz w:val="22"/>
                <w:szCs w:val="22"/>
              </w:rPr>
              <w:t>Ensure that non-static member functions do not leak shared mutable state before calling them -- even in LockedVaultMutableResource delegates.  There is no reasonable way to prevent this, though it should not be a problem in most cases.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hideMark/>
          </w:tcPr>
          <w:p w14:paraId="485CB38D" w14:textId="77777777" w:rsidR="0057154C" w:rsidRPr="008726E7" w:rsidRDefault="0057154C" w:rsidP="008726E7">
            <w:pPr>
              <w:spacing w:after="0" w:line="240" w:lineRule="auto"/>
              <w:jc w:val="center"/>
              <w:rPr>
                <w:rFonts w:ascii="Calibri" w:eastAsia="Times New Roman" w:hAnsi="Calibri" w:cs="Calibri"/>
                <w:color w:val="000000"/>
                <w:sz w:val="22"/>
                <w:szCs w:val="22"/>
              </w:rPr>
            </w:pPr>
            <w:r w:rsidRPr="008726E7">
              <w:rPr>
                <w:rFonts w:ascii="Calibri" w:eastAsia="Times New Roman" w:hAnsi="Calibri" w:cs="Calibri"/>
                <w:color w:val="000000"/>
                <w:sz w:val="22"/>
                <w:szCs w:val="22"/>
              </w:rPr>
              <w:t>N/A</w:t>
            </w:r>
          </w:p>
        </w:tc>
        <w:tc>
          <w:tcPr>
            <w:tcW w:w="665" w:type="dxa"/>
            <w:tcBorders>
              <w:top w:val="nil"/>
              <w:left w:val="dashed" w:sz="4" w:space="0" w:color="auto"/>
              <w:bottom w:val="nil"/>
              <w:right w:val="single" w:sz="8" w:space="0" w:color="auto"/>
            </w:tcBorders>
            <w:shd w:val="clear" w:color="000000" w:fill="D6DCE4"/>
            <w:vAlign w:val="center"/>
          </w:tcPr>
          <w:p w14:paraId="52B9E6AC" w14:textId="0BFBA911" w:rsidR="0057154C" w:rsidRPr="008726E7" w:rsidRDefault="0019392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N/A</w:t>
            </w:r>
          </w:p>
        </w:tc>
      </w:tr>
      <w:tr w:rsidR="001F489D" w:rsidRPr="008726E7" w14:paraId="547D2F21" w14:textId="77777777" w:rsidTr="00C76512">
        <w:trPr>
          <w:divId w:val="2080899173"/>
          <w:trHeight w:val="1616"/>
        </w:trPr>
        <w:tc>
          <w:tcPr>
            <w:tcW w:w="1596" w:type="dxa"/>
            <w:tcBorders>
              <w:top w:val="nil"/>
              <w:left w:val="single" w:sz="8" w:space="0" w:color="auto"/>
              <w:bottom w:val="nil"/>
              <w:right w:val="dashed" w:sz="4" w:space="0" w:color="auto"/>
            </w:tcBorders>
            <w:shd w:val="clear" w:color="000000" w:fill="D6DCE4"/>
            <w:tcMar>
              <w:top w:w="15" w:type="dxa"/>
              <w:left w:w="15" w:type="dxa"/>
              <w:bottom w:w="0" w:type="dxa"/>
              <w:right w:w="15" w:type="dxa"/>
            </w:tcMar>
            <w:vAlign w:val="center"/>
          </w:tcPr>
          <w:p w14:paraId="3DC6F693" w14:textId="04FC2168" w:rsidR="001F489D" w:rsidRPr="008726E7" w:rsidRDefault="001F489D"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 xml:space="preserve">Immutable reference type with setter in vault safe struct </w:t>
            </w:r>
          </w:p>
        </w:tc>
        <w:tc>
          <w:tcPr>
            <w:tcW w:w="1225"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4EE41DE" w14:textId="41601F88"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4</w:t>
            </w:r>
          </w:p>
        </w:tc>
        <w:tc>
          <w:tcPr>
            <w:tcW w:w="2513"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13619AAC" w14:textId="4A8FA3C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This should not render the struct not vault-</w:t>
            </w:r>
            <w:proofErr w:type="gramStart"/>
            <w:r>
              <w:rPr>
                <w:rFonts w:ascii="Calibri" w:eastAsia="Times New Roman" w:hAnsi="Calibri" w:cs="Calibri"/>
                <w:color w:val="000000"/>
                <w:sz w:val="22"/>
                <w:szCs w:val="22"/>
              </w:rPr>
              <w:t>safe</w:t>
            </w:r>
            <w:proofErr w:type="gramEnd"/>
            <w:r>
              <w:rPr>
                <w:rFonts w:ascii="Calibri" w:eastAsia="Times New Roman" w:hAnsi="Calibri" w:cs="Calibri"/>
                <w:color w:val="000000"/>
                <w:sz w:val="22"/>
                <w:szCs w:val="22"/>
              </w:rPr>
              <w:t xml:space="preserve"> but it does</w:t>
            </w:r>
          </w:p>
        </w:tc>
        <w:tc>
          <w:tcPr>
            <w:tcW w:w="271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227774BB" w14:textId="6D6264FD" w:rsidR="001F489D" w:rsidRPr="008726E7" w:rsidRDefault="00BA2D76" w:rsidP="008726E7">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nil"/>
              <w:right w:val="dashed" w:sz="4" w:space="0" w:color="auto"/>
            </w:tcBorders>
            <w:shd w:val="clear" w:color="000000" w:fill="D6DCE4"/>
            <w:tcMar>
              <w:top w:w="15" w:type="dxa"/>
              <w:left w:w="15" w:type="dxa"/>
              <w:bottom w:w="0" w:type="dxa"/>
              <w:right w:w="15" w:type="dxa"/>
            </w:tcMar>
            <w:vAlign w:val="center"/>
          </w:tcPr>
          <w:p w14:paraId="5BC5DEE8" w14:textId="464D1993" w:rsidR="001F489D" w:rsidRPr="008726E7"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64</w:t>
            </w:r>
          </w:p>
        </w:tc>
        <w:tc>
          <w:tcPr>
            <w:tcW w:w="665" w:type="dxa"/>
            <w:tcBorders>
              <w:top w:val="nil"/>
              <w:left w:val="dashed" w:sz="4" w:space="0" w:color="auto"/>
              <w:bottom w:val="nil"/>
              <w:right w:val="single" w:sz="8" w:space="0" w:color="auto"/>
            </w:tcBorders>
            <w:shd w:val="clear" w:color="000000" w:fill="D6DCE4"/>
            <w:vAlign w:val="center"/>
          </w:tcPr>
          <w:p w14:paraId="5105543B" w14:textId="4FB711BE" w:rsidR="001F489D" w:rsidRDefault="00BA2D76" w:rsidP="008726E7">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r w:rsidR="002450BF" w:rsidRPr="008726E7" w14:paraId="18590DDB" w14:textId="77777777" w:rsidTr="002450BF">
        <w:trPr>
          <w:divId w:val="2080899173"/>
          <w:trHeight w:val="1616"/>
        </w:trPr>
        <w:tc>
          <w:tcPr>
            <w:tcW w:w="1596" w:type="dxa"/>
            <w:tcBorders>
              <w:top w:val="nil"/>
              <w:left w:val="single" w:sz="8" w:space="0" w:color="auto"/>
              <w:bottom w:val="single" w:sz="8" w:space="0" w:color="auto"/>
              <w:right w:val="dashed" w:sz="4" w:space="0" w:color="auto"/>
            </w:tcBorders>
            <w:shd w:val="clear" w:color="000000" w:fill="D6DCE4"/>
            <w:tcMar>
              <w:top w:w="15" w:type="dxa"/>
              <w:left w:w="15" w:type="dxa"/>
              <w:bottom w:w="0" w:type="dxa"/>
              <w:right w:w="15" w:type="dxa"/>
            </w:tcMar>
            <w:vAlign w:val="center"/>
          </w:tcPr>
          <w:p w14:paraId="200A4791" w14:textId="72C4D896"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Local Function Capture Not Detected</w:t>
            </w:r>
          </w:p>
        </w:tc>
        <w:tc>
          <w:tcPr>
            <w:tcW w:w="1225"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45683628" w14:textId="04B5D64D"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5</w:t>
            </w:r>
          </w:p>
        </w:tc>
        <w:tc>
          <w:tcPr>
            <w:tcW w:w="2513"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49F26403" w14:textId="4EEAF95A" w:rsidR="002450BF" w:rsidRDefault="002450BF" w:rsidP="002450B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Illegal reference to non-vault safe types inside local functions and anonymous methods not detected as illegal</w:t>
            </w:r>
          </w:p>
        </w:tc>
        <w:tc>
          <w:tcPr>
            <w:tcW w:w="271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72F3ABDE" w14:textId="276CC012" w:rsidR="002450BF" w:rsidRDefault="002450BF" w:rsidP="002450BF">
            <w:pPr>
              <w:spacing w:after="0" w:line="240" w:lineRule="auto"/>
              <w:rPr>
                <w:rFonts w:ascii="Calibri" w:eastAsia="Times New Roman" w:hAnsi="Calibri" w:cs="Calibri"/>
                <w:color w:val="000000"/>
                <w:sz w:val="22"/>
                <w:szCs w:val="22"/>
              </w:rPr>
            </w:pPr>
            <w:r>
              <w:rPr>
                <w:rFonts w:ascii="Calibri" w:eastAsia="Times New Roman" w:hAnsi="Calibri" w:cs="Calibri"/>
                <w:color w:val="000000"/>
                <w:sz w:val="22"/>
                <w:szCs w:val="22"/>
              </w:rPr>
              <w:t>Fixed the analyzer to address this</w:t>
            </w:r>
          </w:p>
        </w:tc>
        <w:tc>
          <w:tcPr>
            <w:tcW w:w="661" w:type="dxa"/>
            <w:tcBorders>
              <w:top w:val="nil"/>
              <w:left w:val="nil"/>
              <w:bottom w:val="single" w:sz="8" w:space="0" w:color="auto"/>
              <w:right w:val="dashed" w:sz="4" w:space="0" w:color="auto"/>
            </w:tcBorders>
            <w:shd w:val="clear" w:color="000000" w:fill="D6DCE4"/>
            <w:tcMar>
              <w:top w:w="15" w:type="dxa"/>
              <w:left w:w="15" w:type="dxa"/>
              <w:bottom w:w="0" w:type="dxa"/>
              <w:right w:w="15" w:type="dxa"/>
            </w:tcMar>
            <w:vAlign w:val="center"/>
          </w:tcPr>
          <w:p w14:paraId="09154941" w14:textId="12114C3B"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76</w:t>
            </w:r>
          </w:p>
        </w:tc>
        <w:tc>
          <w:tcPr>
            <w:tcW w:w="665" w:type="dxa"/>
            <w:tcBorders>
              <w:top w:val="nil"/>
              <w:left w:val="dashed" w:sz="4" w:space="0" w:color="auto"/>
              <w:bottom w:val="single" w:sz="8" w:space="0" w:color="auto"/>
              <w:right w:val="single" w:sz="8" w:space="0" w:color="auto"/>
            </w:tcBorders>
            <w:shd w:val="clear" w:color="000000" w:fill="D6DCE4"/>
            <w:vAlign w:val="center"/>
          </w:tcPr>
          <w:p w14:paraId="10A801C8" w14:textId="3CA6372B" w:rsidR="002450BF" w:rsidRDefault="002450BF" w:rsidP="002450BF">
            <w:pPr>
              <w:spacing w:after="0" w:line="240" w:lineRule="auto"/>
              <w:jc w:val="center"/>
              <w:rPr>
                <w:rFonts w:ascii="Calibri" w:eastAsia="Times New Roman" w:hAnsi="Calibri" w:cs="Calibri"/>
                <w:color w:val="000000"/>
                <w:sz w:val="22"/>
                <w:szCs w:val="22"/>
              </w:rPr>
            </w:pPr>
            <w:r>
              <w:rPr>
                <w:rFonts w:ascii="Calibri" w:eastAsia="Times New Roman" w:hAnsi="Calibri" w:cs="Calibri"/>
                <w:color w:val="000000"/>
                <w:sz w:val="22"/>
                <w:szCs w:val="22"/>
              </w:rPr>
              <w:t>FIXED</w:t>
            </w:r>
          </w:p>
        </w:tc>
      </w:tr>
    </w:tbl>
    <w:p w14:paraId="7E7DED30" w14:textId="749869CE" w:rsidR="007D38FD" w:rsidRDefault="007D38FD">
      <w:pPr>
        <w:rPr>
          <w:rFonts w:eastAsiaTheme="majorEastAsia" w:cstheme="majorBidi"/>
          <w:i/>
        </w:rPr>
      </w:pPr>
    </w:p>
    <w:p w14:paraId="54FC2DC0" w14:textId="77777777" w:rsidR="0019392D" w:rsidRDefault="0019392D" w:rsidP="00EA3C73">
      <w:pPr>
        <w:pStyle w:val="Heading2"/>
        <w:numPr>
          <w:ilvl w:val="0"/>
          <w:numId w:val="35"/>
        </w:numPr>
      </w:pPr>
      <w:bookmarkStart w:id="165" w:name="_Toc32051744"/>
      <w:bookmarkStart w:id="166" w:name="_Toc31538872"/>
      <w:bookmarkStart w:id="167" w:name="_Toc32051745"/>
      <w:bookmarkStart w:id="168" w:name="_Toc35085929"/>
      <w:bookmarkEnd w:id="165"/>
      <w:bookmarkEnd w:id="166"/>
      <w:bookmarkEnd w:id="167"/>
      <w:r>
        <w:t>Example Code Showing Problems</w:t>
      </w:r>
      <w:bookmarkEnd w:id="168"/>
    </w:p>
    <w:p w14:paraId="6973F72A" w14:textId="77777777" w:rsidR="0019392D" w:rsidRDefault="0019392D" w:rsidP="0019392D">
      <w:pPr>
        <w:ind w:left="360"/>
      </w:pPr>
    </w:p>
    <w:bookmarkStart w:id="169" w:name="_MON_1640247031"/>
    <w:bookmarkEnd w:id="169"/>
    <w:p w14:paraId="20DDECFD" w14:textId="10F14737" w:rsidR="0019392D" w:rsidRDefault="009B3BAD" w:rsidP="0019392D">
      <w:pPr>
        <w:keepNext/>
        <w:ind w:left="360"/>
      </w:pPr>
      <w:r>
        <w:object w:dxaOrig="9360" w:dyaOrig="4004" w14:anchorId="42F6B5E3">
          <v:shape id="_x0000_i1042" type="#_x0000_t75" style="width:468pt;height:200.2pt" o:ole="">
            <v:imagedata r:id="rId57" o:title=""/>
          </v:shape>
          <o:OLEObject Type="Embed" ProgID="Word.Document.12" ShapeID="_x0000_i1042" DrawAspect="Content" ObjectID="_1645701532" r:id="rId58">
            <o:FieldCodes>\s</o:FieldCodes>
          </o:OLEObject>
        </w:object>
      </w:r>
    </w:p>
    <w:p w14:paraId="39721AB3" w14:textId="1B78E266" w:rsidR="0019392D" w:rsidRDefault="0019392D" w:rsidP="00EA3C73">
      <w:pPr>
        <w:pStyle w:val="Caption"/>
      </w:pPr>
      <w:bookmarkStart w:id="170" w:name="_Toc35085963"/>
      <w:r>
        <w:t xml:space="preserve">Figure </w:t>
      </w:r>
      <w:r w:rsidR="002F5604">
        <w:rPr>
          <w:i w:val="0"/>
          <w:iCs w:val="0"/>
        </w:rPr>
        <w:fldChar w:fldCharType="begin"/>
      </w:r>
      <w:r w:rsidR="002F5604">
        <w:rPr>
          <w:i w:val="0"/>
          <w:iCs w:val="0"/>
        </w:rPr>
        <w:instrText xml:space="preserve"> SEQ Figure \* ARABIC </w:instrText>
      </w:r>
      <w:r w:rsidR="002F5604">
        <w:rPr>
          <w:i w:val="0"/>
          <w:iCs w:val="0"/>
        </w:rPr>
        <w:fldChar w:fldCharType="separate"/>
      </w:r>
      <w:ins w:id="171" w:author="Christopher Susie" w:date="2020-03-14T14:30:00Z">
        <w:r w:rsidR="00DF28F0">
          <w:rPr>
            <w:i w:val="0"/>
            <w:iCs w:val="0"/>
            <w:noProof/>
          </w:rPr>
          <w:t>30</w:t>
        </w:r>
      </w:ins>
      <w:del w:id="172" w:author="Christopher Susie" w:date="2020-03-14T14:30:00Z">
        <w:r w:rsidR="008339CA" w:rsidDel="00DF28F0">
          <w:rPr>
            <w:noProof/>
          </w:rPr>
          <w:delText>30</w:delText>
        </w:r>
      </w:del>
      <w:r w:rsidR="002F5604">
        <w:rPr>
          <w:i w:val="0"/>
          <w:iCs w:val="0"/>
          <w:noProof/>
          <w:color w:val="auto"/>
          <w:sz w:val="26"/>
          <w:szCs w:val="26"/>
        </w:rPr>
        <w:fldChar w:fldCharType="end"/>
      </w:r>
      <w:r>
        <w:t xml:space="preserve"> </w:t>
      </w:r>
      <w:r>
        <w:rPr>
          <w:i w:val="0"/>
          <w:iCs w:val="0"/>
        </w:rPr>
        <w:t>– Double Dispose (Known Flaw #1</w:t>
      </w:r>
      <w:r w:rsidR="00E178AC">
        <w:rPr>
          <w:i w:val="0"/>
          <w:iCs w:val="0"/>
        </w:rPr>
        <w:t xml:space="preserve"> -- FIXED</w:t>
      </w:r>
      <w:r>
        <w:rPr>
          <w:i w:val="0"/>
          <w:iCs w:val="0"/>
        </w:rPr>
        <w:t>)</w:t>
      </w:r>
      <w:bookmarkEnd w:id="170"/>
      <w:r>
        <w:rPr>
          <w:i w:val="0"/>
          <w:iCs w:val="0"/>
        </w:rPr>
        <w:br w:type="page"/>
      </w:r>
    </w:p>
    <w:bookmarkStart w:id="173" w:name="_MON_1640247872"/>
    <w:bookmarkEnd w:id="173"/>
    <w:p w14:paraId="69770709" w14:textId="7EF6B519" w:rsidR="0019392D" w:rsidRDefault="004D2289" w:rsidP="0019392D">
      <w:pPr>
        <w:pStyle w:val="Caption"/>
      </w:pPr>
      <w:r>
        <w:object w:dxaOrig="9360" w:dyaOrig="7494" w14:anchorId="0DACB0B1">
          <v:shape id="_x0000_i1043" type="#_x0000_t75" style="width:468pt;height:375.05pt" o:ole="">
            <v:imagedata r:id="rId59" o:title=""/>
          </v:shape>
          <o:OLEObject Type="Embed" ProgID="Word.Document.12" ShapeID="_x0000_i1043" DrawAspect="Content" ObjectID="_1645701533" r:id="rId60">
            <o:FieldCodes>\s</o:FieldCodes>
          </o:OLEObject>
        </w:object>
      </w:r>
    </w:p>
    <w:p w14:paraId="1655E573" w14:textId="613A4079" w:rsidR="0019392D" w:rsidRPr="00CA402A" w:rsidRDefault="0019392D" w:rsidP="0019392D">
      <w:pPr>
        <w:pStyle w:val="Caption"/>
        <w:rPr>
          <w:i w:val="0"/>
          <w:iCs w:val="0"/>
        </w:rPr>
      </w:pPr>
      <w:bookmarkStart w:id="174" w:name="_Toc35085964"/>
      <w:r>
        <w:t xml:space="preserve">Figure </w:t>
      </w:r>
      <w:fldSimple w:instr=" SEQ Figure \* ARABIC ">
        <w:r w:rsidR="00DF28F0">
          <w:rPr>
            <w:noProof/>
          </w:rPr>
          <w:t>31</w:t>
        </w:r>
      </w:fldSimple>
      <w:r>
        <w:t xml:space="preserve"> – </w:t>
      </w:r>
      <w:r>
        <w:rPr>
          <w:i w:val="0"/>
          <w:iCs w:val="0"/>
        </w:rPr>
        <w:t>Bad Extension Method (Known Flaw #2 -- FIXED)</w:t>
      </w:r>
      <w:bookmarkEnd w:id="174"/>
      <w:r>
        <w:rPr>
          <w:i w:val="0"/>
          <w:iCs w:val="0"/>
        </w:rPr>
        <w:t xml:space="preserve"> </w:t>
      </w:r>
    </w:p>
    <w:p w14:paraId="785025F2" w14:textId="77777777" w:rsidR="0019392D" w:rsidRDefault="0019392D" w:rsidP="0019392D">
      <w:r>
        <w:br w:type="page"/>
      </w:r>
    </w:p>
    <w:bookmarkStart w:id="175" w:name="_MON_1640249452"/>
    <w:bookmarkEnd w:id="175"/>
    <w:p w14:paraId="35CCA575" w14:textId="77777777" w:rsidR="0019392D" w:rsidRDefault="0019392D" w:rsidP="0019392D">
      <w:pPr>
        <w:keepNext/>
      </w:pPr>
      <w:r>
        <w:object w:dxaOrig="9360" w:dyaOrig="10304" w14:anchorId="35032701">
          <v:shape id="_x0000_i1044" type="#_x0000_t75" style="width:468pt;height:515.2pt" o:ole="">
            <v:imagedata r:id="rId61" o:title=""/>
          </v:shape>
          <o:OLEObject Type="Embed" ProgID="Word.Document.12" ShapeID="_x0000_i1044" DrawAspect="Content" ObjectID="_1645701534" r:id="rId62">
            <o:FieldCodes>\s</o:FieldCodes>
          </o:OLEObject>
        </w:object>
      </w:r>
    </w:p>
    <w:p w14:paraId="06F44CC1" w14:textId="1DC4A48E" w:rsidR="007D38FD" w:rsidRDefault="0019392D" w:rsidP="0019392D">
      <w:pPr>
        <w:pStyle w:val="Caption"/>
        <w:rPr>
          <w:i w:val="0"/>
          <w:iCs w:val="0"/>
        </w:rPr>
      </w:pPr>
      <w:bookmarkStart w:id="176" w:name="_Toc35085965"/>
      <w:r>
        <w:t xml:space="preserve">Figure </w:t>
      </w:r>
      <w:fldSimple w:instr=" SEQ Figure \* ARABIC ">
        <w:r w:rsidR="00DF28F0">
          <w:rPr>
            <w:noProof/>
          </w:rPr>
          <w:t>32</w:t>
        </w:r>
      </w:fldSimple>
      <w:r>
        <w:t xml:space="preserve"> – </w:t>
      </w:r>
      <w:r>
        <w:rPr>
          <w:i w:val="0"/>
          <w:iCs w:val="0"/>
        </w:rPr>
        <w:t>Bad Type Inherently Leaks (Known Flaw #3)</w:t>
      </w:r>
      <w:bookmarkEnd w:id="176"/>
    </w:p>
    <w:p w14:paraId="78944E28" w14:textId="77777777" w:rsidR="007D38FD" w:rsidRDefault="007D38FD">
      <w:pPr>
        <w:rPr>
          <w:color w:val="44546A" w:themeColor="text2"/>
          <w:sz w:val="18"/>
          <w:szCs w:val="18"/>
        </w:rPr>
      </w:pPr>
      <w:r>
        <w:rPr>
          <w:i/>
          <w:iCs/>
        </w:rPr>
        <w:br w:type="page"/>
      </w:r>
    </w:p>
    <w:bookmarkStart w:id="177" w:name="_MON_1642664105"/>
    <w:bookmarkEnd w:id="177"/>
    <w:p w14:paraId="11784C3D" w14:textId="3A933480" w:rsidR="008339CA" w:rsidRDefault="00050501" w:rsidP="00EA3C73">
      <w:pPr>
        <w:pStyle w:val="Caption"/>
        <w:keepNext/>
      </w:pPr>
      <w:r>
        <w:rPr>
          <w:i w:val="0"/>
          <w:iCs w:val="0"/>
        </w:rPr>
        <w:object w:dxaOrig="10800" w:dyaOrig="12361" w14:anchorId="46886C19">
          <v:shape id="_x0000_i1045" type="#_x0000_t75" style="width:540pt;height:618.05pt" o:ole="">
            <v:imagedata r:id="rId63" o:title=""/>
          </v:shape>
          <o:OLEObject Type="Embed" ProgID="Word.Document.12" ShapeID="_x0000_i1045" DrawAspect="Content" ObjectID="_1645701535" r:id="rId64">
            <o:FieldCodes>\s</o:FieldCodes>
          </o:OLEObject>
        </w:object>
      </w:r>
    </w:p>
    <w:p w14:paraId="65313405" w14:textId="086BD29A" w:rsidR="00F63C48" w:rsidRDefault="008339CA" w:rsidP="00EA3C73">
      <w:pPr>
        <w:pStyle w:val="Caption"/>
      </w:pPr>
      <w:bookmarkStart w:id="178" w:name="_Toc35085966"/>
      <w:r>
        <w:t xml:space="preserve">Figure </w:t>
      </w:r>
      <w:fldSimple w:instr=" SEQ Figure \* ARABIC ">
        <w:r w:rsidR="00DF28F0">
          <w:rPr>
            <w:noProof/>
          </w:rPr>
          <w:t>33</w:t>
        </w:r>
      </w:fldSimple>
      <w:r w:rsidR="00050501">
        <w:t xml:space="preserve"> </w:t>
      </w:r>
      <w:r w:rsidR="00050501">
        <w:softHyphen/>
      </w:r>
      <w:r w:rsidR="00050501" w:rsidRPr="00C76512">
        <w:rPr>
          <w:i w:val="0"/>
          <w:iCs w:val="0"/>
        </w:rPr>
        <w:t>– Shows Bug 64 Fix</w:t>
      </w:r>
      <w:bookmarkEnd w:id="178"/>
    </w:p>
    <w:bookmarkStart w:id="179" w:name="_MON_1643444192"/>
    <w:bookmarkEnd w:id="179"/>
    <w:p w14:paraId="600B1D08" w14:textId="7EEF111E" w:rsidR="00F63C48" w:rsidRDefault="00F63C48" w:rsidP="00C76512">
      <w:pPr>
        <w:keepNext/>
      </w:pPr>
      <w:r>
        <w:object w:dxaOrig="10530" w:dyaOrig="12385" w14:anchorId="27691B96">
          <v:shape id="_x0000_i1046" type="#_x0000_t75" style="width:526.5pt;height:619.25pt" o:ole="">
            <v:imagedata r:id="rId65" o:title=""/>
          </v:shape>
          <o:OLEObject Type="Embed" ProgID="Word.Document.12" ShapeID="_x0000_i1046" DrawAspect="Content" ObjectID="_1645701536" r:id="rId66">
            <o:FieldCodes>\s</o:FieldCodes>
          </o:OLEObject>
        </w:object>
      </w:r>
    </w:p>
    <w:p w14:paraId="7F9797F7" w14:textId="30E34204" w:rsidR="0019392D" w:rsidRDefault="00F63C48" w:rsidP="00EA3C73">
      <w:pPr>
        <w:pStyle w:val="Caption"/>
      </w:pPr>
      <w:bookmarkStart w:id="180" w:name="_Toc35085967"/>
      <w:r>
        <w:t xml:space="preserve">Figure </w:t>
      </w:r>
      <w:fldSimple w:instr=" SEQ Figure \* ARABIC ">
        <w:r w:rsidR="00DF28F0">
          <w:rPr>
            <w:noProof/>
          </w:rPr>
          <w:t>34</w:t>
        </w:r>
      </w:fldSimple>
      <w:r w:rsidR="003B46C1">
        <w:t xml:space="preserve"> </w:t>
      </w:r>
      <w:r w:rsidR="003B46C1">
        <w:rPr>
          <w:i w:val="0"/>
          <w:iCs w:val="0"/>
        </w:rPr>
        <w:t>-- Demonstrates Bug 76 and its Fix</w:t>
      </w:r>
      <w:bookmarkEnd w:id="180"/>
    </w:p>
    <w:p w14:paraId="5B6FE7C7" w14:textId="54FBDF40" w:rsidR="00750E3E" w:rsidRDefault="00750E3E" w:rsidP="00B536A3">
      <w:pPr>
        <w:pStyle w:val="Heading1"/>
        <w:numPr>
          <w:ilvl w:val="0"/>
          <w:numId w:val="14"/>
        </w:numPr>
      </w:pPr>
      <w:bookmarkStart w:id="181" w:name="_Toc35085930"/>
      <w:r>
        <w:lastRenderedPageBreak/>
        <w:t>Licensing</w:t>
      </w:r>
      <w:bookmarkEnd w:id="181"/>
    </w:p>
    <w:p w14:paraId="5DB071C4" w14:textId="77777777" w:rsidR="00A764E0" w:rsidRPr="00A764E0" w:rsidRDefault="00A764E0" w:rsidP="00A764E0"/>
    <w:p w14:paraId="26763C76" w14:textId="1661A65A" w:rsidR="00750E3E" w:rsidRDefault="00750E3E" w:rsidP="00750E3E">
      <w:pPr>
        <w:pStyle w:val="Heading2"/>
        <w:numPr>
          <w:ilvl w:val="0"/>
          <w:numId w:val="32"/>
        </w:numPr>
        <w:rPr>
          <w:i w:val="0"/>
          <w:iCs/>
        </w:rPr>
      </w:pPr>
      <w:bookmarkStart w:id="182" w:name="_Toc35085931"/>
      <w:r>
        <w:t>Software License</w:t>
      </w:r>
      <w:bookmarkEnd w:id="182"/>
    </w:p>
    <w:p w14:paraId="308F1FA5" w14:textId="77777777" w:rsidR="00EF1D7E" w:rsidRDefault="00EF1D7E" w:rsidP="00EF1D7E">
      <w:pPr>
        <w:ind w:left="720"/>
      </w:pPr>
    </w:p>
    <w:p w14:paraId="3B3792ED" w14:textId="45379D57" w:rsidR="00750E3E" w:rsidRDefault="00EF1D7E" w:rsidP="00EF1D7E">
      <w:pPr>
        <w:ind w:firstLine="720"/>
      </w:pPr>
      <w:r>
        <w:t>The DotNetVault software library</w:t>
      </w:r>
      <w:r w:rsidR="00C86A41">
        <w:t xml:space="preserve">,  ancillary projects and their </w:t>
      </w:r>
      <w:r>
        <w:t>source-code are the intellectual property of CJM Screws, LLC</w:t>
      </w:r>
      <w:r w:rsidR="00A764E0">
        <w:t>, a Maryland Limited Liability Company.</w:t>
      </w:r>
      <w:r>
        <w:t xml:space="preserve">  CJM Screws, LLC licenses the software and source code to you under the MIT License as follows:</w:t>
      </w:r>
    </w:p>
    <w:p w14:paraId="390CB6A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MIT License</w:t>
      </w:r>
    </w:p>
    <w:p w14:paraId="37C7F45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0CF4A47D" w14:textId="7B7AC3B1"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 xml:space="preserve">Copyright (c) </w:t>
      </w:r>
      <w:r>
        <w:rPr>
          <w:rFonts w:ascii="Consolas" w:eastAsia="Times New Roman" w:hAnsi="Consolas" w:cs="Courier New"/>
          <w:color w:val="5C5855"/>
          <w:sz w:val="21"/>
          <w:szCs w:val="21"/>
        </w:rPr>
        <w:t>2019</w:t>
      </w:r>
      <w:r w:rsidR="002F248C">
        <w:rPr>
          <w:rFonts w:ascii="Consolas" w:eastAsia="Times New Roman" w:hAnsi="Consolas" w:cs="Courier New"/>
          <w:color w:val="5C5855"/>
          <w:sz w:val="21"/>
          <w:szCs w:val="21"/>
        </w:rPr>
        <w:t>-2020</w:t>
      </w:r>
      <w:r w:rsidRPr="00A764E0">
        <w:rPr>
          <w:rFonts w:ascii="Consolas" w:eastAsia="Times New Roman" w:hAnsi="Consolas" w:cs="Courier New"/>
          <w:color w:val="5C5855"/>
          <w:sz w:val="21"/>
          <w:szCs w:val="21"/>
        </w:rPr>
        <w:t xml:space="preserve"> </w:t>
      </w:r>
      <w:r>
        <w:rPr>
          <w:rFonts w:ascii="Consolas" w:eastAsia="Times New Roman" w:hAnsi="Consolas" w:cs="Courier New"/>
          <w:color w:val="5C5855"/>
          <w:sz w:val="21"/>
          <w:szCs w:val="21"/>
        </w:rPr>
        <w:t>CJM Screws, LLC</w:t>
      </w:r>
    </w:p>
    <w:p w14:paraId="205719D1"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886289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Permission is hereby granted, free of charge, to any person obtaining a copy</w:t>
      </w:r>
    </w:p>
    <w:p w14:paraId="5DCEFAA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of this software and associated documentation files (the "Software"), to deal</w:t>
      </w:r>
    </w:p>
    <w:p w14:paraId="68728014"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in the Software without restriction, including without limitation the rights</w:t>
      </w:r>
    </w:p>
    <w:p w14:paraId="0BA86DF0"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to use, copy, modify, merge, publish, distribute, sublicense, and/or sell</w:t>
      </w:r>
    </w:p>
    <w:p w14:paraId="578E4E87"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of the Software, and to permit persons to whom the Software is</w:t>
      </w:r>
    </w:p>
    <w:p w14:paraId="09676FA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furnished to do so, subject to the following conditions:</w:t>
      </w:r>
    </w:p>
    <w:p w14:paraId="6034297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4C28CB52"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above copyright notice and this permission notice shall be included in all</w:t>
      </w:r>
    </w:p>
    <w:p w14:paraId="540CEEFE"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copies or substantial portions of the Software.</w:t>
      </w:r>
    </w:p>
    <w:p w14:paraId="0F3956D3"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p>
    <w:p w14:paraId="25C49A3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THE SOFTWARE IS PROVIDED "AS IS", WITHOUT WARRANTY OF ANY KIND, EXPRESS OR</w:t>
      </w:r>
    </w:p>
    <w:p w14:paraId="025E223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IMPLIED, INCLUDING BUT NOT LIMITED TO THE WARRANTIES OF MERCHANTABILITY,</w:t>
      </w:r>
    </w:p>
    <w:p w14:paraId="7052EB0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FITNESS FOR A PARTICULAR PURPOSE AND NONINFRINGEMENT. IN NO EVENT SHALL THE</w:t>
      </w:r>
    </w:p>
    <w:p w14:paraId="380F1F9F"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AUTHORS OR COPYRIGHT HOLDERS BE LIABLE FOR ANY CLAIM, DAMAGES OR OTHER</w:t>
      </w:r>
    </w:p>
    <w:p w14:paraId="373CEA75"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LIABILITY, WHETHER IN AN ACTION OF CONTRACT, TORT OR OTHERWISE, ARISING FROM,</w:t>
      </w:r>
    </w:p>
    <w:p w14:paraId="36FB6039" w14:textId="77777777"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OUT OF OR IN CONNECTION WITH THE SOFTWARE OR THE USE OR OTHER DEALINGS IN THE</w:t>
      </w:r>
    </w:p>
    <w:p w14:paraId="1808B53A" w14:textId="211D3C2D" w:rsidR="00A764E0" w:rsidRPr="00A764E0" w:rsidRDefault="00A764E0" w:rsidP="00A764E0">
      <w:pPr>
        <w:pBdr>
          <w:top w:val="single" w:sz="6" w:space="15" w:color="EEEEEE"/>
          <w:left w:val="single" w:sz="6" w:space="15" w:color="EEEEEE"/>
          <w:bottom w:val="single" w:sz="6" w:space="15" w:color="EEEEEE"/>
          <w:right w:val="single" w:sz="6" w:space="15" w:color="EEEEEE"/>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5C5855"/>
          <w:sz w:val="21"/>
          <w:szCs w:val="21"/>
        </w:rPr>
      </w:pPr>
      <w:r w:rsidRPr="00A764E0">
        <w:rPr>
          <w:rFonts w:ascii="Consolas" w:eastAsia="Times New Roman" w:hAnsi="Consolas" w:cs="Courier New"/>
          <w:color w:val="5C5855"/>
          <w:sz w:val="21"/>
          <w:szCs w:val="21"/>
        </w:rPr>
        <w:t>SOFTWARE.</w:t>
      </w:r>
    </w:p>
    <w:p w14:paraId="0E76313D" w14:textId="1DDCE70E" w:rsidR="00E37894" w:rsidRDefault="00E37894"/>
    <w:p w14:paraId="14068CC3" w14:textId="2FCD12FD" w:rsidR="00760C36" w:rsidRDefault="00A764E0" w:rsidP="005C2C68">
      <w:pPr>
        <w:pStyle w:val="Heading2"/>
        <w:numPr>
          <w:ilvl w:val="0"/>
          <w:numId w:val="32"/>
        </w:numPr>
      </w:pPr>
      <w:bookmarkStart w:id="183" w:name="_Toc35085932"/>
      <w:r w:rsidRPr="00A764E0">
        <w:t>Documentation License</w:t>
      </w:r>
      <w:bookmarkEnd w:id="183"/>
    </w:p>
    <w:p w14:paraId="695E2FA0" w14:textId="77777777" w:rsidR="00E37894" w:rsidRPr="00E37894" w:rsidRDefault="00E37894" w:rsidP="00E37894"/>
    <w:p w14:paraId="3660BD6F" w14:textId="5F145EE6" w:rsidR="00760C36" w:rsidRDefault="00A764E0" w:rsidP="00FA10A7">
      <w:pPr>
        <w:ind w:firstLine="720"/>
      </w:pPr>
      <w:r>
        <w:t>This document is the</w:t>
      </w:r>
      <w:r w:rsidR="00FA10A7">
        <w:t xml:space="preserve"> intellectual property of CJM Screws, LLC, a Maryland Limited Liability Company.  CJM Screws, LLC hereby grants you</w:t>
      </w:r>
      <w:r w:rsidR="00A16D50">
        <w:t xml:space="preserve"> the right to use, copy and distribute this document in unaltered form without limitation provided any persons to whom the documentation is distributed agree to be bound by the terms of this license</w:t>
      </w:r>
      <w:r w:rsidR="00B56AEB">
        <w:t xml:space="preserve"> including the following:</w:t>
      </w:r>
    </w:p>
    <w:p w14:paraId="2B89876E" w14:textId="40545D7E" w:rsidR="00B56AEB" w:rsidRDefault="00B56AEB" w:rsidP="00B56AEB">
      <w:pPr>
        <w:pStyle w:val="ListParagraph"/>
        <w:numPr>
          <w:ilvl w:val="0"/>
          <w:numId w:val="33"/>
        </w:numPr>
      </w:pPr>
      <w:r>
        <w:t>The documentation may not be altered in any material way and</w:t>
      </w:r>
    </w:p>
    <w:p w14:paraId="7F937FBD" w14:textId="77777777" w:rsidR="004D26C6" w:rsidRDefault="004D26C6" w:rsidP="004D26C6">
      <w:pPr>
        <w:pStyle w:val="ListParagraph"/>
        <w:ind w:left="1080"/>
      </w:pPr>
    </w:p>
    <w:p w14:paraId="2B6E96EE" w14:textId="563B3EE2" w:rsidR="00B56AEB" w:rsidRDefault="00B56AEB" w:rsidP="005C2C68">
      <w:pPr>
        <w:pStyle w:val="ListParagraph"/>
        <w:numPr>
          <w:ilvl w:val="0"/>
          <w:numId w:val="33"/>
        </w:numPr>
      </w:pPr>
      <w:r>
        <w:lastRenderedPageBreak/>
        <w:t>THE DOCUMENTATION IS PROVIDED "AS IS", WITHOUT WARRANTY OF ANY KIND, EXPRESS OR IMPLIED, INCLUDING BUT NOT LIMITED TO THE WARRANTIES OF MERCHANTABILITY, FITNESS FOR A PARTICULAR PURPOSE AND NONINFRINGEMENT. IN NO EVENT SHALL THE AUTHORS OR COPYRIGHT HOLDERS BE LIABLE FOR ANY CLAIM, DAMAGES OR OTHER LIABILITY, WHETHER IN AN ACTION OF CONTRACT, TORT OR OTHERWISE, ARISING FROM,</w:t>
      </w:r>
      <w:r w:rsidR="004D26C6">
        <w:t xml:space="preserve"> </w:t>
      </w:r>
      <w:r>
        <w:t xml:space="preserve">OUT OF OR IN CONNECTION WITH THE </w:t>
      </w:r>
      <w:r w:rsidR="0057461F">
        <w:t>DOCUMENTATION</w:t>
      </w:r>
      <w:r>
        <w:t xml:space="preserve"> OR THE USE OR OTHER DEALINGS IN THE</w:t>
      </w:r>
      <w:r w:rsidR="004D26C6">
        <w:t xml:space="preserve"> </w:t>
      </w:r>
      <w:r w:rsidR="0057461F">
        <w:t>DOCUMENTATION</w:t>
      </w:r>
      <w:r>
        <w:t>.</w:t>
      </w:r>
    </w:p>
    <w:p w14:paraId="66B2FD5B" w14:textId="77777777" w:rsidR="004D26C6" w:rsidRDefault="004D26C6" w:rsidP="004D26C6">
      <w:pPr>
        <w:pStyle w:val="ListParagraph"/>
      </w:pPr>
    </w:p>
    <w:p w14:paraId="72E02215" w14:textId="792CCED6" w:rsidR="004D26C6" w:rsidRDefault="004D26C6" w:rsidP="00E37894">
      <w:pPr>
        <w:pStyle w:val="Heading2"/>
        <w:numPr>
          <w:ilvl w:val="0"/>
          <w:numId w:val="32"/>
        </w:numPr>
      </w:pPr>
      <w:bookmarkStart w:id="184" w:name="_Toc35085933"/>
      <w:r>
        <w:t>Author Contact Information</w:t>
      </w:r>
      <w:bookmarkEnd w:id="184"/>
    </w:p>
    <w:p w14:paraId="4707D61D" w14:textId="77777777" w:rsidR="00E37894" w:rsidRPr="00E37894" w:rsidRDefault="00E37894" w:rsidP="00E37894"/>
    <w:p w14:paraId="0441C861" w14:textId="4BCFED90" w:rsidR="004D26C6" w:rsidRDefault="004D26C6" w:rsidP="0057461F">
      <w:pPr>
        <w:ind w:firstLine="720"/>
      </w:pPr>
      <w:r>
        <w:t xml:space="preserve">The author </w:t>
      </w:r>
      <w:r w:rsidR="0057461F">
        <w:t>of the documentation and software is</w:t>
      </w:r>
      <w:r>
        <w:t xml:space="preserve"> Christopher P. Susie, a member of CJM Screws, LLC.  He can be reached by email at </w:t>
      </w:r>
      <w:hyperlink r:id="rId67" w:history="1">
        <w:r w:rsidRPr="00FF0C06">
          <w:rPr>
            <w:rStyle w:val="Hyperlink"/>
          </w:rPr>
          <w:t>cpsusie@hotmail.com</w:t>
        </w:r>
      </w:hyperlink>
      <w:r>
        <w:t xml:space="preserve"> or by mail at</w:t>
      </w:r>
    </w:p>
    <w:p w14:paraId="5925F9CF" w14:textId="2B23C1C4" w:rsidR="004D26C6" w:rsidRDefault="004D26C6" w:rsidP="004D26C6">
      <w:pPr>
        <w:pStyle w:val="ListParagraph"/>
        <w:ind w:left="1080"/>
      </w:pPr>
      <w:r>
        <w:t>CJM Screws, LLC</w:t>
      </w:r>
    </w:p>
    <w:p w14:paraId="15CD3BBF" w14:textId="320C7843" w:rsidR="004D26C6" w:rsidRDefault="004D26C6" w:rsidP="004D26C6">
      <w:pPr>
        <w:pStyle w:val="ListParagraph"/>
        <w:ind w:left="1080"/>
      </w:pPr>
      <w:r>
        <w:t>ATTN: Christopher P. Susie</w:t>
      </w:r>
      <w:r>
        <w:tab/>
      </w:r>
    </w:p>
    <w:p w14:paraId="236E7237" w14:textId="4877346A" w:rsidR="004D26C6" w:rsidRDefault="004D26C6" w:rsidP="004D26C6">
      <w:pPr>
        <w:pStyle w:val="ListParagraph"/>
        <w:ind w:left="1080"/>
      </w:pPr>
      <w:r>
        <w:t>3705 Ridgecroft Road</w:t>
      </w:r>
    </w:p>
    <w:p w14:paraId="2022A080" w14:textId="63CB28CE" w:rsidR="004D26C6" w:rsidRDefault="004D26C6" w:rsidP="004D26C6">
      <w:pPr>
        <w:pStyle w:val="ListParagraph"/>
        <w:ind w:left="1080"/>
      </w:pPr>
      <w:r>
        <w:t>Baltimore, Maryland 21206</w:t>
      </w:r>
    </w:p>
    <w:p w14:paraId="386C831C" w14:textId="05717404" w:rsidR="006F6CF2" w:rsidRPr="005B1599" w:rsidRDefault="004D26C6" w:rsidP="00B601AE">
      <w:pPr>
        <w:pStyle w:val="ListParagraph"/>
        <w:ind w:left="1080"/>
      </w:pPr>
      <w:r>
        <w:t>U.S.A.</w:t>
      </w:r>
      <w:r w:rsidR="00695E95">
        <w:t xml:space="preserve"> </w:t>
      </w:r>
    </w:p>
    <w:sectPr w:rsidR="006F6CF2" w:rsidRPr="005B1599">
      <w:headerReference w:type="default" r:id="rId68"/>
      <w:footerReference w:type="default" r:id="rId6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C8C2413" w14:textId="77777777" w:rsidR="00332A22" w:rsidRDefault="00332A22" w:rsidP="008A7F55">
      <w:pPr>
        <w:spacing w:after="0" w:line="240" w:lineRule="auto"/>
      </w:pPr>
      <w:r>
        <w:separator/>
      </w:r>
    </w:p>
  </w:endnote>
  <w:endnote w:type="continuationSeparator" w:id="0">
    <w:p w14:paraId="652F475E" w14:textId="77777777" w:rsidR="00332A22" w:rsidRDefault="00332A22" w:rsidP="008A7F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4B05F39" w14:textId="77777777" w:rsidR="00DD27AA" w:rsidRDefault="00DD27AA">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63CC1EF" w14:textId="77777777" w:rsidR="00DD27AA" w:rsidRDefault="00DD27A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78EFF1E" w14:textId="77777777" w:rsidR="00DD27AA" w:rsidRDefault="00DD27AA" w:rsidP="000859E7">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017D2F9" w14:textId="7FA881CB" w:rsidR="00DD27AA" w:rsidRPr="00A96B82" w:rsidRDefault="00DD27AA" w:rsidP="006D3DEE">
    <w:pPr>
      <w:pStyle w:val="Footer"/>
      <w:jc w:val="center"/>
      <w:rPr>
        <w:sz w:val="16"/>
        <w:szCs w:val="16"/>
      </w:rPr>
    </w:pPr>
    <w:r w:rsidRPr="00A96B82">
      <w:rPr>
        <w:sz w:val="16"/>
        <w:szCs w:val="16"/>
      </w:rPr>
      <w:fldChar w:fldCharType="begin"/>
    </w:r>
    <w:r w:rsidRPr="00A96B82">
      <w:rPr>
        <w:sz w:val="16"/>
        <w:szCs w:val="16"/>
      </w:rPr>
      <w:instrText xml:space="preserve"> PAGE   \* MERGEFORMAT </w:instrText>
    </w:r>
    <w:r w:rsidRPr="00A96B82">
      <w:rPr>
        <w:sz w:val="16"/>
        <w:szCs w:val="16"/>
      </w:rPr>
      <w:fldChar w:fldCharType="separate"/>
    </w:r>
    <w:r>
      <w:rPr>
        <w:noProof/>
        <w:sz w:val="16"/>
        <w:szCs w:val="16"/>
      </w:rPr>
      <w:t>iv</w:t>
    </w:r>
    <w:r w:rsidRPr="00A96B82">
      <w:rPr>
        <w:noProof/>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2A57BA" w14:textId="77777777" w:rsidR="00DD27AA" w:rsidRDefault="00DD27AA" w:rsidP="000859E7">
    <w:pPr>
      <w:pStyle w:val="Footer"/>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8F1564" w14:textId="3C6C6761" w:rsidR="00DD27AA" w:rsidRPr="00AB5EEF" w:rsidRDefault="00DD27AA" w:rsidP="00784221">
    <w:pPr>
      <w:pStyle w:val="Footer"/>
      <w:jc w:val="center"/>
      <w:rPr>
        <w:sz w:val="20"/>
        <w:szCs w:val="20"/>
      </w:rPr>
    </w:pPr>
    <w:r w:rsidRPr="00AB5EEF">
      <w:rPr>
        <w:sz w:val="20"/>
        <w:szCs w:val="20"/>
      </w:rPr>
      <w:t>-</w:t>
    </w:r>
    <w:r w:rsidRPr="00AB5EEF">
      <w:rPr>
        <w:sz w:val="20"/>
        <w:szCs w:val="20"/>
      </w:rPr>
      <w:fldChar w:fldCharType="begin"/>
    </w:r>
    <w:r w:rsidRPr="00AB5EEF">
      <w:rPr>
        <w:sz w:val="20"/>
        <w:szCs w:val="20"/>
      </w:rPr>
      <w:instrText xml:space="preserve"> PAGE   \* MERGEFORMAT </w:instrText>
    </w:r>
    <w:r w:rsidRPr="00AB5EEF">
      <w:rPr>
        <w:sz w:val="20"/>
        <w:szCs w:val="20"/>
      </w:rPr>
      <w:fldChar w:fldCharType="separate"/>
    </w:r>
    <w:r>
      <w:rPr>
        <w:noProof/>
        <w:sz w:val="20"/>
        <w:szCs w:val="20"/>
      </w:rPr>
      <w:t>14</w:t>
    </w:r>
    <w:r w:rsidRPr="00AB5EEF">
      <w:rPr>
        <w:noProof/>
        <w:sz w:val="20"/>
        <w:szCs w:val="20"/>
      </w:rPr>
      <w:fldChar w:fldCharType="end"/>
    </w:r>
    <w:r w:rsidRPr="00AB5EEF">
      <w:rPr>
        <w:noProof/>
        <w:sz w:val="20"/>
        <w:szCs w:val="20"/>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F59B9FE" w14:textId="77777777" w:rsidR="00332A22" w:rsidRDefault="00332A22" w:rsidP="008A7F55">
      <w:pPr>
        <w:spacing w:after="0" w:line="240" w:lineRule="auto"/>
      </w:pPr>
      <w:r>
        <w:separator/>
      </w:r>
    </w:p>
  </w:footnote>
  <w:footnote w:type="continuationSeparator" w:id="0">
    <w:p w14:paraId="55B684E4" w14:textId="77777777" w:rsidR="00332A22" w:rsidRDefault="00332A22" w:rsidP="008A7F55">
      <w:pPr>
        <w:spacing w:after="0" w:line="240" w:lineRule="auto"/>
      </w:pPr>
      <w:r>
        <w:continuationSeparator/>
      </w:r>
    </w:p>
  </w:footnote>
  <w:footnote w:id="1">
    <w:p w14:paraId="3CE62A5A" w14:textId="02466C9F" w:rsidR="00DD27AA" w:rsidRDefault="00DD27AA">
      <w:pPr>
        <w:pStyle w:val="FootnoteText"/>
      </w:pPr>
      <w:bookmarkStart w:id="4" w:name="_Hlk22989829"/>
      <w:r>
        <w:rPr>
          <w:rStyle w:val="FootnoteReference"/>
        </w:rPr>
        <w:footnoteRef/>
      </w:r>
      <w:bookmarkEnd w:id="4"/>
      <w:r>
        <w:t xml:space="preserve"> </w:t>
      </w:r>
      <w:hyperlink r:id="rId1" w:history="1">
        <w:r>
          <w:rPr>
            <w:rStyle w:val="Hyperlink"/>
          </w:rPr>
          <w:t>https://docs.microsoft.com/en-us/dotnet/csharp/language-reference/keywords/lock-statement</w:t>
        </w:r>
      </w:hyperlink>
      <w:r>
        <w:t xml:space="preserve"> </w:t>
      </w:r>
    </w:p>
  </w:footnote>
  <w:footnote w:id="2">
    <w:p w14:paraId="1FED2B1B" w14:textId="14A1BDA1" w:rsidR="00DD27AA" w:rsidRDefault="00DD27AA" w:rsidP="0091278F">
      <w:pPr>
        <w:pStyle w:val="FootnoteText"/>
      </w:pPr>
      <w:r>
        <w:rPr>
          <w:rStyle w:val="FootnoteReference"/>
        </w:rPr>
        <w:footnoteRef/>
      </w:r>
      <w:r>
        <w:t xml:space="preserve"> RAII stands for Resource Acquisition is Initiation.  It can also </w:t>
      </w:r>
      <w:proofErr w:type="gramStart"/>
      <w:r>
        <w:t>described</w:t>
      </w:r>
      <w:proofErr w:type="gramEnd"/>
      <w:r>
        <w:t xml:space="preserve"> as Scope-Based Resource Management.  It is the primary method used in modern C++ to manage resource lifetime and is also the method employed by the Rust programming language.  Its principle is simple: when an object is initialized it acquires all its resources and establishes all invariants – making it impossible for an uninitialized or invalid object to exist.  Equally, and perhaps more importantly, when an object’s lifetime ends (typically bound to scope), at that moment it releases any resources it acquired.  </w:t>
      </w:r>
      <w:hyperlink r:id="rId2" w:history="1">
        <w:r w:rsidRPr="005C2F1D">
          <w:rPr>
            <w:rStyle w:val="Hyperlink"/>
          </w:rPr>
          <w:t>https://en.cppreference.com/w/cpp/language/raii</w:t>
        </w:r>
      </w:hyperlink>
      <w:r>
        <w:t xml:space="preserve">; </w:t>
      </w:r>
      <w:hyperlink r:id="rId3" w:anchor="finally" w:history="1">
        <w:r>
          <w:rPr>
            <w:rStyle w:val="Hyperlink"/>
          </w:rPr>
          <w:t>http://www.stroustrup.com/bs_faq2.html#finally</w:t>
        </w:r>
      </w:hyperlink>
    </w:p>
  </w:footnote>
  <w:footnote w:id="3">
    <w:p w14:paraId="02F75413" w14:textId="4D6DBDB0" w:rsidR="00DD27AA" w:rsidRPr="007B37A4" w:rsidRDefault="00DD27AA">
      <w:pPr>
        <w:pStyle w:val="FootnoteText"/>
      </w:pPr>
      <w:r>
        <w:rPr>
          <w:rStyle w:val="FootnoteReference"/>
        </w:rPr>
        <w:footnoteRef/>
      </w:r>
      <w:r>
        <w:t xml:space="preserve"> v. </w:t>
      </w:r>
      <w:r w:rsidRPr="007B37A4">
        <w:rPr>
          <w:i/>
          <w:iCs/>
        </w:rPr>
        <w:t>supra</w:t>
      </w:r>
      <w:r>
        <w:rPr>
          <w:i/>
          <w:iCs/>
        </w:rPr>
        <w:t xml:space="preserve">, </w:t>
      </w:r>
      <w:r>
        <w:t>#1.</w:t>
      </w:r>
    </w:p>
  </w:footnote>
  <w:footnote w:id="4">
    <w:p w14:paraId="623EEE15" w14:textId="5CADD100" w:rsidR="00DD27AA" w:rsidRDefault="00DD27AA">
      <w:pPr>
        <w:pStyle w:val="FootnoteText"/>
      </w:pPr>
      <w:r>
        <w:rPr>
          <w:rStyle w:val="FootnoteReference"/>
        </w:rPr>
        <w:footnoteRef/>
      </w:r>
      <w:r>
        <w:t xml:space="preserve"> </w:t>
      </w:r>
      <w:hyperlink r:id="rId4" w:history="1">
        <w:r>
          <w:rPr>
            <w:rStyle w:val="Hyperlink"/>
          </w:rPr>
          <w:t>https://docs.microsoft.com/en-us/dotnet/api/system.threading.mutex?view=netframework-4.8</w:t>
        </w:r>
      </w:hyperlink>
    </w:p>
  </w:footnote>
  <w:footnote w:id="5">
    <w:p w14:paraId="318B43DA" w14:textId="08FF3CE8" w:rsidR="00DD27AA" w:rsidRDefault="00DD27AA">
      <w:pPr>
        <w:pStyle w:val="FootnoteText"/>
      </w:pPr>
      <w:r>
        <w:rPr>
          <w:rStyle w:val="FootnoteReference"/>
        </w:rPr>
        <w:footnoteRef/>
      </w:r>
      <w:r>
        <w:t xml:space="preserve"> </w:t>
      </w:r>
      <w:hyperlink r:id="rId5" w:history="1">
        <w:r>
          <w:rPr>
            <w:rStyle w:val="Hyperlink"/>
          </w:rPr>
          <w:t>https://docs.microsoft.com/en-us/dotnet/api/system.threading.spinwait?view=netframework-4.8</w:t>
        </w:r>
      </w:hyperlink>
    </w:p>
  </w:footnote>
  <w:footnote w:id="6">
    <w:p w14:paraId="2BD507E9" w14:textId="50DAB334" w:rsidR="00DD27AA" w:rsidRDefault="00DD27AA">
      <w:pPr>
        <w:pStyle w:val="FootnoteText"/>
      </w:pPr>
      <w:r>
        <w:rPr>
          <w:rStyle w:val="FootnoteReference"/>
        </w:rPr>
        <w:footnoteRef/>
      </w:r>
      <w:r>
        <w:t xml:space="preserve"> </w:t>
      </w:r>
      <w:hyperlink r:id="rId6" w:history="1">
        <w:r>
          <w:rPr>
            <w:rStyle w:val="Hyperlink"/>
          </w:rPr>
          <w:t>https://docs.microsoft.com/en-us/dotnet/api/system.threading.spinlock?view=netframework-4.8</w:t>
        </w:r>
      </w:hyperlink>
    </w:p>
  </w:footnote>
  <w:footnote w:id="7">
    <w:p w14:paraId="318E35B7" w14:textId="0ED22AFE" w:rsidR="00DD27AA" w:rsidRDefault="00DD27AA">
      <w:pPr>
        <w:pStyle w:val="FootnoteText"/>
      </w:pPr>
      <w:r>
        <w:rPr>
          <w:rStyle w:val="FootnoteReference"/>
        </w:rPr>
        <w:footnoteRef/>
      </w:r>
      <w:r>
        <w:t xml:space="preserve"> </w:t>
      </w:r>
      <w:hyperlink r:id="rId7" w:history="1">
        <w:r>
          <w:rPr>
            <w:rStyle w:val="Hyperlink"/>
          </w:rPr>
          <w:t>https://docs.microsoft.com/en-us/dotnet/api/system.threading.interlocked?view=netframework-4.8</w:t>
        </w:r>
      </w:hyperlink>
    </w:p>
  </w:footnote>
  <w:footnote w:id="8">
    <w:p w14:paraId="77705150" w14:textId="556C7E9B" w:rsidR="00DD27AA" w:rsidRPr="00BA2F6E" w:rsidRDefault="00DD27AA">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DF28F0">
        <w:t>1</w:t>
      </w:r>
      <w:r>
        <w:fldChar w:fldCharType="end"/>
      </w:r>
      <w:r>
        <w:t xml:space="preserve">, </w:t>
      </w:r>
      <w:r>
        <w:rPr>
          <w:i/>
          <w:iCs/>
        </w:rPr>
        <w:t>supra.</w:t>
      </w:r>
    </w:p>
  </w:footnote>
  <w:footnote w:id="9">
    <w:p w14:paraId="21FEA6D0" w14:textId="074BBCAB" w:rsidR="00DD27AA" w:rsidRPr="00BA2F6E" w:rsidRDefault="00DD27AA">
      <w:pPr>
        <w:pStyle w:val="FootnoteText"/>
      </w:pPr>
      <w:r>
        <w:rPr>
          <w:rStyle w:val="FootnoteReference"/>
        </w:rPr>
        <w:footnoteRef/>
      </w:r>
      <w:r>
        <w:t xml:space="preserve"> v. </w:t>
      </w:r>
      <w:r>
        <w:fldChar w:fldCharType="begin"/>
      </w:r>
      <w:r>
        <w:instrText xml:space="preserve"> REF _Ref22990763 \h </w:instrText>
      </w:r>
      <w:r>
        <w:fldChar w:fldCharType="separate"/>
      </w:r>
      <w:r w:rsidR="00DF28F0">
        <w:t xml:space="preserve">Figure </w:t>
      </w:r>
      <w:r w:rsidR="00DF28F0">
        <w:rPr>
          <w:noProof/>
        </w:rPr>
        <w:t>1</w:t>
      </w:r>
      <w:r>
        <w:fldChar w:fldCharType="end"/>
      </w:r>
      <w:r>
        <w:t xml:space="preserve">, </w:t>
      </w:r>
      <w:r>
        <w:rPr>
          <w:i/>
          <w:iCs/>
        </w:rPr>
        <w:t>supra.</w:t>
      </w:r>
    </w:p>
  </w:footnote>
  <w:footnote w:id="10">
    <w:p w14:paraId="014B6AF6" w14:textId="0F6290BE" w:rsidR="00DD27AA" w:rsidRPr="00E230D3" w:rsidRDefault="00DD27AA">
      <w:pPr>
        <w:pStyle w:val="FootnoteText"/>
        <w:rPr>
          <w:i/>
          <w:iCs/>
        </w:rPr>
      </w:pPr>
      <w:r>
        <w:rPr>
          <w:rStyle w:val="FootnoteReference"/>
        </w:rPr>
        <w:footnoteRef/>
      </w:r>
      <w:r>
        <w:t xml:space="preserve"> v. #</w:t>
      </w:r>
      <w:r>
        <w:fldChar w:fldCharType="begin"/>
      </w:r>
      <w:r>
        <w:instrText xml:space="preserve"> NOTEREF _Ref22990778 \h </w:instrText>
      </w:r>
      <w:r>
        <w:fldChar w:fldCharType="separate"/>
      </w:r>
      <w:r w:rsidR="00DF28F0">
        <w:t>1</w:t>
      </w:r>
      <w:r>
        <w:fldChar w:fldCharType="end"/>
      </w:r>
      <w:r>
        <w:t xml:space="preserve">, </w:t>
      </w:r>
      <w:r>
        <w:rPr>
          <w:i/>
          <w:iCs/>
        </w:rPr>
        <w:t>supra.</w:t>
      </w:r>
    </w:p>
  </w:footnote>
  <w:footnote w:id="11">
    <w:p w14:paraId="13D2DF9C" w14:textId="6164492F" w:rsidR="00DD27AA" w:rsidRDefault="00DD27AA">
      <w:pPr>
        <w:pStyle w:val="FootnoteText"/>
      </w:pPr>
      <w:r>
        <w:rPr>
          <w:rStyle w:val="FootnoteReference"/>
        </w:rPr>
        <w:footnoteRef/>
      </w:r>
      <w:r>
        <w:t xml:space="preserve"> </w:t>
      </w:r>
      <w:hyperlink r:id="rId8" w:anchor="cite_note-2" w:history="1">
        <w:r>
          <w:rPr>
            <w:rStyle w:val="Hyperlink"/>
          </w:rPr>
          <w:t>https://en.wikipedia.org/wiki/Reentrant_mutex#cite_note-2</w:t>
        </w:r>
      </w:hyperlink>
    </w:p>
  </w:footnote>
  <w:footnote w:id="12">
    <w:p w14:paraId="315477A1" w14:textId="32F7B2DC" w:rsidR="00DD27AA" w:rsidRPr="00B816AB" w:rsidRDefault="00DD27AA">
      <w:pPr>
        <w:pStyle w:val="FootnoteText"/>
      </w:pPr>
      <w:r>
        <w:rPr>
          <w:rStyle w:val="FootnoteReference"/>
        </w:rPr>
        <w:footnoteRef/>
      </w:r>
      <w:r>
        <w:t xml:space="preserve"> </w:t>
      </w:r>
      <w:r>
        <w:rPr>
          <w:i/>
          <w:iCs/>
        </w:rPr>
        <w:t xml:space="preserve">Id. </w:t>
      </w:r>
    </w:p>
  </w:footnote>
  <w:footnote w:id="13">
    <w:p w14:paraId="55E53DDC" w14:textId="7CCBFC3D" w:rsidR="00DD27AA" w:rsidRDefault="00DD27AA">
      <w:pPr>
        <w:pStyle w:val="FootnoteText"/>
      </w:pPr>
      <w:r>
        <w:rPr>
          <w:rStyle w:val="FootnoteReference"/>
        </w:rPr>
        <w:footnoteRef/>
      </w:r>
      <w:r>
        <w:t xml:space="preserve"> Would all developers on your team think of this?  Of those that would, will they realize they need to do it even when under other pressures?  Is this type of thing really a good idea anyway?</w:t>
      </w:r>
    </w:p>
  </w:footnote>
  <w:footnote w:id="14">
    <w:p w14:paraId="233D3DF1" w14:textId="2C30D1F1" w:rsidR="00DD27AA" w:rsidRDefault="00DD27AA">
      <w:pPr>
        <w:pStyle w:val="FootnoteText"/>
      </w:pPr>
      <w:r>
        <w:rPr>
          <w:rStyle w:val="FootnoteReference"/>
        </w:rPr>
        <w:footnoteRef/>
      </w:r>
      <w:r>
        <w:t xml:space="preserve"> The Liskov substitution principle requires a derived class to be a drop-in substitute for its base classes.  Here, however, extra code is needed to use the thread-safe list correctly meaning that it is not a drop-in substitute for the list it replaces.  </w:t>
      </w:r>
      <w:r w:rsidRPr="00E818F6">
        <w:rPr>
          <w:i/>
          <w:iCs/>
        </w:rPr>
        <w:t>See,</w:t>
      </w:r>
      <w:r>
        <w:t xml:space="preserve"> </w:t>
      </w:r>
      <w:r>
        <w:rPr>
          <w:i/>
          <w:iCs/>
        </w:rPr>
        <w:t>e.g.</w:t>
      </w:r>
      <w:r>
        <w:t xml:space="preserve">, </w:t>
      </w:r>
      <w:hyperlink r:id="rId9" w:history="1">
        <w:r w:rsidRPr="00B404B3">
          <w:rPr>
            <w:rStyle w:val="Hyperlink"/>
          </w:rPr>
          <w:t>https://en.wikipedia.org/wiki/Liskov_substitution_principle</w:t>
        </w:r>
      </w:hyperlink>
    </w:p>
  </w:footnote>
  <w:footnote w:id="15">
    <w:p w14:paraId="16876C5B" w14:textId="0642ABF5" w:rsidR="00DD27AA" w:rsidRPr="002A4CF4" w:rsidRDefault="00DD27AA">
      <w:pPr>
        <w:pStyle w:val="FootnoteText"/>
        <w:rPr>
          <w:i/>
        </w:rPr>
      </w:pPr>
      <w:r>
        <w:rPr>
          <w:rStyle w:val="FootnoteReference"/>
        </w:rPr>
        <w:footnoteRef/>
      </w:r>
      <w:r>
        <w:t xml:space="preserve"> </w:t>
      </w:r>
      <w:r>
        <w:rPr>
          <w:i/>
        </w:rPr>
        <w:t xml:space="preserve">See e.g. </w:t>
      </w:r>
      <w:hyperlink r:id="rId10" w:anchor="using-mutexes-to-allow-access-to-data-from-one-thread-at-a-time" w:history="1">
        <w:r>
          <w:rPr>
            <w:rStyle w:val="Hyperlink"/>
          </w:rPr>
          <w:t>https://doc.rust-lang.org/book/ch16-03-shared-state.html#using-mutexes-to-allow-access-to-data-from-one-thread-at-a-time</w:t>
        </w:r>
      </w:hyperlink>
      <w:r>
        <w:t xml:space="preserve"> (explaining that Rust’s approach to shared mutable state attacks the “shared” problematic aspect by preventing access to the resource without first obtaining the lock);  </w:t>
      </w:r>
      <w:hyperlink r:id="rId11" w:history="1">
        <w:r w:rsidRPr="00B215B0">
          <w:rPr>
            <w:rStyle w:val="Hyperlink"/>
          </w:rPr>
          <w:t>https://github.com/facebook/folly/blob/master/folly/docs/Synchronized.md</w:t>
        </w:r>
      </w:hyperlink>
      <w:r>
        <w:t xml:space="preserve"> (reiterating that conventional synchronization is error prone because reliant solely on conventions and explaining that Folly’s Synchronized library solves this problem by inextricably linking access to the data with obtaining the lock).</w:t>
      </w:r>
    </w:p>
  </w:footnote>
  <w:footnote w:id="16">
    <w:p w14:paraId="7A540D28" w14:textId="5A9BF719" w:rsidR="00DD27AA" w:rsidRPr="00B262DE" w:rsidRDefault="00DD27AA">
      <w:pPr>
        <w:pStyle w:val="FootnoteText"/>
      </w:pPr>
      <w:r>
        <w:rPr>
          <w:rStyle w:val="FootnoteReference"/>
        </w:rPr>
        <w:footnoteRef/>
      </w:r>
      <w:r>
        <w:t xml:space="preserve">  In pre-2011 C++ idioms, it was common to allocate objects on the heap with new and delete them with delete.  These objects were often accessed by pointer.  The difficulty with this was that you had to be sure the underlying object was deleted </w:t>
      </w:r>
      <w:r>
        <w:rPr>
          <w:i/>
        </w:rPr>
        <w:t xml:space="preserve">exactly once </w:t>
      </w:r>
      <w:r>
        <w:t xml:space="preserve">and, </w:t>
      </w:r>
      <w:r>
        <w:rPr>
          <w:i/>
        </w:rPr>
        <w:t>once deleted</w:t>
      </w:r>
      <w:r>
        <w:t xml:space="preserve">, never accessed again (accounting for the possibility of early return or exceptions).  Sane code thus required careful circumspection.  Modern C++ eschews direct heap allocation in most instances and prefers allocating concrete objects on the stack where possible.  Concrete objects on the stack are automatically cleaned up when they go out of scope.  When “owning” pointers are used, the use of smart pointers such as </w:t>
      </w:r>
      <w:proofErr w:type="gramStart"/>
      <w:r>
        <w:t>std::</w:t>
      </w:r>
      <w:proofErr w:type="spellStart"/>
      <w:proofErr w:type="gramEnd"/>
      <w:r>
        <w:t>unique_ptr</w:t>
      </w:r>
      <w:proofErr w:type="spellEnd"/>
      <w:r>
        <w:t xml:space="preserve"> or std::</w:t>
      </w:r>
      <w:proofErr w:type="spellStart"/>
      <w:r>
        <w:t>shared_ptr</w:t>
      </w:r>
      <w:proofErr w:type="spellEnd"/>
      <w:r>
        <w:t xml:space="preserve"> are preferred.  These smart pointers manage deletion of the object automatically.</w:t>
      </w:r>
    </w:p>
  </w:footnote>
  <w:footnote w:id="17">
    <w:p w14:paraId="140C75D3" w14:textId="5B8B917A" w:rsidR="00DD27AA" w:rsidRPr="00867235" w:rsidRDefault="00DD27AA">
      <w:pPr>
        <w:pStyle w:val="FootnoteText"/>
      </w:pPr>
      <w:r>
        <w:rPr>
          <w:rStyle w:val="FootnoteReference"/>
        </w:rPr>
        <w:footnoteRef/>
      </w:r>
      <w:r>
        <w:t xml:space="preserve"> </w:t>
      </w:r>
      <w:r w:rsidRPr="00691796">
        <w:t>Instead, it is better to realize that the value of a value type is stored directly in the variable (or array) that represents it.  Regular structs can reside in three places: for local variables: on the stack, for struct members of reference type</w:t>
      </w:r>
      <w:r>
        <w:t>s</w:t>
      </w:r>
      <w:r w:rsidRPr="00691796">
        <w:t>, on the heap, and for static variables, in static memory.</w:t>
      </w:r>
      <w:r>
        <w:t xml:space="preserve"> For structs that are elements of an array of that struct type, the </w:t>
      </w:r>
      <w:r w:rsidRPr="00E375E7">
        <w:rPr>
          <w:i/>
        </w:rPr>
        <w:t>actual value</w:t>
      </w:r>
      <w:r>
        <w:t xml:space="preserve"> of the struct is stored on the heap, contiguously with other elements of the array.  For structs that have been boxed into a reference type, the boxed struct resides on the heap.  If such a boxed struct is an element in an array of objects or interfaces, the array contains references to the elements (some or all of which may be structs or classes), not the value of the objects themselves.  In other words, in </w:t>
      </w:r>
      <w:r>
        <w:rPr>
          <w:i/>
        </w:rPr>
        <w:t xml:space="preserve">TimeSpan[], </w:t>
      </w:r>
      <w:r>
        <w:t xml:space="preserve">the values of the </w:t>
      </w:r>
      <w:r>
        <w:rPr>
          <w:i/>
        </w:rPr>
        <w:t>TimeSpans</w:t>
      </w:r>
      <w:r>
        <w:t xml:space="preserve"> are stored </w:t>
      </w:r>
      <w:r w:rsidRPr="00C36B5B">
        <w:rPr>
          <w:b/>
          <w:bCs/>
        </w:rPr>
        <w:t>on the heap,</w:t>
      </w:r>
      <w:r>
        <w:t xml:space="preserve"> </w:t>
      </w:r>
      <w:r w:rsidRPr="00C36B5B">
        <w:rPr>
          <w:b/>
          <w:bCs/>
        </w:rPr>
        <w:t>contiguously, directly in the array</w:t>
      </w:r>
      <w:r>
        <w:t xml:space="preserve">.  In </w:t>
      </w:r>
      <w:r w:rsidRPr="004A24B3">
        <w:rPr>
          <w:i/>
        </w:rPr>
        <w:t>IEquatable&lt;TimeSpan&gt;</w:t>
      </w:r>
      <w:r>
        <w:rPr>
          <w:i/>
        </w:rPr>
        <w:t>[]</w:t>
      </w:r>
      <w:r w:rsidRPr="004A24B3">
        <w:t>,</w:t>
      </w:r>
      <w:r>
        <w:t xml:space="preserve"> each element in the array is a reference to a boxed </w:t>
      </w:r>
      <w:r w:rsidRPr="004A24B3">
        <w:rPr>
          <w:i/>
        </w:rPr>
        <w:t>TimeSpan</w:t>
      </w:r>
      <w:r>
        <w:t xml:space="preserve"> or some other object that implements this interface; only references to the elements are contiguous – the values themselves are scattered.</w:t>
      </w:r>
    </w:p>
  </w:footnote>
  <w:footnote w:id="18">
    <w:p w14:paraId="1A864E24" w14:textId="04244DA5" w:rsidR="00DD27AA" w:rsidRDefault="00DD27AA">
      <w:pPr>
        <w:pStyle w:val="FootnoteText"/>
      </w:pPr>
      <w:r>
        <w:rPr>
          <w:rStyle w:val="FootnoteReference"/>
        </w:rPr>
        <w:footnoteRef/>
      </w:r>
      <w:r>
        <w:t xml:space="preserve"> Boxing occurs to allow structs to implement interfaces and to expose the methods common to System.Object even if it does not override them itself.  Simply being stored as a struct field in a class or as an item in array of structs is not boxing.  Also, storing structs in a generic collection does </w:t>
      </w:r>
      <w:r w:rsidRPr="00E2794C">
        <w:rPr>
          <w:i/>
          <w:iCs/>
        </w:rPr>
        <w:t>not</w:t>
      </w:r>
      <w:r>
        <w:t xml:space="preserve"> cause boxing.</w:t>
      </w:r>
    </w:p>
  </w:footnote>
  <w:footnote w:id="19">
    <w:p w14:paraId="6A960EE2" w14:textId="6860587E" w:rsidR="00DD27AA" w:rsidRDefault="00DD27AA">
      <w:pPr>
        <w:pStyle w:val="FootnoteText"/>
      </w:pPr>
      <w:r>
        <w:rPr>
          <w:rStyle w:val="FootnoteReference"/>
        </w:rPr>
        <w:footnoteRef/>
      </w:r>
      <w:r>
        <w:t xml:space="preserve"> </w:t>
      </w:r>
      <w:hyperlink r:id="rId12" w:history="1">
        <w:r>
          <w:rPr>
            <w:rStyle w:val="Hyperlink"/>
          </w:rPr>
          <w:t>https://kalapos.net/Blog/ShowPost/DotNetConceptOfTheWeek16-RefStruct</w:t>
        </w:r>
      </w:hyperlink>
      <w:r>
        <w:t xml:space="preserve">; </w:t>
      </w:r>
      <w:hyperlink r:id="rId13" w:history="1">
        <w:r>
          <w:rPr>
            <w:rStyle w:val="Hyperlink"/>
          </w:rPr>
          <w:t>https://blogs.msdn.microsoft.com/mazhou/2018/03/02/c-7-series-part-9-ref-structs/</w:t>
        </w:r>
      </w:hyperlink>
      <w:r>
        <w:t xml:space="preserve"> .</w:t>
      </w:r>
    </w:p>
  </w:footnote>
  <w:footnote w:id="20">
    <w:p w14:paraId="751362C5" w14:textId="2E77056D" w:rsidR="00DD27AA" w:rsidRDefault="00DD27AA">
      <w:pPr>
        <w:pStyle w:val="FootnoteText"/>
      </w:pPr>
      <w:r>
        <w:rPr>
          <w:rStyle w:val="FootnoteReference"/>
        </w:rPr>
        <w:footnoteRef/>
      </w:r>
      <w:r>
        <w:t xml:space="preserve"> </w:t>
      </w:r>
      <w:hyperlink r:id="rId14" w:history="1">
        <w:r>
          <w:rPr>
            <w:rStyle w:val="Hyperlink"/>
          </w:rPr>
          <w:t>https://stu.dev/csharp8-doing-unsupported-things/</w:t>
        </w:r>
      </w:hyperlink>
    </w:p>
  </w:footnote>
  <w:footnote w:id="21">
    <w:p w14:paraId="0ADDC831" w14:textId="60DADA82" w:rsidR="00DD27AA" w:rsidRDefault="00DD27AA">
      <w:pPr>
        <w:pStyle w:val="FootnoteText"/>
      </w:pPr>
      <w:r>
        <w:rPr>
          <w:rStyle w:val="FootnoteReference"/>
        </w:rPr>
        <w:footnoteRef/>
      </w:r>
      <w:r>
        <w:t xml:space="preserve"> Rider 2019.3.1 has been tested and confirmed to work on the Amazon Linux distro.  Presumably, it should also work on Mac, other Linux distros and on Windows as well.</w:t>
      </w:r>
    </w:p>
  </w:footnote>
  <w:footnote w:id="22">
    <w:p w14:paraId="45B45940" w14:textId="14A5A1B4" w:rsidR="00DD27AA" w:rsidRPr="00276ED7" w:rsidRDefault="00DD27AA">
      <w:pPr>
        <w:pStyle w:val="FootnoteText"/>
      </w:pPr>
      <w:r>
        <w:rPr>
          <w:rStyle w:val="FootnoteReference"/>
        </w:rPr>
        <w:footnoteRef/>
      </w:r>
      <w:r>
        <w:t xml:space="preserve"> “</w:t>
      </w:r>
      <w:r w:rsidRPr="00640CA2">
        <w:rPr>
          <w:i/>
          <w:iCs/>
        </w:rPr>
        <w:t>u</w:t>
      </w:r>
      <w:r>
        <w:rPr>
          <w:i/>
          <w:iCs/>
        </w:rPr>
        <w:t>nmanaged</w:t>
      </w:r>
      <w:r>
        <w:t>” is a type constraint introduced in C# 7.3.  According to the standard, a type is unmanaged if “</w:t>
      </w:r>
      <w:r w:rsidRPr="00543EE3">
        <w:t>is not a reference type and doesn't contain reference type fields at any level of nesting.</w:t>
      </w:r>
      <w:r>
        <w:t xml:space="preserve">” </w:t>
      </w:r>
      <w:hyperlink r:id="rId15" w:history="1">
        <w:r>
          <w:rPr>
            <w:rStyle w:val="Hyperlink"/>
          </w:rPr>
          <w:t>https://docs.microsoft.com/en-us/dotnet/csharp/language-reference/proposals/csharp-7.3/blittable</w:t>
        </w:r>
      </w:hyperlink>
      <w:r>
        <w:t xml:space="preserve"> .  Types parameters that meet the requirements of this constraint can have their address assigned to a pointer inside </w:t>
      </w:r>
      <w:r w:rsidRPr="00ED6C10">
        <w:rPr>
          <w:i/>
          <w:iCs/>
        </w:rPr>
        <w:t>unsafe</w:t>
      </w:r>
      <w:r>
        <w:t xml:space="preserve"> </w:t>
      </w:r>
      <w:r w:rsidRPr="00ED6C10">
        <w:t>generic</w:t>
      </w:r>
      <w:r>
        <w:rPr>
          <w:i/>
          <w:iCs/>
        </w:rPr>
        <w:t xml:space="preserve"> </w:t>
      </w:r>
      <w:r>
        <w:t xml:space="preserve">methods.  </w:t>
      </w:r>
    </w:p>
  </w:footnote>
  <w:footnote w:id="23">
    <w:p w14:paraId="0F0541E7" w14:textId="47BDE361" w:rsidR="00DD27AA" w:rsidRPr="00804856" w:rsidRDefault="00DD27AA">
      <w:pPr>
        <w:pStyle w:val="FootnoteText"/>
      </w:pPr>
      <w:r>
        <w:rPr>
          <w:rStyle w:val="FootnoteReference"/>
        </w:rPr>
        <w:footnoteRef/>
      </w:r>
      <w:r>
        <w:t xml:space="preserve"> v. §§ </w:t>
      </w:r>
      <w:hyperlink w:anchor="_VaultSafeAttribute" w:history="1">
        <w:r w:rsidRPr="00804856">
          <w:rPr>
            <w:rStyle w:val="Hyperlink"/>
          </w:rPr>
          <w:t>6.a</w:t>
        </w:r>
      </w:hyperlink>
      <w:r>
        <w:t xml:space="preserve">, </w:t>
      </w:r>
      <w:hyperlink w:anchor="_DotNetVault_VaultSafe" w:history="1">
        <w:r w:rsidRPr="00804856">
          <w:rPr>
            <w:rStyle w:val="Hyperlink"/>
          </w:rPr>
          <w:t>5.b</w:t>
        </w:r>
      </w:hyperlink>
      <w:r>
        <w:t xml:space="preserve">, </w:t>
      </w:r>
      <w:r>
        <w:rPr>
          <w:i/>
          <w:iCs/>
        </w:rPr>
        <w:t>infra</w:t>
      </w:r>
      <w:r>
        <w:t xml:space="preserve">.  </w:t>
      </w:r>
    </w:p>
  </w:footnote>
  <w:footnote w:id="24">
    <w:p w14:paraId="3F58F355" w14:textId="5AA827EE" w:rsidR="00DD27AA" w:rsidRPr="005C0B86" w:rsidRDefault="00DD27AA">
      <w:pPr>
        <w:pStyle w:val="FootnoteText"/>
      </w:pPr>
      <w:r>
        <w:rPr>
          <w:rStyle w:val="FootnoteReference"/>
        </w:rPr>
        <w:footnoteRef/>
      </w:r>
      <w:r>
        <w:t xml:space="preserve"> </w:t>
      </w:r>
      <w:hyperlink w:anchor="_VaultSafeAttribute" w:history="1">
        <w:r w:rsidRPr="005C0B86">
          <w:rPr>
            <w:rStyle w:val="Hyperlink"/>
            <w:i/>
            <w:iCs/>
          </w:rPr>
          <w:t>Id</w:t>
        </w:r>
      </w:hyperlink>
      <w:r>
        <w:rPr>
          <w:i/>
          <w:iCs/>
        </w:rPr>
        <w:t>.</w:t>
      </w:r>
    </w:p>
  </w:footnote>
  <w:footnote w:id="25">
    <w:p w14:paraId="631E41AA" w14:textId="223D8746" w:rsidR="00DD27AA" w:rsidRDefault="00DD27AA">
      <w:pPr>
        <w:pStyle w:val="FootnoteText"/>
      </w:pPr>
      <w:r>
        <w:rPr>
          <w:rStyle w:val="FootnoteReference"/>
        </w:rPr>
        <w:footnoteRef/>
      </w:r>
      <w:r>
        <w:t xml:space="preserve"> v. </w:t>
      </w:r>
      <w:hyperlink r:id="rId16" w:history="1">
        <w:r w:rsidRPr="00D80DDE">
          <w:rPr>
            <w:rStyle w:val="Hyperlink"/>
          </w:rPr>
          <w:t>ReaderWriterLockSlim Class</w:t>
        </w:r>
      </w:hyperlink>
    </w:p>
  </w:footnote>
  <w:footnote w:id="26">
    <w:p w14:paraId="46BEEF38" w14:textId="5E728A9E" w:rsidR="00DD27AA" w:rsidRPr="004D7E10" w:rsidRDefault="00DD27AA">
      <w:pPr>
        <w:pStyle w:val="FootnoteText"/>
      </w:pPr>
      <w:r>
        <w:rPr>
          <w:rStyle w:val="FootnoteReference"/>
        </w:rPr>
        <w:footnoteRef/>
      </w:r>
      <w:r>
        <w:t xml:space="preserve"> </w:t>
      </w:r>
      <w:r>
        <w:rPr>
          <w:i/>
        </w:rPr>
        <w:t xml:space="preserve">See </w:t>
      </w:r>
      <w:r w:rsidRPr="004D7E10">
        <w:t xml:space="preserve">Concept of </w:t>
      </w:r>
      <w:r>
        <w:t>vault-safe</w:t>
      </w:r>
      <w:r w:rsidRPr="004D7E10">
        <w:t>ty</w:t>
      </w:r>
      <w:r>
        <w:rPr>
          <w:i/>
        </w:rPr>
        <w:t>, supra</w:t>
      </w:r>
      <w:r>
        <w:t xml:space="preserve"> at </w:t>
      </w:r>
      <w:r>
        <w:fldChar w:fldCharType="begin"/>
      </w:r>
      <w:r>
        <w:instrText xml:space="preserve"> REF _Ref23143549 \w \h </w:instrText>
      </w:r>
      <w:r>
        <w:fldChar w:fldCharType="separate"/>
      </w:r>
      <w:r w:rsidR="00DF28F0">
        <w:t>a</w:t>
      </w:r>
      <w:r>
        <w:fldChar w:fldCharType="end"/>
      </w:r>
      <w:r>
        <w:t xml:space="preserve">.   </w:t>
      </w:r>
      <w:r>
        <w:rPr>
          <w:i/>
        </w:rPr>
        <w:t xml:space="preserve"> </w:t>
      </w:r>
    </w:p>
  </w:footnote>
  <w:footnote w:id="27">
    <w:p w14:paraId="2B0B3365" w14:textId="38FB6F70" w:rsidR="00DD27AA" w:rsidRPr="0021091A" w:rsidRDefault="00DD27AA">
      <w:pPr>
        <w:pStyle w:val="FootnoteText"/>
      </w:pPr>
      <w:r>
        <w:rPr>
          <w:rStyle w:val="FootnoteReference"/>
        </w:rPr>
        <w:footnoteRef/>
      </w:r>
      <w:r>
        <w:t xml:space="preserve"> You </w:t>
      </w:r>
      <w:r>
        <w:rPr>
          <w:i/>
        </w:rPr>
        <w:t xml:space="preserve">may </w:t>
      </w:r>
      <w:r>
        <w:t xml:space="preserve">use a </w:t>
      </w:r>
      <w:r w:rsidRPr="00300C44">
        <w:rPr>
          <w:i/>
        </w:rPr>
        <w:t>MutableResourceVault</w:t>
      </w:r>
      <w:r>
        <w:rPr>
          <w:i/>
        </w:rPr>
        <w:t xml:space="preserve"> </w:t>
      </w:r>
      <w:r>
        <w:t>to protect a vault-safe object as well. It may be advisable to use it if the resource you are protecting is under active development and might lose its vault-safe status later.  If the resource is unlikely to need to become non-vault-safe, the BasicVault should be used because its locked resource is less restrictive and easier to work with.</w:t>
      </w:r>
    </w:p>
  </w:footnote>
  <w:footnote w:id="28">
    <w:p w14:paraId="25F56821" w14:textId="2A561657" w:rsidR="00DD27AA" w:rsidRPr="00A97CF0" w:rsidRDefault="00DD27AA">
      <w:pPr>
        <w:pStyle w:val="FootnoteText"/>
      </w:pPr>
      <w:r>
        <w:rPr>
          <w:rStyle w:val="FootnoteReference"/>
        </w:rPr>
        <w:footnoteRef/>
      </w:r>
      <w:r>
        <w:t xml:space="preserve"> See </w:t>
      </w:r>
      <w:hyperlink w:anchor="_C#_8’s_Disposable" w:history="1">
        <w:r w:rsidRPr="00A97CF0">
          <w:rPr>
            <w:rStyle w:val="Hyperlink"/>
          </w:rPr>
          <w:t>§ 1.c.i</w:t>
        </w:r>
      </w:hyperlink>
      <w:r w:rsidRPr="00954E5A">
        <w:t xml:space="preserve"> </w:t>
      </w:r>
      <w:r>
        <w:t xml:space="preserve">, </w:t>
      </w:r>
      <w:r>
        <w:rPr>
          <w:i/>
        </w:rPr>
        <w:t>supra.</w:t>
      </w:r>
    </w:p>
  </w:footnote>
  <w:footnote w:id="29">
    <w:p w14:paraId="302FFA59" w14:textId="30D72D1C" w:rsidR="00DD27AA" w:rsidRPr="001754CC" w:rsidRDefault="00DD27AA">
      <w:pPr>
        <w:pStyle w:val="FootnoteText"/>
      </w:pPr>
      <w:r>
        <w:rPr>
          <w:rStyle w:val="FootnoteReference"/>
        </w:rPr>
        <w:footnoteRef/>
      </w:r>
      <w:r>
        <w:t xml:space="preserve"> This ability is a </w:t>
      </w:r>
      <w:r>
        <w:rPr>
          <w:i/>
          <w:iCs/>
        </w:rPr>
        <w:t xml:space="preserve">compile-time </w:t>
      </w:r>
      <w:r>
        <w:t xml:space="preserve">ability.  The use of dynamic polymorphism was attempted but altered performance of the tests sufficiently that it was abandoned.  Many multithreaded applications are sensitive to performance and avoidance of unnecessary indirection is more important than providing the ability to change synchronization mechanisms </w:t>
      </w:r>
      <w:r>
        <w:rPr>
          <w:i/>
          <w:iCs/>
        </w:rPr>
        <w:t>at runtime</w:t>
      </w:r>
      <w:r>
        <w:t>.</w:t>
      </w:r>
    </w:p>
  </w:footnote>
  <w:footnote w:id="30">
    <w:p w14:paraId="330B2E5E" w14:textId="0DFC4EBC" w:rsidR="00DD27AA" w:rsidRDefault="00DD27AA">
      <w:pPr>
        <w:pStyle w:val="FootnoteText"/>
      </w:pPr>
      <w:r>
        <w:rPr>
          <w:rStyle w:val="FootnoteReference"/>
        </w:rPr>
        <w:footnoteRef/>
      </w:r>
      <w:r>
        <w:t xml:space="preserve"> </w:t>
      </w:r>
      <w:r w:rsidRPr="007F4FEC">
        <w:rPr>
          <w:highlight w:val="yellow"/>
        </w:rPr>
        <w:t>v. insert reference infra.</w:t>
      </w:r>
    </w:p>
  </w:footnote>
  <w:footnote w:id="31">
    <w:p w14:paraId="2BDECCD6" w14:textId="12B66280" w:rsidR="00DD27AA" w:rsidRPr="00D1590C" w:rsidRDefault="00DD27AA">
      <w:pPr>
        <w:pStyle w:val="FootnoteText"/>
      </w:pPr>
      <w:r>
        <w:rPr>
          <w:rStyle w:val="FootnoteReference"/>
        </w:rPr>
        <w:footnoteRef/>
      </w:r>
      <w:r>
        <w:t xml:space="preserve"> Because all vaults in prior versions of the software were based on atomics, other vaults (with different synchronization) have both versions of these methods as well.  In these other vaults, however, </w:t>
      </w:r>
      <w:r>
        <w:rPr>
          <w:i/>
          <w:iCs/>
        </w:rPr>
        <w:t xml:space="preserve">Lock </w:t>
      </w:r>
      <w:r>
        <w:t xml:space="preserve">and </w:t>
      </w:r>
      <w:r>
        <w:rPr>
          <w:i/>
          <w:iCs/>
        </w:rPr>
        <w:t xml:space="preserve">SpinLock </w:t>
      </w:r>
      <w:r>
        <w:t>are identical.</w:t>
      </w:r>
    </w:p>
  </w:footnote>
  <w:footnote w:id="32">
    <w:p w14:paraId="7D308355" w14:textId="220A2A0C" w:rsidR="00DD27AA" w:rsidRDefault="00DD27AA">
      <w:pPr>
        <w:pStyle w:val="FootnoteText"/>
      </w:pPr>
      <w:r>
        <w:rPr>
          <w:rStyle w:val="FootnoteReference"/>
        </w:rPr>
        <w:footnoteRef/>
      </w:r>
      <w:r>
        <w:t xml:space="preserve"> v. </w:t>
      </w:r>
      <w:hyperlink r:id="rId17" w:anchor="Overview" w:history="1">
        <w:r w:rsidRPr="004E3B8B">
          <w:rPr>
            <w:rStyle w:val="Hyperlink"/>
          </w:rPr>
          <w:t>Monitor Overview</w:t>
        </w:r>
      </w:hyperlink>
    </w:p>
  </w:footnote>
  <w:footnote w:id="33">
    <w:p w14:paraId="7C98F3B0" w14:textId="153A6C89" w:rsidR="00DD27AA" w:rsidRPr="00E73D0F" w:rsidRDefault="00DD27AA">
      <w:pPr>
        <w:pStyle w:val="FootnoteText"/>
      </w:pPr>
      <w:r>
        <w:rPr>
          <w:rStyle w:val="FootnoteReference"/>
        </w:rPr>
        <w:footnoteRef/>
      </w:r>
      <w:r>
        <w:t xml:space="preserve"> v. </w:t>
      </w:r>
      <w:r>
        <w:fldChar w:fldCharType="begin"/>
      </w:r>
      <w:r>
        <w:instrText xml:space="preserve"> NOTEREF _Ref33956125 \h </w:instrText>
      </w:r>
      <w:r>
        <w:fldChar w:fldCharType="separate"/>
      </w:r>
      <w:r w:rsidR="00DF28F0">
        <w:t>25</w:t>
      </w:r>
      <w:r>
        <w:fldChar w:fldCharType="end"/>
      </w:r>
      <w:r>
        <w:t xml:space="preserve">, </w:t>
      </w:r>
      <w:r>
        <w:rPr>
          <w:i/>
          <w:iCs/>
        </w:rPr>
        <w:t>supra</w:t>
      </w:r>
      <w:r>
        <w:t>.</w:t>
      </w:r>
    </w:p>
  </w:footnote>
  <w:footnote w:id="34">
    <w:p w14:paraId="09542AAC" w14:textId="4375E363" w:rsidR="00DD27AA" w:rsidRPr="007F4FEC" w:rsidRDefault="00DD27AA">
      <w:pPr>
        <w:pStyle w:val="FootnoteText"/>
      </w:pPr>
      <w:r>
        <w:rPr>
          <w:rStyle w:val="FootnoteReference"/>
        </w:rPr>
        <w:footnoteRef/>
      </w:r>
      <w:r>
        <w:t xml:space="preserve"> v. 25, </w:t>
      </w:r>
      <w:r>
        <w:rPr>
          <w:i/>
          <w:iCs/>
        </w:rPr>
        <w:t>supra</w:t>
      </w:r>
      <w:r>
        <w:t>.</w:t>
      </w:r>
    </w:p>
  </w:footnote>
  <w:footnote w:id="35">
    <w:p w14:paraId="08B4182B" w14:textId="48EEB514" w:rsidR="00DD27AA" w:rsidRPr="007F4FEC" w:rsidRDefault="00DD27AA">
      <w:pPr>
        <w:pStyle w:val="FootnoteText"/>
      </w:pPr>
      <w:r>
        <w:rPr>
          <w:rStyle w:val="FootnoteReference"/>
        </w:rPr>
        <w:footnoteRef/>
      </w:r>
      <w:r>
        <w:t xml:space="preserve"> Atomic vaults do not throw this exception.  They will timeout unless a </w:t>
      </w:r>
      <w:r>
        <w:rPr>
          <w:i/>
          <w:iCs/>
        </w:rPr>
        <w:t xml:space="preserve">CancellationToken </w:t>
      </w:r>
      <w:r>
        <w:t xml:space="preserve">is supplied but no </w:t>
      </w:r>
      <w:r>
        <w:rPr>
          <w:i/>
          <w:iCs/>
        </w:rPr>
        <w:t>TimeSpan</w:t>
      </w:r>
      <w:r>
        <w:t xml:space="preserve">.  If supplied a token but no timespan they will either deadlock or, if cancellation is requested, throw </w:t>
      </w:r>
      <w:r w:rsidRPr="007F4FEC">
        <w:rPr>
          <w:i/>
          <w:iCs/>
        </w:rPr>
        <w:t>OperationCanceledException</w:t>
      </w:r>
      <w:r>
        <w:t>.</w:t>
      </w:r>
    </w:p>
  </w:footnote>
  <w:footnote w:id="36">
    <w:p w14:paraId="088B8E07" w14:textId="77F642FD" w:rsidR="00DD27AA" w:rsidRPr="007F4FEC" w:rsidRDefault="00DD27AA">
      <w:pPr>
        <w:pStyle w:val="FootnoteText"/>
      </w:pPr>
      <w:r>
        <w:rPr>
          <w:rStyle w:val="FootnoteReference"/>
        </w:rPr>
        <w:footnoteRef/>
      </w:r>
      <w:r>
        <w:t xml:space="preserve"> </w:t>
      </w:r>
      <w:r>
        <w:rPr>
          <w:i/>
          <w:iCs/>
        </w:rPr>
        <w:t>Id</w:t>
      </w:r>
      <w:r w:rsidRPr="007F4FEC">
        <w:t>.</w:t>
      </w:r>
    </w:p>
  </w:footnote>
  <w:footnote w:id="37">
    <w:p w14:paraId="44580CA3" w14:textId="2C45A3D1" w:rsidR="00DD27AA" w:rsidRPr="007F4FEC" w:rsidRDefault="00DD27AA">
      <w:pPr>
        <w:pStyle w:val="FootnoteText"/>
        <w:rPr>
          <w:i/>
          <w:iCs/>
        </w:rPr>
      </w:pPr>
      <w:r>
        <w:rPr>
          <w:rStyle w:val="FootnoteReference"/>
        </w:rPr>
        <w:footnoteRef/>
      </w:r>
      <w:r>
        <w:t xml:space="preserve"> </w:t>
      </w:r>
      <w:r>
        <w:rPr>
          <w:i/>
          <w:iCs/>
        </w:rPr>
        <w:t>Id</w:t>
      </w:r>
      <w:r w:rsidRPr="007F4FEC">
        <w:t>.</w:t>
      </w:r>
    </w:p>
  </w:footnote>
  <w:footnote w:id="38">
    <w:p w14:paraId="15287704" w14:textId="205A6D47" w:rsidR="00DD27AA" w:rsidRPr="007F4FEC" w:rsidRDefault="00DD27AA">
      <w:pPr>
        <w:pStyle w:val="FootnoteText"/>
        <w:rPr>
          <w:i/>
          <w:iCs/>
        </w:rPr>
      </w:pPr>
      <w:r>
        <w:rPr>
          <w:rStyle w:val="FootnoteReference"/>
        </w:rPr>
        <w:footnoteRef/>
      </w:r>
      <w:r>
        <w:t xml:space="preserve"> </w:t>
      </w:r>
      <w:r>
        <w:rPr>
          <w:i/>
          <w:iCs/>
        </w:rPr>
        <w:t>Id</w:t>
      </w:r>
      <w:r w:rsidRPr="007F4FEC">
        <w:t>.</w:t>
      </w:r>
    </w:p>
  </w:footnote>
  <w:footnote w:id="39">
    <w:p w14:paraId="38DFE72D" w14:textId="237D0D83" w:rsidR="00DD27AA" w:rsidRPr="00516F1D" w:rsidRDefault="00DD27AA">
      <w:pPr>
        <w:pStyle w:val="FootnoteText"/>
      </w:pPr>
      <w:r>
        <w:rPr>
          <w:rStyle w:val="FootnoteReference"/>
        </w:rPr>
        <w:footnoteRef/>
      </w:r>
      <w:r>
        <w:t xml:space="preserve"> These are contained in the </w:t>
      </w:r>
      <w:r>
        <w:rPr>
          <w:i/>
        </w:rPr>
        <w:t xml:space="preserve">System.Collections.Immutable </w:t>
      </w:r>
      <w:r>
        <w:t>namespace.  They are included as part of .NET Core and are available as a NuGet package for the .NET framework.  DotNetVault’s static analyzer (and Roslyn analyzers generally) make extensive use of them to allow concurrent execution of analysis without fear of corrupting mutable state.  All multithreaded projects in C# should make heavy use of them.</w:t>
      </w:r>
    </w:p>
  </w:footnote>
  <w:footnote w:id="40">
    <w:p w14:paraId="7BBF5BC3" w14:textId="0C4BC1B3" w:rsidR="00DD27AA" w:rsidRPr="004D14EC" w:rsidRDefault="00DD27AA">
      <w:pPr>
        <w:pStyle w:val="FootnoteText"/>
      </w:pPr>
      <w:r>
        <w:rPr>
          <w:rStyle w:val="FootnoteReference"/>
        </w:rPr>
        <w:footnoteRef/>
      </w:r>
      <w:r>
        <w:t xml:space="preserve"> Copies the current value protected by the vault.  Will throw </w:t>
      </w:r>
      <w:r w:rsidRPr="002E1819">
        <w:rPr>
          <w:i/>
          <w:iCs/>
        </w:rPr>
        <w:t>ArgumentOutOfRangeException, TimeoutException and ObjectDisposedException</w:t>
      </w:r>
      <w:r>
        <w:t>.  Returns a copy of the protected resource.  If the vault is a ReadWrite vault, a read-only lock is obtained (and released) internally during the execution of this method.</w:t>
      </w:r>
    </w:p>
  </w:footnote>
  <w:footnote w:id="41">
    <w:p w14:paraId="662AF959" w14:textId="14BAB8B9" w:rsidR="00DD27AA" w:rsidRDefault="00DD27AA">
      <w:pPr>
        <w:pStyle w:val="FootnoteText"/>
      </w:pPr>
      <w:r>
        <w:rPr>
          <w:rStyle w:val="FootnoteReference"/>
        </w:rPr>
        <w:footnoteRef/>
      </w:r>
      <w:r>
        <w:t xml:space="preserve"> Tries to copy the value currently protected by the vault.  Will return (true, value) on success or (false, undefined) on timeout.  Will throw </w:t>
      </w:r>
      <w:r w:rsidRPr="00173570">
        <w:rPr>
          <w:i/>
          <w:iCs/>
        </w:rPr>
        <w:t>ObjectDisposedException</w:t>
      </w:r>
      <w:r>
        <w:t xml:space="preserve"> and </w:t>
      </w:r>
      <w:r w:rsidRPr="00173570">
        <w:rPr>
          <w:i/>
          <w:iCs/>
        </w:rPr>
        <w:t>ArgumentOutOfRangeException</w:t>
      </w:r>
      <w:r>
        <w:t>.  If the vault is a ReadWrite vault, a read-only lock is obtained (and released) internally during the execution of this method.</w:t>
      </w:r>
    </w:p>
  </w:footnote>
  <w:footnote w:id="42">
    <w:p w14:paraId="1BF6CE9E" w14:textId="0584F98C" w:rsidR="00DD27AA" w:rsidRPr="00913878" w:rsidRDefault="00DD27AA">
      <w:pPr>
        <w:pStyle w:val="FootnoteText"/>
      </w:pPr>
      <w:r>
        <w:rPr>
          <w:rStyle w:val="FootnoteReference"/>
        </w:rPr>
        <w:footnoteRef/>
      </w:r>
      <w:r>
        <w:t xml:space="preserve"> Replaces the value currently protected by the vault with a specified new value.  Will throw </w:t>
      </w:r>
      <w:r>
        <w:rPr>
          <w:i/>
          <w:iCs/>
        </w:rPr>
        <w:t>ArgumentOutOfRangeException</w:t>
      </w:r>
      <w:r>
        <w:t xml:space="preserve">, </w:t>
      </w:r>
      <w:r>
        <w:rPr>
          <w:i/>
          <w:iCs/>
        </w:rPr>
        <w:t>TimeoutException</w:t>
      </w:r>
      <w:r>
        <w:t xml:space="preserve"> and </w:t>
      </w:r>
      <w:r>
        <w:rPr>
          <w:i/>
          <w:iCs/>
        </w:rPr>
        <w:t>ObjectDisposedException</w:t>
      </w:r>
      <w:r>
        <w:t>.</w:t>
      </w:r>
    </w:p>
  </w:footnote>
  <w:footnote w:id="43">
    <w:p w14:paraId="3DB9F3AD" w14:textId="53265AD3" w:rsidR="00DD27AA" w:rsidRPr="00913878" w:rsidRDefault="00DD27AA">
      <w:pPr>
        <w:pStyle w:val="FootnoteText"/>
      </w:pPr>
      <w:r>
        <w:rPr>
          <w:rStyle w:val="FootnoteReference"/>
        </w:rPr>
        <w:footnoteRef/>
      </w:r>
      <w:r>
        <w:t xml:space="preserve"> Tries to replace the value currently protected by the vault with a specified new value.  Will return true for success and false for a timeout failure.  Will throw </w:t>
      </w:r>
      <w:r w:rsidRPr="00913878">
        <w:rPr>
          <w:i/>
          <w:iCs/>
        </w:rPr>
        <w:t>ArgumentOutOfRangeException</w:t>
      </w:r>
      <w:r>
        <w:t xml:space="preserve"> and </w:t>
      </w:r>
      <w:r>
        <w:rPr>
          <w:i/>
          <w:iCs/>
        </w:rPr>
        <w:t>ObjectDisposedException</w:t>
      </w:r>
      <w:r>
        <w:t>.</w:t>
      </w:r>
    </w:p>
  </w:footnote>
  <w:footnote w:id="44">
    <w:p w14:paraId="36E67F26" w14:textId="7DA0BBBB" w:rsidR="00DD27AA" w:rsidRDefault="00DD27AA">
      <w:pPr>
        <w:pStyle w:val="FootnoteText"/>
      </w:pPr>
      <w:r>
        <w:rPr>
          <w:rStyle w:val="FootnoteReference"/>
        </w:rPr>
        <w:footnoteRef/>
      </w:r>
      <w:r>
        <w:t xml:space="preserve"> No read-write vaults are currently provided for resources that are not vault safe.  I plan to explore options around mutability analysis, providing options for collections of vault safe types (where the collections need not be vault safe) or introducing a read-only wrapper system where client code will be responsible for ensuring that the wrapper performs no externally visible write operations.  </w:t>
      </w:r>
    </w:p>
  </w:footnote>
  <w:footnote w:id="45">
    <w:p w14:paraId="4B2F1A15" w14:textId="2FC2EF4B" w:rsidR="00DD27AA" w:rsidRPr="007F64CC" w:rsidRDefault="00DD27AA">
      <w:pPr>
        <w:pStyle w:val="FootnoteText"/>
      </w:pPr>
      <w:r>
        <w:rPr>
          <w:rStyle w:val="FootnoteReference"/>
        </w:rPr>
        <w:footnoteRef/>
      </w:r>
      <w:r>
        <w:t xml:space="preserve"> One would not pass a </w:t>
      </w:r>
      <w:r>
        <w:rPr>
          <w:i/>
          <w:iCs/>
        </w:rPr>
        <w:t xml:space="preserve">StringBuilder </w:t>
      </w:r>
      <w:r>
        <w:t xml:space="preserve">or a </w:t>
      </w:r>
      <w:r>
        <w:rPr>
          <w:i/>
          <w:iCs/>
        </w:rPr>
        <w:t>List&lt;char&gt;</w:t>
      </w:r>
      <w:r>
        <w:t xml:space="preserve"> to append to the end of the protected string builder.  Instead one would pass a </w:t>
      </w:r>
      <w:r w:rsidRPr="00D76C5F">
        <w:rPr>
          <w:i/>
          <w:iCs/>
        </w:rPr>
        <w:t>string</w:t>
      </w:r>
      <w:r>
        <w:t xml:space="preserve"> (vault-safe) or an </w:t>
      </w:r>
      <w:r w:rsidRPr="00D76C5F">
        <w:rPr>
          <w:i/>
          <w:iCs/>
        </w:rPr>
        <w:t>ImmutableArray&lt;char&gt;</w:t>
      </w:r>
      <w:r>
        <w:t xml:space="preserve"> or </w:t>
      </w:r>
      <w:r w:rsidRPr="00D76C5F">
        <w:rPr>
          <w:i/>
          <w:iCs/>
        </w:rPr>
        <w:t>ImmutableList&lt;char&gt;</w:t>
      </w:r>
      <w:r>
        <w:t xml:space="preserve"> to the </w:t>
      </w:r>
      <w:r>
        <w:rPr>
          <w:i/>
          <w:iCs/>
        </w:rPr>
        <w:t>StringBuilder</w:t>
      </w:r>
      <w:r>
        <w:t>.  In this way we can be sure that no subsequent external change to the objects referred to by these parameters will not affect the protected resource.</w:t>
      </w:r>
    </w:p>
  </w:footnote>
  <w:footnote w:id="46">
    <w:p w14:paraId="21664007" w14:textId="779285A9" w:rsidR="00DD27AA" w:rsidRPr="004973BF" w:rsidRDefault="00DD27AA">
      <w:pPr>
        <w:pStyle w:val="FootnoteText"/>
      </w:pPr>
      <w:r>
        <w:rPr>
          <w:rStyle w:val="FootnoteReference"/>
        </w:rPr>
        <w:footnoteRef/>
      </w:r>
      <w:r>
        <w:t xml:space="preserve"> In a language like C++ or, especially, Rust where value semantics are used ubiquitously and objects can be, frequently are, and should be – wherever possible – on the stack, there is little danger of concurrent access.  When passed by value, they are deep copies; when moved, the resource is no longer accessible from the original variable.  In C++ and </w:t>
      </w:r>
      <w:r>
        <w:rPr>
          <w:i/>
          <w:iCs/>
        </w:rPr>
        <w:t>unsafe</w:t>
      </w:r>
      <w:r>
        <w:t xml:space="preserve"> blocks in Rust this can be defeated by pointers, references and reference-like view objects (e.g. </w:t>
      </w:r>
      <w:hyperlink r:id="rId18" w:history="1">
        <w:r w:rsidRPr="003F48CB">
          <w:rPr>
            <w:rStyle w:val="Hyperlink"/>
            <w:noProof/>
          </w:rPr>
          <w:t>std::string_view</w:t>
        </w:r>
      </w:hyperlink>
      <w:r>
        <w:rPr>
          <w:noProof/>
        </w:rPr>
        <w:t xml:space="preserve"> and </w:t>
      </w:r>
      <w:hyperlink r:id="rId19" w:history="1">
        <w:r w:rsidRPr="009D7D26">
          <w:rPr>
            <w:rStyle w:val="Hyperlink"/>
            <w:noProof/>
          </w:rPr>
          <w:t>std::span</w:t>
        </w:r>
      </w:hyperlink>
      <w:r>
        <w:t xml:space="preserve">).  In C#, where most objects, by design, are on the heap and accessed indirectly, mutable state almost begs to be shared.  </w:t>
      </w:r>
    </w:p>
  </w:footnote>
  <w:footnote w:id="47">
    <w:p w14:paraId="7C2EB986" w14:textId="6234BF8A" w:rsidR="00DD27AA" w:rsidRDefault="00DD27AA">
      <w:pPr>
        <w:pStyle w:val="FootnoteText"/>
      </w:pPr>
      <w:r>
        <w:rPr>
          <w:rStyle w:val="FootnoteReference"/>
        </w:rPr>
        <w:footnoteRef/>
      </w:r>
      <w:r>
        <w:t xml:space="preserve"> Although I have performed testing and believe that it will be difficult to mingle mutable state with the protected object or to allow mutable state to leak from the vault, I cannot guarantee it.  This project is released, under the MIT license, with no warranties, not even the warranty of merchantability or fitness for any particular purpose.  See the license agreement for more legal details.  I welcome any reports of ways found that circumvent the protection afforded by this project’s static analyzer and welcome proposed fixes and new static analysis rules to make the protections provided by this project stronger.</w:t>
      </w:r>
    </w:p>
  </w:footnote>
  <w:footnote w:id="48">
    <w:p w14:paraId="2211C1CB" w14:textId="38392114" w:rsidR="00DD27AA" w:rsidRPr="000A009A" w:rsidRDefault="00DD27AA" w:rsidP="007F4FEC">
      <w:pPr>
        <w:pStyle w:val="FootnoteText"/>
      </w:pPr>
      <w:r>
        <w:rPr>
          <w:rStyle w:val="FootnoteReference"/>
        </w:rPr>
        <w:footnoteRef/>
      </w:r>
      <w:r>
        <w:t xml:space="preserve"> v. § </w:t>
      </w:r>
      <w:hyperlink w:anchor="_Basic_Vaults" w:history="1">
        <w:r w:rsidRPr="005D0A98">
          <w:rPr>
            <w:rStyle w:val="Hyperlink"/>
          </w:rPr>
          <w:t>4.c.6</w:t>
        </w:r>
      </w:hyperlink>
      <w:r>
        <w:t xml:space="preserve">, </w:t>
      </w:r>
      <w:r>
        <w:rPr>
          <w:i/>
          <w:iCs/>
        </w:rPr>
        <w:t>supra</w:t>
      </w:r>
      <w:r>
        <w:t>.</w:t>
      </w:r>
    </w:p>
  </w:footnote>
  <w:footnote w:id="49">
    <w:p w14:paraId="28B271E4" w14:textId="1EFA1951" w:rsidR="00DD27AA" w:rsidRPr="00721403" w:rsidRDefault="00DD27AA">
      <w:pPr>
        <w:pStyle w:val="FootnoteText"/>
      </w:pPr>
      <w:r>
        <w:rPr>
          <w:rStyle w:val="FootnoteReference"/>
        </w:rPr>
        <w:footnoteRef/>
      </w:r>
      <w:r>
        <w:t xml:space="preserve"> v. </w:t>
      </w:r>
      <w:hyperlink w:anchor="_Functionality_Common_to" w:history="1">
        <w:r w:rsidRPr="00721403">
          <w:rPr>
            <w:rStyle w:val="Hyperlink"/>
          </w:rPr>
          <w:t>§ 4.c.3</w:t>
        </w:r>
      </w:hyperlink>
      <w:r>
        <w:t xml:space="preserve">, </w:t>
      </w:r>
      <w:r>
        <w:rPr>
          <w:i/>
          <w:iCs/>
        </w:rPr>
        <w:t>supra</w:t>
      </w:r>
      <w:r>
        <w:t>.</w:t>
      </w:r>
    </w:p>
  </w:footnote>
  <w:footnote w:id="50">
    <w:p w14:paraId="393D124B" w14:textId="7269EC90" w:rsidR="00DD27AA" w:rsidRDefault="00DD27AA">
      <w:pPr>
        <w:pStyle w:val="FootnoteText"/>
      </w:pPr>
      <w:r>
        <w:rPr>
          <w:rStyle w:val="FootnoteReference"/>
        </w:rPr>
        <w:footnoteRef/>
      </w:r>
      <w:r>
        <w:t xml:space="preserve"> Of either the monitor or atomic varieties.</w:t>
      </w:r>
    </w:p>
  </w:footnote>
  <w:footnote w:id="51">
    <w:p w14:paraId="502B4969" w14:textId="4028555D" w:rsidR="00DD27AA" w:rsidRPr="00453A60" w:rsidRDefault="00DD27AA">
      <w:pPr>
        <w:pStyle w:val="FootnoteText"/>
      </w:pPr>
      <w:r>
        <w:rPr>
          <w:rStyle w:val="FootnoteReference"/>
        </w:rPr>
        <w:footnoteRef/>
      </w:r>
      <w:r>
        <w:t xml:space="preserve"> v. </w:t>
      </w:r>
      <w:r>
        <w:fldChar w:fldCharType="begin"/>
      </w:r>
      <w:r>
        <w:instrText xml:space="preserve"> REF _Ref28767476 \h </w:instrText>
      </w:r>
      <w:r>
        <w:fldChar w:fldCharType="separate"/>
      </w:r>
      <w:r w:rsidR="00DF28F0">
        <w:t xml:space="preserve">Figure </w:t>
      </w:r>
      <w:r w:rsidR="00DF28F0">
        <w:rPr>
          <w:noProof/>
        </w:rPr>
        <w:t>21</w:t>
      </w:r>
      <w:r>
        <w:fldChar w:fldCharType="end"/>
      </w:r>
      <w:r>
        <w:t xml:space="preserve">, </w:t>
      </w:r>
      <w:r>
        <w:rPr>
          <w:i/>
          <w:iCs/>
        </w:rPr>
        <w:t>infra</w:t>
      </w:r>
      <w:r>
        <w:t>.</w:t>
      </w:r>
    </w:p>
  </w:footnote>
  <w:footnote w:id="52">
    <w:p w14:paraId="2A8D0CF7" w14:textId="7C0DF13B" w:rsidR="00DD27AA" w:rsidRPr="00626558" w:rsidRDefault="00DD27AA">
      <w:pPr>
        <w:pStyle w:val="FootnoteText"/>
      </w:pPr>
      <w:r>
        <w:rPr>
          <w:rStyle w:val="FootnoteReference"/>
        </w:rPr>
        <w:footnoteRef/>
      </w:r>
      <w:r>
        <w:t xml:space="preserve"> v. #</w:t>
      </w:r>
      <w:r>
        <w:fldChar w:fldCharType="begin"/>
      </w:r>
      <w:r>
        <w:instrText xml:space="preserve"> NOTEREF _Ref28431928 \h </w:instrText>
      </w:r>
      <w:r>
        <w:fldChar w:fldCharType="separate"/>
      </w:r>
      <w:r w:rsidR="00DF28F0">
        <w:t>19</w:t>
      </w:r>
      <w:r>
        <w:fldChar w:fldCharType="end"/>
      </w:r>
      <w:r>
        <w:t xml:space="preserve">, </w:t>
      </w:r>
      <w:r>
        <w:rPr>
          <w:i/>
          <w:iCs/>
        </w:rPr>
        <w:t>supra</w:t>
      </w:r>
      <w:r>
        <w:t>.</w:t>
      </w:r>
    </w:p>
  </w:footnote>
  <w:footnote w:id="53">
    <w:p w14:paraId="17BA5097" w14:textId="46574981" w:rsidR="00DD27AA" w:rsidRPr="000E4459" w:rsidRDefault="00DD27AA">
      <w:pPr>
        <w:pStyle w:val="FootnoteText"/>
      </w:pPr>
      <w:r>
        <w:rPr>
          <w:rStyle w:val="FootnoteReference"/>
        </w:rPr>
        <w:footnoteRef/>
      </w:r>
      <w:r>
        <w:t xml:space="preserve"> v. § </w:t>
      </w:r>
      <w:hyperlink w:anchor="_BasicVault&lt;T&gt;" w:history="1">
        <w:r w:rsidRPr="000E4459">
          <w:rPr>
            <w:rStyle w:val="Hyperlink"/>
          </w:rPr>
          <w:t>4.c.ii</w:t>
        </w:r>
      </w:hyperlink>
      <w:r>
        <w:t xml:space="preserve">, </w:t>
      </w:r>
      <w:r>
        <w:rPr>
          <w:i/>
          <w:iCs/>
        </w:rPr>
        <w:t>supra</w:t>
      </w:r>
      <w:r>
        <w:t>.</w:t>
      </w:r>
    </w:p>
  </w:footnote>
  <w:footnote w:id="54">
    <w:p w14:paraId="35F9E6C5" w14:textId="30E91E7B" w:rsidR="00DD27AA" w:rsidRPr="003D129B" w:rsidRDefault="00DD27AA">
      <w:pPr>
        <w:pStyle w:val="FootnoteText"/>
      </w:pPr>
      <w:r>
        <w:rPr>
          <w:rStyle w:val="FootnoteReference"/>
        </w:rPr>
        <w:footnoteRef/>
      </w:r>
      <w:r>
        <w:t xml:space="preserve"> v. §§ </w:t>
      </w:r>
      <w:hyperlink w:anchor="_DotNetVault_NoExplicitByRefAlias" w:history="1">
        <w:r w:rsidRPr="003D129B">
          <w:rPr>
            <w:rStyle w:val="Hyperlink"/>
          </w:rPr>
          <w:t>5.h</w:t>
        </w:r>
      </w:hyperlink>
      <w:r>
        <w:t xml:space="preserve">, </w:t>
      </w:r>
      <w:hyperlink w:anchor="_BasicVaultProtectedResourceAttribut" w:history="1">
        <w:r w:rsidRPr="003D129B">
          <w:rPr>
            <w:rStyle w:val="Hyperlink"/>
          </w:rPr>
          <w:t>6.i</w:t>
        </w:r>
      </w:hyperlink>
      <w:r>
        <w:t xml:space="preserve">, </w:t>
      </w:r>
      <w:r>
        <w:rPr>
          <w:i/>
          <w:iCs/>
        </w:rPr>
        <w:t>infra</w:t>
      </w:r>
      <w:r>
        <w:t>.</w:t>
      </w:r>
    </w:p>
  </w:footnote>
  <w:footnote w:id="55">
    <w:p w14:paraId="1D40D2C3" w14:textId="2D60035F" w:rsidR="00DD27AA" w:rsidRPr="008B5C48" w:rsidRDefault="00DD27AA">
      <w:pPr>
        <w:pStyle w:val="FootnoteText"/>
      </w:pPr>
      <w:r>
        <w:rPr>
          <w:rStyle w:val="FootnoteReference"/>
        </w:rPr>
        <w:footnoteRef/>
      </w:r>
      <w:r>
        <w:t xml:space="preserve"> v. § </w:t>
      </w:r>
      <w:hyperlink w:anchor="_Concept_of_Vault-Safety" w:history="1">
        <w:r w:rsidRPr="008B5C48">
          <w:rPr>
            <w:rStyle w:val="Hyperlink"/>
          </w:rPr>
          <w:t>4.a</w:t>
        </w:r>
      </w:hyperlink>
      <w:r>
        <w:t xml:space="preserve">, </w:t>
      </w:r>
      <w:r>
        <w:rPr>
          <w:i/>
          <w:iCs/>
        </w:rPr>
        <w:t>supra</w:t>
      </w:r>
      <w:r>
        <w:t>.</w:t>
      </w:r>
    </w:p>
  </w:footnote>
  <w:footnote w:id="56">
    <w:p w14:paraId="2B3E892E" w14:textId="0CBC20E9" w:rsidR="00DD27AA" w:rsidRPr="00771953" w:rsidRDefault="00DD27AA">
      <w:pPr>
        <w:pStyle w:val="FootnoteText"/>
      </w:pPr>
      <w:r>
        <w:rPr>
          <w:rStyle w:val="FootnoteReference"/>
        </w:rPr>
        <w:footnoteRef/>
      </w:r>
      <w:r>
        <w:t xml:space="preserve"> v. § </w:t>
      </w:r>
      <w:hyperlink w:anchor="_MutableResourceVault&lt;T&gt;" w:history="1">
        <w:r w:rsidRPr="00771953">
          <w:rPr>
            <w:rStyle w:val="Hyperlink"/>
          </w:rPr>
          <w:t>4.c.iii</w:t>
        </w:r>
      </w:hyperlink>
      <w:r>
        <w:t xml:space="preserve">, </w:t>
      </w:r>
      <w:r>
        <w:rPr>
          <w:i/>
          <w:iCs/>
        </w:rPr>
        <w:t>supra</w:t>
      </w:r>
      <w:r>
        <w:t>.</w:t>
      </w:r>
    </w:p>
  </w:footnote>
  <w:footnote w:id="57">
    <w:p w14:paraId="0D23F70F" w14:textId="530BA1B2" w:rsidR="00DD27AA" w:rsidRDefault="00DD27AA">
      <w:pPr>
        <w:pStyle w:val="FootnoteText"/>
      </w:pPr>
      <w:r>
        <w:rPr>
          <w:rStyle w:val="FootnoteReference"/>
        </w:rPr>
        <w:footnoteRef/>
      </w:r>
      <w:r>
        <w:t xml:space="preserve"> v. §§ </w:t>
      </w:r>
      <w:hyperlink w:anchor="_DotNetVault_NotDirectlyInvocable" w:history="1">
        <w:r w:rsidRPr="00EB5A7F">
          <w:rPr>
            <w:rStyle w:val="Hyperlink"/>
          </w:rPr>
          <w:t>5.f</w:t>
        </w:r>
      </w:hyperlink>
      <w:r>
        <w:t xml:space="preserve">, </w:t>
      </w:r>
      <w:hyperlink w:anchor="_NoDirectInvokeAttribute" w:history="1">
        <w:r w:rsidRPr="00B73192">
          <w:rPr>
            <w:rStyle w:val="Hyperlink"/>
          </w:rPr>
          <w:t>6.f</w:t>
        </w:r>
      </w:hyperlink>
      <w:r>
        <w:t xml:space="preserve">, </w:t>
      </w:r>
      <w:r>
        <w:rPr>
          <w:i/>
          <w:iCs/>
        </w:rPr>
        <w:t>infra</w:t>
      </w:r>
      <w:r>
        <w:t xml:space="preserve">. </w:t>
      </w:r>
    </w:p>
  </w:footnote>
  <w:footnote w:id="58">
    <w:p w14:paraId="50AC842E" w14:textId="7570A9BF" w:rsidR="00DD27AA" w:rsidRPr="00217186" w:rsidRDefault="00DD27AA">
      <w:pPr>
        <w:pStyle w:val="FootnoteText"/>
      </w:pPr>
      <w:r>
        <w:rPr>
          <w:rStyle w:val="FootnoteReference"/>
        </w:rPr>
        <w:footnoteRef/>
      </w:r>
      <w:r>
        <w:t xml:space="preserve"> v. § </w:t>
      </w:r>
      <w:hyperlink w:anchor="_EarlyReleaseJustificationAttribute" w:history="1">
        <w:r w:rsidRPr="00217186">
          <w:rPr>
            <w:rStyle w:val="Hyperlink"/>
          </w:rPr>
          <w:t>6.h</w:t>
        </w:r>
      </w:hyperlink>
      <w:r>
        <w:t xml:space="preserve">, </w:t>
      </w:r>
      <w:r>
        <w:rPr>
          <w:i/>
          <w:iCs/>
        </w:rPr>
        <w:t>infra</w:t>
      </w:r>
      <w:r>
        <w:t>.</w:t>
      </w:r>
    </w:p>
  </w:footnote>
  <w:footnote w:id="59">
    <w:p w14:paraId="4F35F42D" w14:textId="5BBF5519" w:rsidR="00DD27AA" w:rsidRPr="007578CF" w:rsidRDefault="00DD27AA">
      <w:pPr>
        <w:pStyle w:val="FootnoteText"/>
      </w:pPr>
      <w:r>
        <w:rPr>
          <w:rStyle w:val="FootnoteReference"/>
        </w:rPr>
        <w:footnoteRef/>
      </w:r>
      <w:r>
        <w:t xml:space="preserve"> v. §§ 5.g, </w:t>
      </w:r>
      <w:r>
        <w:rPr>
          <w:i/>
          <w:iCs/>
        </w:rPr>
        <w:t>infra</w:t>
      </w:r>
      <w:r>
        <w:t xml:space="preserve">; v. </w:t>
      </w:r>
      <w:r>
        <w:fldChar w:fldCharType="begin"/>
      </w:r>
      <w:r>
        <w:instrText xml:space="preserve"> REF _Ref30353303 \h </w:instrText>
      </w:r>
      <w:r>
        <w:fldChar w:fldCharType="separate"/>
      </w:r>
      <w:r w:rsidR="00DF28F0">
        <w:t xml:space="preserve">Figure </w:t>
      </w:r>
      <w:r w:rsidR="00DF28F0">
        <w:rPr>
          <w:noProof/>
        </w:rPr>
        <w:t>26</w:t>
      </w:r>
      <w:r>
        <w:fldChar w:fldCharType="end"/>
      </w:r>
      <w:r>
        <w:t xml:space="preserve"> and </w:t>
      </w:r>
      <w:r>
        <w:fldChar w:fldCharType="begin"/>
      </w:r>
      <w:r>
        <w:instrText xml:space="preserve"> REF _Ref30353347 \h </w:instrText>
      </w:r>
      <w:r>
        <w:fldChar w:fldCharType="separate"/>
      </w:r>
      <w:r w:rsidR="00DF28F0">
        <w:t xml:space="preserve">Figure </w:t>
      </w:r>
      <w:r w:rsidR="00DF28F0">
        <w:rPr>
          <w:noProof/>
        </w:rPr>
        <w:t>27</w:t>
      </w:r>
      <w:r>
        <w:fldChar w:fldCharType="end"/>
      </w:r>
      <w:r>
        <w:t xml:space="preserve">, </w:t>
      </w:r>
      <w:r>
        <w:rPr>
          <w:i/>
          <w:iCs/>
        </w:rPr>
        <w:t>infra</w:t>
      </w:r>
      <w:r>
        <w:t xml:space="preserve">. </w:t>
      </w:r>
    </w:p>
  </w:footnote>
  <w:footnote w:id="60">
    <w:p w14:paraId="53B4DD85" w14:textId="57F8B9BE" w:rsidR="00DD27AA" w:rsidRPr="00A578D7" w:rsidRDefault="00DD27AA">
      <w:pPr>
        <w:pStyle w:val="FootnoteText"/>
      </w:pPr>
      <w:r>
        <w:rPr>
          <w:rStyle w:val="FootnoteReference"/>
        </w:rPr>
        <w:footnoteRef/>
      </w:r>
      <w:r>
        <w:t xml:space="preserve"> v. § </w:t>
      </w:r>
      <w:hyperlink w:anchor="_CustomizableMutableResourceVault&lt;T&gt;" w:history="1">
        <w:r w:rsidRPr="00A578D7">
          <w:rPr>
            <w:rStyle w:val="Hyperlink"/>
          </w:rPr>
          <w:t>4.c.iv</w:t>
        </w:r>
      </w:hyperlink>
      <w:r>
        <w:t xml:space="preserve">, </w:t>
      </w:r>
      <w:r>
        <w:rPr>
          <w:i/>
          <w:iCs/>
        </w:rPr>
        <w:t>supra</w:t>
      </w:r>
      <w:r>
        <w:t>.</w:t>
      </w:r>
    </w:p>
  </w:footnote>
  <w:footnote w:id="61">
    <w:p w14:paraId="75ED7F39" w14:textId="462F2F3A" w:rsidR="00DD27AA" w:rsidRPr="004C5045" w:rsidRDefault="00DD27AA">
      <w:pPr>
        <w:pStyle w:val="FootnoteText"/>
      </w:pPr>
      <w:r>
        <w:rPr>
          <w:rStyle w:val="FootnoteReference"/>
        </w:rPr>
        <w:footnoteRef/>
      </w:r>
      <w:r>
        <w:t xml:space="preserve"> v. § </w:t>
      </w:r>
      <w:hyperlink w:anchor="_VaultSafeAttribute" w:history="1">
        <w:r w:rsidRPr="004C5045">
          <w:rPr>
            <w:rStyle w:val="Hyperlink"/>
          </w:rPr>
          <w:t>4.6.a</w:t>
        </w:r>
      </w:hyperlink>
      <w:r>
        <w:t xml:space="preserve">, </w:t>
      </w:r>
      <w:r>
        <w:rPr>
          <w:i/>
          <w:iCs/>
        </w:rPr>
        <w:t>infra</w:t>
      </w:r>
      <w:r>
        <w:t>.</w:t>
      </w:r>
    </w:p>
  </w:footnote>
  <w:footnote w:id="62">
    <w:p w14:paraId="7AE1163B" w14:textId="6AA9F8E4" w:rsidR="00DD27AA" w:rsidRPr="00B7121E" w:rsidRDefault="00DD27AA">
      <w:pPr>
        <w:pStyle w:val="FootnoteText"/>
      </w:pPr>
      <w:r>
        <w:rPr>
          <w:rStyle w:val="FootnoteReference"/>
        </w:rPr>
        <w:footnoteRef/>
      </w:r>
      <w:r>
        <w:t xml:space="preserve"> v. § </w:t>
      </w:r>
      <w:hyperlink w:anchor="_LockedVaultMutableResource_Delegate" w:history="1">
        <w:r w:rsidRPr="00B7121E">
          <w:rPr>
            <w:rStyle w:val="Hyperlink"/>
          </w:rPr>
          <w:t>4.d.iii.1</w:t>
        </w:r>
      </w:hyperlink>
      <w:r>
        <w:t xml:space="preserve">, </w:t>
      </w:r>
      <w:r>
        <w:rPr>
          <w:i/>
          <w:iCs/>
        </w:rPr>
        <w:t>supra</w:t>
      </w:r>
      <w:r>
        <w:t>.</w:t>
      </w:r>
    </w:p>
  </w:footnote>
  <w:footnote w:id="63">
    <w:p w14:paraId="1C92BBB2" w14:textId="4B551081" w:rsidR="00DD27AA" w:rsidRPr="00F63847" w:rsidRDefault="00DD27AA">
      <w:pPr>
        <w:pStyle w:val="FootnoteText"/>
      </w:pPr>
      <w:r>
        <w:rPr>
          <w:rStyle w:val="FootnoteReference"/>
        </w:rPr>
        <w:footnoteRef/>
      </w:r>
      <w:r>
        <w:t xml:space="preserve"> v. § </w:t>
      </w:r>
      <w:hyperlink w:anchor="_Table_of_Known" w:history="1">
        <w:r w:rsidRPr="00F63847">
          <w:rPr>
            <w:rStyle w:val="Hyperlink"/>
          </w:rPr>
          <w:t>7.a</w:t>
        </w:r>
      </w:hyperlink>
      <w:r>
        <w:t xml:space="preserve">, </w:t>
      </w:r>
      <w:r>
        <w:rPr>
          <w:i/>
          <w:iCs/>
        </w:rPr>
        <w:t>infra</w:t>
      </w:r>
      <w:r>
        <w:t>.</w:t>
      </w:r>
    </w:p>
  </w:footnote>
  <w:footnote w:id="64">
    <w:p w14:paraId="55006D3E" w14:textId="02C26DA8" w:rsidR="00DD27AA" w:rsidRPr="0019111E" w:rsidRDefault="00DD27AA">
      <w:pPr>
        <w:pStyle w:val="FootnoteText"/>
      </w:pPr>
      <w:r>
        <w:rPr>
          <w:rStyle w:val="FootnoteReference"/>
        </w:rPr>
        <w:footnoteRef/>
      </w:r>
      <w:r>
        <w:t xml:space="preserve"> </w:t>
      </w:r>
      <w:r>
        <w:rPr>
          <w:i/>
          <w:iCs/>
        </w:rPr>
        <w:t>Id</w:t>
      </w:r>
      <w:r>
        <w:t>.</w:t>
      </w:r>
    </w:p>
  </w:footnote>
  <w:footnote w:id="65">
    <w:p w14:paraId="54F2CA23" w14:textId="56D1E916" w:rsidR="00DD27AA" w:rsidRPr="00F1117F" w:rsidRDefault="00DD27AA">
      <w:pPr>
        <w:pStyle w:val="FootnoteText"/>
      </w:pPr>
      <w:r>
        <w:rPr>
          <w:rStyle w:val="FootnoteReference"/>
        </w:rPr>
        <w:footnoteRef/>
      </w:r>
      <w:r>
        <w:t xml:space="preserve"> v. § </w:t>
      </w:r>
      <w:hyperlink w:anchor="_NotVsProtectableAttribute" w:history="1">
        <w:r w:rsidRPr="00F1117F">
          <w:rPr>
            <w:rStyle w:val="Hyperlink"/>
          </w:rPr>
          <w:t>6.e</w:t>
        </w:r>
      </w:hyperlink>
      <w:r>
        <w:t xml:space="preserve">, </w:t>
      </w:r>
      <w:r>
        <w:rPr>
          <w:i/>
          <w:iCs/>
        </w:rPr>
        <w:t>infra</w:t>
      </w:r>
      <w:r>
        <w:t>.</w:t>
      </w:r>
    </w:p>
  </w:footnote>
  <w:footnote w:id="66">
    <w:p w14:paraId="4379DAA8" w14:textId="346F3919" w:rsidR="00DD27AA" w:rsidRPr="00612117" w:rsidRDefault="00DD27AA">
      <w:pPr>
        <w:pStyle w:val="FootnoteText"/>
      </w:pPr>
      <w:r>
        <w:rPr>
          <w:rStyle w:val="FootnoteReference"/>
        </w:rPr>
        <w:footnoteRef/>
      </w:r>
      <w:r>
        <w:t xml:space="preserve"> v. § </w:t>
      </w:r>
      <w:hyperlink w:anchor="_Table_of_Known" w:history="1">
        <w:r w:rsidRPr="00612117">
          <w:rPr>
            <w:rStyle w:val="Hyperlink"/>
          </w:rPr>
          <w:t>7.a</w:t>
        </w:r>
      </w:hyperlink>
      <w:r>
        <w:t xml:space="preserve">, </w:t>
      </w:r>
      <w:r>
        <w:rPr>
          <w:i/>
          <w:iCs/>
        </w:rPr>
        <w:t>infra</w:t>
      </w:r>
      <w:r>
        <w:t>.</w:t>
      </w:r>
    </w:p>
  </w:footnote>
  <w:footnote w:id="67">
    <w:p w14:paraId="4FBF223C" w14:textId="21790B96" w:rsidR="00DD27AA" w:rsidRPr="00A0718B" w:rsidRDefault="00DD27AA">
      <w:pPr>
        <w:pStyle w:val="FootnoteText"/>
      </w:pPr>
      <w:r>
        <w:rPr>
          <w:rStyle w:val="FootnoteReference"/>
        </w:rPr>
        <w:footnoteRef/>
      </w:r>
      <w:r>
        <w:t xml:space="preserve"> v. §§ </w:t>
      </w:r>
      <w:hyperlink w:anchor="_EarlyReleaseAttribute" w:history="1">
        <w:r w:rsidRPr="00A0718B">
          <w:rPr>
            <w:rStyle w:val="Hyperlink"/>
          </w:rPr>
          <w:t>6.g-h</w:t>
        </w:r>
      </w:hyperlink>
      <w:r>
        <w:t xml:space="preserve">, </w:t>
      </w:r>
      <w:r>
        <w:rPr>
          <w:i/>
          <w:iCs/>
        </w:rPr>
        <w:t>infra</w:t>
      </w:r>
      <w:r>
        <w:t>.</w:t>
      </w:r>
    </w:p>
  </w:footnote>
  <w:footnote w:id="68">
    <w:p w14:paraId="47201203" w14:textId="7456298F" w:rsidR="00DD27AA" w:rsidRPr="00AE674B" w:rsidRDefault="00DD27AA">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69">
    <w:p w14:paraId="222DC3DA" w14:textId="09EBCF7B" w:rsidR="00DD27AA" w:rsidRDefault="00DD27AA">
      <w:pPr>
        <w:pStyle w:val="FootnoteText"/>
      </w:pPr>
      <w:r>
        <w:rPr>
          <w:rStyle w:val="FootnoteReference"/>
        </w:rPr>
        <w:footnoteRef/>
      </w:r>
      <w:r>
        <w:t xml:space="preserve"> v. § </w:t>
      </w:r>
      <w:hyperlink w:anchor="_CustomizableMutableResourceVault&lt;T&gt;" w:history="1">
        <w:r w:rsidRPr="00AE674B">
          <w:rPr>
            <w:rStyle w:val="Hyperlink"/>
          </w:rPr>
          <w:t>4.c.iv</w:t>
        </w:r>
      </w:hyperlink>
      <w:r>
        <w:t xml:space="preserve">, </w:t>
      </w:r>
      <w:r>
        <w:rPr>
          <w:i/>
          <w:iCs/>
        </w:rPr>
        <w:t>supra</w:t>
      </w:r>
      <w:r>
        <w:t>.</w:t>
      </w:r>
    </w:p>
  </w:footnote>
  <w:footnote w:id="70">
    <w:p w14:paraId="2CE24522" w14:textId="77777777" w:rsidR="00DD27AA" w:rsidRDefault="00DD27AA">
      <w:pPr>
        <w:pStyle w:val="FootnoteText"/>
        <w:rPr>
          <w:i/>
          <w:iCs/>
        </w:rPr>
      </w:pPr>
      <w:r>
        <w:rPr>
          <w:rStyle w:val="FootnoteReference"/>
        </w:rPr>
        <w:footnoteRef/>
      </w:r>
      <w:r>
        <w:t xml:space="preserve"> In </w:t>
      </w:r>
      <w:r>
        <w:rPr>
          <w:i/>
          <w:iCs/>
        </w:rPr>
        <w:t xml:space="preserve">LockedStringBuilder’s </w:t>
      </w:r>
      <w:r>
        <w:t xml:space="preserve">case, the wrapped object is a </w:t>
      </w:r>
      <w:r w:rsidRPr="005E6AF1">
        <w:rPr>
          <w:i/>
          <w:iCs/>
        </w:rPr>
        <w:t>LockedVaultMutableResource&lt;</w:t>
      </w:r>
    </w:p>
    <w:p w14:paraId="3B4E7C10" w14:textId="0662DADA" w:rsidR="00DD27AA" w:rsidRPr="00D80B2C" w:rsidRDefault="00DD27AA" w:rsidP="005E6AF1">
      <w:pPr>
        <w:pStyle w:val="FootnoteText"/>
        <w:ind w:firstLine="720"/>
      </w:pPr>
      <w:r w:rsidRPr="00300C44">
        <w:rPr>
          <w:i/>
          <w:iCs/>
        </w:rPr>
        <w:t>MutableResourceVault</w:t>
      </w:r>
      <w:r w:rsidRPr="005E6AF1">
        <w:rPr>
          <w:i/>
          <w:iCs/>
        </w:rPr>
        <w:t>&lt;StringBuilder&gt;, StringBuilder&gt;</w:t>
      </w:r>
    </w:p>
  </w:footnote>
  <w:footnote w:id="71">
    <w:p w14:paraId="58898369" w14:textId="3F93E4B8" w:rsidR="00DD27AA" w:rsidRPr="009076A9" w:rsidRDefault="00DD27AA">
      <w:pPr>
        <w:pStyle w:val="FootnoteText"/>
      </w:pPr>
      <w:r>
        <w:rPr>
          <w:rStyle w:val="FootnoteReference"/>
        </w:rPr>
        <w:footnoteRef/>
      </w:r>
      <w:r>
        <w:t xml:space="preserve"> For the characteristics of vault-safe types see § </w:t>
      </w:r>
      <w:hyperlink w:anchor="_Concept_of_Vault-Safety" w:history="1">
        <w:r w:rsidRPr="009076A9">
          <w:rPr>
            <w:rStyle w:val="Hyperlink"/>
          </w:rPr>
          <w:t>4.a</w:t>
        </w:r>
      </w:hyperlink>
      <w:r>
        <w:t xml:space="preserve">, </w:t>
      </w:r>
      <w:r>
        <w:rPr>
          <w:i/>
          <w:iCs/>
        </w:rPr>
        <w:t>supra</w:t>
      </w:r>
      <w:r>
        <w:t>.</w:t>
      </w:r>
    </w:p>
  </w:footnote>
  <w:footnote w:id="72">
    <w:p w14:paraId="1EDFC6AB" w14:textId="41687CFE" w:rsidR="00DD27AA" w:rsidRPr="00C62097" w:rsidRDefault="00DD27AA">
      <w:pPr>
        <w:pStyle w:val="FootnoteText"/>
      </w:pPr>
      <w:r>
        <w:rPr>
          <w:rStyle w:val="FootnoteReference"/>
        </w:rPr>
        <w:footnoteRef/>
      </w:r>
      <w:r>
        <w:t xml:space="preserve"> v. § </w:t>
      </w:r>
      <w:hyperlink w:anchor="_DotNetVault_UsingMandatory" w:history="1">
        <w:r w:rsidRPr="00C62097">
          <w:rPr>
            <w:rStyle w:val="Hyperlink"/>
          </w:rPr>
          <w:t>5.a</w:t>
        </w:r>
      </w:hyperlink>
      <w:r>
        <w:t xml:space="preserve">, </w:t>
      </w:r>
      <w:r>
        <w:rPr>
          <w:i/>
          <w:iCs/>
        </w:rPr>
        <w:t>supra</w:t>
      </w:r>
      <w:r>
        <w:t>.</w:t>
      </w:r>
    </w:p>
  </w:footnote>
  <w:footnote w:id="73">
    <w:p w14:paraId="1F2A400C" w14:textId="2ECEFFED" w:rsidR="00DD27AA" w:rsidRPr="001F5E5D" w:rsidRDefault="00DD27AA">
      <w:pPr>
        <w:pStyle w:val="FootnoteText"/>
      </w:pPr>
      <w:r>
        <w:rPr>
          <w:rStyle w:val="FootnoteReference"/>
        </w:rPr>
        <w:footnoteRef/>
      </w:r>
      <w:r>
        <w:t xml:space="preserve"> v. § </w:t>
      </w:r>
      <w:hyperlink w:anchor="_LockedVaultMutableResource_Delegate" w:history="1">
        <w:r w:rsidRPr="001F5E5D">
          <w:rPr>
            <w:rStyle w:val="Hyperlink"/>
          </w:rPr>
          <w:t>4.d.iii.1</w:t>
        </w:r>
      </w:hyperlink>
      <w:r>
        <w:t xml:space="preserve">, </w:t>
      </w:r>
      <w:r>
        <w:rPr>
          <w:i/>
          <w:iCs/>
        </w:rPr>
        <w:t>supra</w:t>
      </w:r>
      <w:r>
        <w:t>.</w:t>
      </w:r>
    </w:p>
  </w:footnote>
  <w:footnote w:id="74">
    <w:p w14:paraId="43A2079E" w14:textId="082C88B4" w:rsidR="00DD27AA" w:rsidRPr="00FF3048" w:rsidRDefault="00DD27AA">
      <w:pPr>
        <w:pStyle w:val="FootnoteText"/>
      </w:pPr>
      <w:r>
        <w:rPr>
          <w:rStyle w:val="FootnoteReference"/>
        </w:rPr>
        <w:footnoteRef/>
      </w:r>
      <w:r>
        <w:t xml:space="preserve"> v. </w:t>
      </w:r>
      <w:r>
        <w:fldChar w:fldCharType="begin"/>
      </w:r>
      <w:r>
        <w:instrText xml:space="preserve"> REF _Ref30346990 \h </w:instrText>
      </w:r>
      <w:r>
        <w:fldChar w:fldCharType="separate"/>
      </w:r>
      <w:r w:rsidR="00DF28F0" w:rsidRPr="005D2B3B">
        <w:t>EarlyReleaseJustificationAttribute</w:t>
      </w:r>
      <w:r>
        <w:fldChar w:fldCharType="end"/>
      </w:r>
      <w:r>
        <w:t xml:space="preserve">, </w:t>
      </w:r>
      <w:r>
        <w:rPr>
          <w:i/>
          <w:iCs/>
        </w:rPr>
        <w:t>infra</w:t>
      </w:r>
      <w:r>
        <w:t>.</w:t>
      </w:r>
    </w:p>
  </w:footnote>
  <w:footnote w:id="75">
    <w:p w14:paraId="4ACBE951" w14:textId="598E7D5C" w:rsidR="00DD27AA" w:rsidRPr="00E178AC" w:rsidRDefault="00DD27AA">
      <w:pPr>
        <w:pStyle w:val="FootnoteText"/>
      </w:pPr>
      <w:r>
        <w:rPr>
          <w:rStyle w:val="FootnoteReference"/>
        </w:rPr>
        <w:footnoteRef/>
      </w:r>
      <w:r>
        <w:t xml:space="preserve"> v. </w:t>
      </w:r>
      <w:r>
        <w:fldChar w:fldCharType="begin"/>
      </w:r>
      <w:r>
        <w:instrText xml:space="preserve"> REF _Ref30353303 \h </w:instrText>
      </w:r>
      <w:r>
        <w:fldChar w:fldCharType="separate"/>
      </w:r>
      <w:r w:rsidR="00DF28F0">
        <w:t xml:space="preserve">Figure </w:t>
      </w:r>
      <w:r w:rsidR="00DF28F0">
        <w:rPr>
          <w:noProof/>
        </w:rPr>
        <w:t>26</w:t>
      </w:r>
      <w:r>
        <w:fldChar w:fldCharType="end"/>
      </w:r>
      <w:r>
        <w:t xml:space="preserve"> and </w:t>
      </w:r>
      <w:r>
        <w:fldChar w:fldCharType="begin"/>
      </w:r>
      <w:r>
        <w:instrText xml:space="preserve"> REF _Ref30353347 \h </w:instrText>
      </w:r>
      <w:r>
        <w:fldChar w:fldCharType="separate"/>
      </w:r>
      <w:r w:rsidR="00DF28F0">
        <w:t xml:space="preserve">Figure </w:t>
      </w:r>
      <w:r w:rsidR="00DF28F0">
        <w:rPr>
          <w:noProof/>
        </w:rPr>
        <w:t>27</w:t>
      </w:r>
      <w:r>
        <w:fldChar w:fldCharType="end"/>
      </w:r>
      <w:r>
        <w:t xml:space="preserve">, </w:t>
      </w:r>
      <w:r>
        <w:rPr>
          <w:i/>
          <w:iCs/>
        </w:rPr>
        <w:t>supra</w:t>
      </w:r>
      <w:r>
        <w:t>.</w:t>
      </w:r>
    </w:p>
  </w:footnote>
  <w:footnote w:id="76">
    <w:p w14:paraId="51BE8637" w14:textId="71AB286D" w:rsidR="00DD27AA" w:rsidRPr="00FF3048" w:rsidRDefault="00DD27AA">
      <w:pPr>
        <w:pStyle w:val="FootnoteText"/>
      </w:pPr>
      <w:r>
        <w:rPr>
          <w:rStyle w:val="FootnoteReference"/>
        </w:rPr>
        <w:footnoteRef/>
      </w:r>
      <w:r>
        <w:t xml:space="preserve"> v. </w:t>
      </w:r>
      <w:r>
        <w:fldChar w:fldCharType="begin"/>
      </w:r>
      <w:r>
        <w:instrText xml:space="preserve"> REF _Ref30346925 \h </w:instrText>
      </w:r>
      <w:r>
        <w:fldChar w:fldCharType="separate"/>
      </w:r>
      <w:r w:rsidR="00DF28F0" w:rsidRPr="00271A73">
        <w:t>EarlyReleaseAttribute</w:t>
      </w:r>
      <w:r>
        <w:fldChar w:fldCharType="end"/>
      </w:r>
      <w:r>
        <w:t xml:space="preserve">, </w:t>
      </w:r>
      <w:r>
        <w:rPr>
          <w:i/>
          <w:iCs/>
        </w:rPr>
        <w:t>supra</w:t>
      </w:r>
      <w:r>
        <w:t>.</w:t>
      </w:r>
    </w:p>
  </w:footnote>
  <w:footnote w:id="77">
    <w:p w14:paraId="0686A71A" w14:textId="6D3A222B" w:rsidR="00DD27AA" w:rsidRPr="00614607" w:rsidRDefault="00DD27AA">
      <w:pPr>
        <w:pStyle w:val="FootnoteText"/>
      </w:pPr>
      <w:r>
        <w:rPr>
          <w:rStyle w:val="FootnoteReference"/>
        </w:rPr>
        <w:footnoteRef/>
      </w:r>
      <w:r>
        <w:t xml:space="preserve"> v. § </w:t>
      </w:r>
      <w:hyperlink w:anchor="_LockedVaultObject&lt;TVault,_[VaultSaf" w:history="1">
        <w:r w:rsidRPr="00614607">
          <w:rPr>
            <w:rStyle w:val="Hyperlink"/>
          </w:rPr>
          <w:t>4.d.ii</w:t>
        </w:r>
      </w:hyperlink>
      <w:r>
        <w:t xml:space="preserve">, </w:t>
      </w:r>
      <w:r>
        <w:rPr>
          <w:i/>
          <w:iCs/>
        </w:rPr>
        <w:t>supra</w:t>
      </w:r>
      <w:r>
        <w:t>.</w:t>
      </w:r>
    </w:p>
  </w:footnote>
  <w:footnote w:id="78">
    <w:p w14:paraId="47F495D7" w14:textId="6A1AA6DC" w:rsidR="00DD27AA" w:rsidRPr="002508ED" w:rsidRDefault="00DD27AA">
      <w:pPr>
        <w:pStyle w:val="FootnoteText"/>
      </w:pPr>
      <w:r>
        <w:rPr>
          <w:rStyle w:val="FootnoteReference"/>
        </w:rPr>
        <w:footnoteRef/>
      </w:r>
      <w:r>
        <w:t xml:space="preserve"> v. § </w:t>
      </w:r>
      <w:hyperlink w:anchor="_DotNetVault_NoExplicitByRefAlias" w:history="1">
        <w:r w:rsidRPr="002508ED">
          <w:rPr>
            <w:rStyle w:val="Hyperlink"/>
          </w:rPr>
          <w:t>5.h</w:t>
        </w:r>
      </w:hyperlink>
      <w:r>
        <w:t xml:space="preserve">, </w:t>
      </w:r>
      <w:r>
        <w:rPr>
          <w:i/>
          <w:iCs/>
        </w:rPr>
        <w:t>supra</w:t>
      </w:r>
      <w:r>
        <w:t>.</w:t>
      </w:r>
    </w:p>
  </w:footnote>
  <w:footnote w:id="79">
    <w:p w14:paraId="5B73C719" w14:textId="561C75B8" w:rsidR="00DD27AA" w:rsidRPr="00FF3106" w:rsidRDefault="00DD27AA">
      <w:pPr>
        <w:pStyle w:val="FootnoteText"/>
      </w:pPr>
      <w:r>
        <w:rPr>
          <w:rStyle w:val="FootnoteReference"/>
        </w:rPr>
        <w:footnoteRef/>
      </w:r>
      <w:r>
        <w:t xml:space="preserve"> v. §§ </w:t>
      </w:r>
      <w:hyperlink w:anchor="_DotNetVault_NotDirectlyInvocable" w:history="1">
        <w:r w:rsidRPr="009B3BAD">
          <w:rPr>
            <w:rStyle w:val="Hyperlink"/>
          </w:rPr>
          <w:t>5.f</w:t>
        </w:r>
      </w:hyperlink>
      <w:r>
        <w:t xml:space="preserve">, </w:t>
      </w:r>
      <w:hyperlink w:anchor="_NoDirectInvokeAttribute" w:history="1">
        <w:r w:rsidRPr="009B3BAD">
          <w:rPr>
            <w:rStyle w:val="Hyperlink"/>
          </w:rPr>
          <w:t>6.f</w:t>
        </w:r>
      </w:hyperlink>
      <w:r>
        <w:t xml:space="preserve">, </w:t>
      </w:r>
      <w:r>
        <w:rPr>
          <w:i/>
          <w:iCs/>
        </w:rPr>
        <w:t>supra</w:t>
      </w:r>
      <w:r>
        <w:t>.</w:t>
      </w:r>
    </w:p>
  </w:footnote>
  <w:footnote w:id="80">
    <w:p w14:paraId="1651A3EA" w14:textId="178E7E09" w:rsidR="00DD27AA" w:rsidRDefault="00DD27AA">
      <w:pPr>
        <w:pStyle w:val="FootnoteText"/>
      </w:pPr>
      <w:r>
        <w:rPr>
          <w:rStyle w:val="FootnoteReference"/>
        </w:rPr>
        <w:footnoteRef/>
      </w:r>
      <w:r>
        <w:t xml:space="preserve"> v. § </w:t>
      </w:r>
      <w:hyperlink w:anchor="_DotNetVault_VsDelegateCapture" w:history="1">
        <w:r w:rsidRPr="009B3BAD">
          <w:rPr>
            <w:rStyle w:val="Hyperlink"/>
          </w:rPr>
          <w:t>5.c</w:t>
        </w:r>
      </w:hyperlink>
      <w:r>
        <w:t>, supra.</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F1DD778" w14:textId="77777777" w:rsidR="00DD27AA" w:rsidRDefault="00DD27AA">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1266C8" w14:textId="46D7D5C6" w:rsidR="00DD27AA" w:rsidRDefault="00DD27AA">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87333" w14:textId="77777777" w:rsidR="00DD27AA" w:rsidRDefault="00DD27AA">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B626F55" w14:textId="1D5F86AB" w:rsidR="00DD27AA" w:rsidRDefault="00DD27AA">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2A80FB" w14:textId="65D83035" w:rsidR="00DD27AA" w:rsidRPr="0071058F" w:rsidRDefault="00DD27AA" w:rsidP="0071058F">
    <w:pPr>
      <w:pStyle w:val="Header"/>
      <w:jc w:val="center"/>
    </w:pPr>
    <w:sdt>
      <w:sdtPr>
        <w:rPr>
          <w:b/>
          <w:bCs/>
        </w:rPr>
        <w:id w:val="1669127911"/>
        <w:docPartObj>
          <w:docPartGallery w:val="Watermarks"/>
          <w:docPartUnique/>
        </w:docPartObj>
      </w:sdtPr>
      <w:sdtContent>
        <w:r>
          <w:rPr>
            <w:b/>
            <w:bCs/>
            <w:noProof/>
          </w:rPr>
          <w:pict w14:anchorId="4120C49D">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2"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sdtContent>
    </w:sdt>
    <w:r>
      <w:rPr>
        <w:b/>
        <w:bCs/>
      </w:rPr>
      <w:t xml:space="preserve">DotNetVault © 2019-2020, </w:t>
    </w:r>
    <w:r w:rsidRPr="0071058F">
      <w:t>CJM Screws LLC</w:t>
    </w:r>
    <w:r>
      <w:rPr>
        <w:b/>
        <w:bCs/>
      </w:rPr>
      <w:t xml:space="preserve">. </w:t>
    </w:r>
    <w:r>
      <w:t>All Rights Reserved.</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544CB4"/>
    <w:multiLevelType w:val="hybridMultilevel"/>
    <w:tmpl w:val="D21E8322"/>
    <w:lvl w:ilvl="0" w:tplc="6C4E656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7805C62"/>
    <w:multiLevelType w:val="hybridMultilevel"/>
    <w:tmpl w:val="0DF00E56"/>
    <w:lvl w:ilvl="0" w:tplc="027C866A">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8C21E5D"/>
    <w:multiLevelType w:val="hybridMultilevel"/>
    <w:tmpl w:val="652E1224"/>
    <w:lvl w:ilvl="0" w:tplc="71C058CE">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 w15:restartNumberingAfterBreak="0">
    <w:nsid w:val="08DC0835"/>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B667878"/>
    <w:multiLevelType w:val="hybridMultilevel"/>
    <w:tmpl w:val="2D5ED3F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D6F0AD6"/>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49962DC"/>
    <w:multiLevelType w:val="hybridMultilevel"/>
    <w:tmpl w:val="D74E6B4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15:restartNumberingAfterBreak="0">
    <w:nsid w:val="1C7D0B31"/>
    <w:multiLevelType w:val="hybridMultilevel"/>
    <w:tmpl w:val="6A50E350"/>
    <w:lvl w:ilvl="0" w:tplc="6FA8F102">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1F3B466E"/>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1FFD5AA8"/>
    <w:multiLevelType w:val="hybridMultilevel"/>
    <w:tmpl w:val="7FB6EB4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FB50252"/>
    <w:multiLevelType w:val="hybridMultilevel"/>
    <w:tmpl w:val="886AE6A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1FA02A1"/>
    <w:multiLevelType w:val="hybridMultilevel"/>
    <w:tmpl w:val="383CD7EC"/>
    <w:lvl w:ilvl="0" w:tplc="64C68D12">
      <w:start w:val="1"/>
      <w:numFmt w:val="lowerRoman"/>
      <w:lvlText w:val="%1."/>
      <w:lvlJc w:val="left"/>
      <w:pPr>
        <w:ind w:left="2160" w:hanging="720"/>
      </w:pPr>
      <w:rPr>
        <w:rFonts w:hint="default"/>
        <w:i w:val="0"/>
        <w:i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3935EBD"/>
    <w:multiLevelType w:val="hybridMultilevel"/>
    <w:tmpl w:val="152466E4"/>
    <w:lvl w:ilvl="0" w:tplc="684205DC">
      <w:start w:val="1"/>
      <w:numFmt w:val="decimal"/>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13" w15:restartNumberingAfterBreak="0">
    <w:nsid w:val="35BA540F"/>
    <w:multiLevelType w:val="hybridMultilevel"/>
    <w:tmpl w:val="0E96E416"/>
    <w:lvl w:ilvl="0" w:tplc="2FD8F816">
      <w:start w:val="1"/>
      <w:numFmt w:val="lowerRoman"/>
      <w:lvlText w:val="%1."/>
      <w:lvlJc w:val="left"/>
      <w:pPr>
        <w:ind w:left="1440" w:hanging="720"/>
      </w:pPr>
      <w:rPr>
        <w:rFonts w:hint="default"/>
        <w:i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15:restartNumberingAfterBreak="0">
    <w:nsid w:val="38E31F16"/>
    <w:multiLevelType w:val="hybridMultilevel"/>
    <w:tmpl w:val="84B45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A395650"/>
    <w:multiLevelType w:val="hybridMultilevel"/>
    <w:tmpl w:val="2EDC2AC0"/>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 w15:restartNumberingAfterBreak="0">
    <w:nsid w:val="3C3C0C1C"/>
    <w:multiLevelType w:val="hybridMultilevel"/>
    <w:tmpl w:val="EA9AD3E2"/>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3F014AB8"/>
    <w:multiLevelType w:val="hybridMultilevel"/>
    <w:tmpl w:val="FF4820BE"/>
    <w:lvl w:ilvl="0" w:tplc="0D085CF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406D5A4B"/>
    <w:multiLevelType w:val="hybridMultilevel"/>
    <w:tmpl w:val="DAEAE124"/>
    <w:lvl w:ilvl="0" w:tplc="124C5D46">
      <w:start w:val="1"/>
      <w:numFmt w:val="lowerRoman"/>
      <w:lvlText w:val="%1."/>
      <w:lvlJc w:val="left"/>
      <w:pPr>
        <w:ind w:left="720" w:hanging="72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1830B7E"/>
    <w:multiLevelType w:val="hybridMultilevel"/>
    <w:tmpl w:val="83D26E4C"/>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1DA0472"/>
    <w:multiLevelType w:val="hybridMultilevel"/>
    <w:tmpl w:val="FA3A3BFE"/>
    <w:lvl w:ilvl="0" w:tplc="06C07640">
      <w:start w:val="1"/>
      <w:numFmt w:val="lowerRoman"/>
      <w:lvlText w:val="%1."/>
      <w:lvlJc w:val="left"/>
      <w:pPr>
        <w:ind w:left="1800" w:hanging="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48BE7576"/>
    <w:multiLevelType w:val="hybridMultilevel"/>
    <w:tmpl w:val="F162CF3C"/>
    <w:lvl w:ilvl="0" w:tplc="D28824E6">
      <w:start w:val="1"/>
      <w:numFmt w:val="lowerRoman"/>
      <w:lvlText w:val="%1."/>
      <w:lvlJc w:val="left"/>
      <w:pPr>
        <w:ind w:left="3240" w:hanging="720"/>
      </w:pPr>
      <w:rPr>
        <w:rFonts w:hint="default"/>
      </w:r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2" w15:restartNumberingAfterBreak="0">
    <w:nsid w:val="49686BA8"/>
    <w:multiLevelType w:val="hybridMultilevel"/>
    <w:tmpl w:val="C816773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DB96955"/>
    <w:multiLevelType w:val="hybridMultilevel"/>
    <w:tmpl w:val="3FF87560"/>
    <w:lvl w:ilvl="0" w:tplc="5614BBB2">
      <w:start w:val="1"/>
      <w:numFmt w:val="lowerRoman"/>
      <w:lvlText w:val="%1."/>
      <w:lvlJc w:val="left"/>
      <w:pPr>
        <w:ind w:left="2160" w:hanging="720"/>
      </w:pPr>
      <w:rPr>
        <w:rFonts w:hint="default"/>
        <w:i w:val="0"/>
        <w:iCs/>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4" w15:restartNumberingAfterBreak="0">
    <w:nsid w:val="4FE30507"/>
    <w:multiLevelType w:val="hybridMultilevel"/>
    <w:tmpl w:val="9A3ECC60"/>
    <w:lvl w:ilvl="0" w:tplc="FC1C432C">
      <w:start w:val="1"/>
      <w:numFmt w:val="lowerRoman"/>
      <w:lvlText w:val="%1."/>
      <w:lvlJc w:val="left"/>
      <w:pPr>
        <w:ind w:left="1800" w:hanging="720"/>
      </w:pPr>
      <w:rPr>
        <w:rFonts w:hint="default"/>
        <w:i/>
        <w:iCs/>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5" w15:restartNumberingAfterBreak="0">
    <w:nsid w:val="52F1302D"/>
    <w:multiLevelType w:val="hybridMultilevel"/>
    <w:tmpl w:val="17CA18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53F22AD9"/>
    <w:multiLevelType w:val="hybridMultilevel"/>
    <w:tmpl w:val="5EB26D8E"/>
    <w:lvl w:ilvl="0" w:tplc="D87250C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551970"/>
    <w:multiLevelType w:val="hybridMultilevel"/>
    <w:tmpl w:val="EE805A58"/>
    <w:lvl w:ilvl="0" w:tplc="BC0CAA8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51C5F88"/>
    <w:multiLevelType w:val="hybridMultilevel"/>
    <w:tmpl w:val="1F7089D2"/>
    <w:lvl w:ilvl="0" w:tplc="8C287B8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55322030"/>
    <w:multiLevelType w:val="hybridMultilevel"/>
    <w:tmpl w:val="F544C454"/>
    <w:lvl w:ilvl="0" w:tplc="624093D0">
      <w:start w:val="1"/>
      <w:numFmt w:val="lowerLetter"/>
      <w:lvlText w:val="%1."/>
      <w:lvlJc w:val="left"/>
      <w:pPr>
        <w:ind w:left="1080" w:hanging="360"/>
      </w:pPr>
      <w:rPr>
        <w:rFonts w:hint="default"/>
        <w:i w:val="0"/>
        <w:iCs/>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0" w15:restartNumberingAfterBreak="0">
    <w:nsid w:val="5BD83F9F"/>
    <w:multiLevelType w:val="hybridMultilevel"/>
    <w:tmpl w:val="CD0E0E74"/>
    <w:lvl w:ilvl="0" w:tplc="04090001">
      <w:start w:val="1"/>
      <w:numFmt w:val="bullet"/>
      <w:lvlText w:val=""/>
      <w:lvlJc w:val="left"/>
      <w:pPr>
        <w:ind w:left="3420" w:hanging="360"/>
      </w:pPr>
      <w:rPr>
        <w:rFonts w:ascii="Symbol" w:hAnsi="Symbol" w:hint="default"/>
      </w:rPr>
    </w:lvl>
    <w:lvl w:ilvl="1" w:tplc="04090003" w:tentative="1">
      <w:start w:val="1"/>
      <w:numFmt w:val="bullet"/>
      <w:lvlText w:val="o"/>
      <w:lvlJc w:val="left"/>
      <w:pPr>
        <w:ind w:left="4140" w:hanging="360"/>
      </w:pPr>
      <w:rPr>
        <w:rFonts w:ascii="Courier New" w:hAnsi="Courier New" w:cs="Courier New" w:hint="default"/>
      </w:rPr>
    </w:lvl>
    <w:lvl w:ilvl="2" w:tplc="04090005" w:tentative="1">
      <w:start w:val="1"/>
      <w:numFmt w:val="bullet"/>
      <w:lvlText w:val=""/>
      <w:lvlJc w:val="left"/>
      <w:pPr>
        <w:ind w:left="4860" w:hanging="360"/>
      </w:pPr>
      <w:rPr>
        <w:rFonts w:ascii="Wingdings" w:hAnsi="Wingdings" w:hint="default"/>
      </w:rPr>
    </w:lvl>
    <w:lvl w:ilvl="3" w:tplc="04090001" w:tentative="1">
      <w:start w:val="1"/>
      <w:numFmt w:val="bullet"/>
      <w:lvlText w:val=""/>
      <w:lvlJc w:val="left"/>
      <w:pPr>
        <w:ind w:left="5580" w:hanging="360"/>
      </w:pPr>
      <w:rPr>
        <w:rFonts w:ascii="Symbol" w:hAnsi="Symbol" w:hint="default"/>
      </w:rPr>
    </w:lvl>
    <w:lvl w:ilvl="4" w:tplc="04090003" w:tentative="1">
      <w:start w:val="1"/>
      <w:numFmt w:val="bullet"/>
      <w:lvlText w:val="o"/>
      <w:lvlJc w:val="left"/>
      <w:pPr>
        <w:ind w:left="6300" w:hanging="360"/>
      </w:pPr>
      <w:rPr>
        <w:rFonts w:ascii="Courier New" w:hAnsi="Courier New" w:cs="Courier New" w:hint="default"/>
      </w:rPr>
    </w:lvl>
    <w:lvl w:ilvl="5" w:tplc="04090005" w:tentative="1">
      <w:start w:val="1"/>
      <w:numFmt w:val="bullet"/>
      <w:lvlText w:val=""/>
      <w:lvlJc w:val="left"/>
      <w:pPr>
        <w:ind w:left="7020" w:hanging="360"/>
      </w:pPr>
      <w:rPr>
        <w:rFonts w:ascii="Wingdings" w:hAnsi="Wingdings" w:hint="default"/>
      </w:rPr>
    </w:lvl>
    <w:lvl w:ilvl="6" w:tplc="04090001" w:tentative="1">
      <w:start w:val="1"/>
      <w:numFmt w:val="bullet"/>
      <w:lvlText w:val=""/>
      <w:lvlJc w:val="left"/>
      <w:pPr>
        <w:ind w:left="7740" w:hanging="360"/>
      </w:pPr>
      <w:rPr>
        <w:rFonts w:ascii="Symbol" w:hAnsi="Symbol" w:hint="default"/>
      </w:rPr>
    </w:lvl>
    <w:lvl w:ilvl="7" w:tplc="04090003" w:tentative="1">
      <w:start w:val="1"/>
      <w:numFmt w:val="bullet"/>
      <w:lvlText w:val="o"/>
      <w:lvlJc w:val="left"/>
      <w:pPr>
        <w:ind w:left="8460" w:hanging="360"/>
      </w:pPr>
      <w:rPr>
        <w:rFonts w:ascii="Courier New" w:hAnsi="Courier New" w:cs="Courier New" w:hint="default"/>
      </w:rPr>
    </w:lvl>
    <w:lvl w:ilvl="8" w:tplc="04090005" w:tentative="1">
      <w:start w:val="1"/>
      <w:numFmt w:val="bullet"/>
      <w:lvlText w:val=""/>
      <w:lvlJc w:val="left"/>
      <w:pPr>
        <w:ind w:left="9180" w:hanging="360"/>
      </w:pPr>
      <w:rPr>
        <w:rFonts w:ascii="Wingdings" w:hAnsi="Wingdings" w:hint="default"/>
      </w:rPr>
    </w:lvl>
  </w:abstractNum>
  <w:abstractNum w:abstractNumId="31" w15:restartNumberingAfterBreak="0">
    <w:nsid w:val="63325339"/>
    <w:multiLevelType w:val="hybridMultilevel"/>
    <w:tmpl w:val="3E00E794"/>
    <w:lvl w:ilvl="0" w:tplc="27681B5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2" w15:restartNumberingAfterBreak="0">
    <w:nsid w:val="63CF4B49"/>
    <w:multiLevelType w:val="hybridMultilevel"/>
    <w:tmpl w:val="B0E61800"/>
    <w:lvl w:ilvl="0" w:tplc="D28824E6">
      <w:start w:val="1"/>
      <w:numFmt w:val="lowerRoman"/>
      <w:lvlText w:val="%1."/>
      <w:lvlJc w:val="left"/>
      <w:pPr>
        <w:ind w:left="1800" w:hanging="720"/>
      </w:pPr>
      <w:rPr>
        <w:rFonts w:hint="default"/>
      </w:rPr>
    </w:lvl>
    <w:lvl w:ilvl="1" w:tplc="04090019">
      <w:start w:val="1"/>
      <w:numFmt w:val="lowerLetter"/>
      <w:lvlText w:val="%2."/>
      <w:lvlJc w:val="left"/>
      <w:pPr>
        <w:ind w:left="2160" w:hanging="360"/>
      </w:pPr>
    </w:lvl>
    <w:lvl w:ilvl="2" w:tplc="5538CC60">
      <w:start w:val="1"/>
      <w:numFmt w:val="decimal"/>
      <w:lvlText w:val="%3)"/>
      <w:lvlJc w:val="left"/>
      <w:pPr>
        <w:ind w:left="3060" w:hanging="360"/>
      </w:pPr>
      <w:rPr>
        <w:rFonts w:hint="default"/>
      </w:rPr>
    </w:lvl>
    <w:lvl w:ilvl="3" w:tplc="13AC17D4">
      <w:start w:val="1"/>
      <w:numFmt w:val="lowerRoman"/>
      <w:lvlText w:val="%4."/>
      <w:lvlJc w:val="left"/>
      <w:pPr>
        <w:ind w:left="3960" w:hanging="720"/>
      </w:pPr>
      <w:rPr>
        <w:rFonts w:hint="default"/>
        <w:i/>
        <w:iCs/>
      </w:r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64EF6A4C"/>
    <w:multiLevelType w:val="hybridMultilevel"/>
    <w:tmpl w:val="100AD5B8"/>
    <w:lvl w:ilvl="0" w:tplc="8A882BF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4" w15:restartNumberingAfterBreak="0">
    <w:nsid w:val="66604707"/>
    <w:multiLevelType w:val="hybridMultilevel"/>
    <w:tmpl w:val="A14ED5E4"/>
    <w:lvl w:ilvl="0" w:tplc="76062506">
      <w:start w:val="4"/>
      <w:numFmt w:val="bullet"/>
      <w:lvlText w:val="-"/>
      <w:lvlJc w:val="left"/>
      <w:pPr>
        <w:ind w:left="1800" w:hanging="360"/>
      </w:pPr>
      <w:rPr>
        <w:rFonts w:ascii="Calibri Light" w:eastAsiaTheme="majorEastAsia" w:hAnsi="Calibri Light" w:cs="Calibri Light"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5" w15:restartNumberingAfterBreak="0">
    <w:nsid w:val="68EB4381"/>
    <w:multiLevelType w:val="hybridMultilevel"/>
    <w:tmpl w:val="7A3A7FD0"/>
    <w:lvl w:ilvl="0" w:tplc="410E001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15:restartNumberingAfterBreak="0">
    <w:nsid w:val="6B1D01CE"/>
    <w:multiLevelType w:val="hybridMultilevel"/>
    <w:tmpl w:val="B12687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39159AE"/>
    <w:multiLevelType w:val="hybridMultilevel"/>
    <w:tmpl w:val="DBB0A38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77A00A9E"/>
    <w:multiLevelType w:val="hybridMultilevel"/>
    <w:tmpl w:val="F75C051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786D3938"/>
    <w:multiLevelType w:val="hybridMultilevel"/>
    <w:tmpl w:val="FE1894A8"/>
    <w:lvl w:ilvl="0" w:tplc="7AF6B368">
      <w:start w:val="1"/>
      <w:numFmt w:val="lowerLetter"/>
      <w:lvlText w:val="%1."/>
      <w:lvlJc w:val="left"/>
      <w:pPr>
        <w:ind w:left="1080" w:hanging="360"/>
      </w:pPr>
      <w:rPr>
        <w:rFonts w:hint="default"/>
        <w:i w:val="0"/>
        <w:iCs/>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0" w15:restartNumberingAfterBreak="0">
    <w:nsid w:val="7CFA52D9"/>
    <w:multiLevelType w:val="hybridMultilevel"/>
    <w:tmpl w:val="46884568"/>
    <w:lvl w:ilvl="0" w:tplc="8C44AE7A">
      <w:start w:val="4"/>
      <w:numFmt w:val="lowerLetter"/>
      <w:lvlText w:val="%1."/>
      <w:lvlJc w:val="left"/>
      <w:pPr>
        <w:ind w:left="1080" w:hanging="360"/>
      </w:pPr>
      <w:rPr>
        <w:rFonts w:hint="default"/>
      </w:rPr>
    </w:lvl>
    <w:lvl w:ilvl="1" w:tplc="04090019" w:tentative="1">
      <w:start w:val="1"/>
      <w:numFmt w:val="lowerLetter"/>
      <w:lvlText w:val="%2."/>
      <w:lvlJc w:val="left"/>
      <w:pPr>
        <w:ind w:left="360" w:hanging="360"/>
      </w:pPr>
    </w:lvl>
    <w:lvl w:ilvl="2" w:tplc="0409001B" w:tentative="1">
      <w:start w:val="1"/>
      <w:numFmt w:val="lowerRoman"/>
      <w:lvlText w:val="%3."/>
      <w:lvlJc w:val="right"/>
      <w:pPr>
        <w:ind w:left="1080" w:hanging="180"/>
      </w:pPr>
    </w:lvl>
    <w:lvl w:ilvl="3" w:tplc="0409000F" w:tentative="1">
      <w:start w:val="1"/>
      <w:numFmt w:val="decimal"/>
      <w:lvlText w:val="%4."/>
      <w:lvlJc w:val="left"/>
      <w:pPr>
        <w:ind w:left="1800" w:hanging="360"/>
      </w:pPr>
    </w:lvl>
    <w:lvl w:ilvl="4" w:tplc="04090019" w:tentative="1">
      <w:start w:val="1"/>
      <w:numFmt w:val="lowerLetter"/>
      <w:lvlText w:val="%5."/>
      <w:lvlJc w:val="left"/>
      <w:pPr>
        <w:ind w:left="2520" w:hanging="360"/>
      </w:pPr>
    </w:lvl>
    <w:lvl w:ilvl="5" w:tplc="0409001B" w:tentative="1">
      <w:start w:val="1"/>
      <w:numFmt w:val="lowerRoman"/>
      <w:lvlText w:val="%6."/>
      <w:lvlJc w:val="right"/>
      <w:pPr>
        <w:ind w:left="3240" w:hanging="180"/>
      </w:pPr>
    </w:lvl>
    <w:lvl w:ilvl="6" w:tplc="0409000F" w:tentative="1">
      <w:start w:val="1"/>
      <w:numFmt w:val="decimal"/>
      <w:lvlText w:val="%7."/>
      <w:lvlJc w:val="left"/>
      <w:pPr>
        <w:ind w:left="3960" w:hanging="360"/>
      </w:pPr>
    </w:lvl>
    <w:lvl w:ilvl="7" w:tplc="04090019" w:tentative="1">
      <w:start w:val="1"/>
      <w:numFmt w:val="lowerLetter"/>
      <w:lvlText w:val="%8."/>
      <w:lvlJc w:val="left"/>
      <w:pPr>
        <w:ind w:left="4680" w:hanging="360"/>
      </w:pPr>
    </w:lvl>
    <w:lvl w:ilvl="8" w:tplc="0409001B" w:tentative="1">
      <w:start w:val="1"/>
      <w:numFmt w:val="lowerRoman"/>
      <w:lvlText w:val="%9."/>
      <w:lvlJc w:val="right"/>
      <w:pPr>
        <w:ind w:left="5400" w:hanging="180"/>
      </w:pPr>
    </w:lvl>
  </w:abstractNum>
  <w:abstractNum w:abstractNumId="41" w15:restartNumberingAfterBreak="0">
    <w:nsid w:val="7EB37146"/>
    <w:multiLevelType w:val="hybridMultilevel"/>
    <w:tmpl w:val="D8F6E98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2"/>
  </w:num>
  <w:num w:numId="2">
    <w:abstractNumId w:val="1"/>
  </w:num>
  <w:num w:numId="3">
    <w:abstractNumId w:val="31"/>
  </w:num>
  <w:num w:numId="4">
    <w:abstractNumId w:val="25"/>
  </w:num>
  <w:num w:numId="5">
    <w:abstractNumId w:val="9"/>
  </w:num>
  <w:num w:numId="6">
    <w:abstractNumId w:val="10"/>
  </w:num>
  <w:num w:numId="7">
    <w:abstractNumId w:val="15"/>
  </w:num>
  <w:num w:numId="8">
    <w:abstractNumId w:val="7"/>
  </w:num>
  <w:num w:numId="9">
    <w:abstractNumId w:val="34"/>
  </w:num>
  <w:num w:numId="10">
    <w:abstractNumId w:val="27"/>
  </w:num>
  <w:num w:numId="11">
    <w:abstractNumId w:val="17"/>
  </w:num>
  <w:num w:numId="12">
    <w:abstractNumId w:val="35"/>
  </w:num>
  <w:num w:numId="13">
    <w:abstractNumId w:val="32"/>
  </w:num>
  <w:num w:numId="14">
    <w:abstractNumId w:val="37"/>
  </w:num>
  <w:num w:numId="15">
    <w:abstractNumId w:val="18"/>
  </w:num>
  <w:num w:numId="16">
    <w:abstractNumId w:val="23"/>
  </w:num>
  <w:num w:numId="17">
    <w:abstractNumId w:val="14"/>
  </w:num>
  <w:num w:numId="18">
    <w:abstractNumId w:val="21"/>
  </w:num>
  <w:num w:numId="19">
    <w:abstractNumId w:val="30"/>
  </w:num>
  <w:num w:numId="20">
    <w:abstractNumId w:val="19"/>
  </w:num>
  <w:num w:numId="21">
    <w:abstractNumId w:val="2"/>
  </w:num>
  <w:num w:numId="22">
    <w:abstractNumId w:val="40"/>
  </w:num>
  <w:num w:numId="23">
    <w:abstractNumId w:val="11"/>
  </w:num>
  <w:num w:numId="24">
    <w:abstractNumId w:val="24"/>
  </w:num>
  <w:num w:numId="25">
    <w:abstractNumId w:val="12"/>
  </w:num>
  <w:num w:numId="26">
    <w:abstractNumId w:val="6"/>
  </w:num>
  <w:num w:numId="27">
    <w:abstractNumId w:val="38"/>
  </w:num>
  <w:num w:numId="28">
    <w:abstractNumId w:val="39"/>
  </w:num>
  <w:num w:numId="29">
    <w:abstractNumId w:val="20"/>
  </w:num>
  <w:num w:numId="30">
    <w:abstractNumId w:val="29"/>
  </w:num>
  <w:num w:numId="31">
    <w:abstractNumId w:val="0"/>
  </w:num>
  <w:num w:numId="32">
    <w:abstractNumId w:val="16"/>
  </w:num>
  <w:num w:numId="33">
    <w:abstractNumId w:val="33"/>
  </w:num>
  <w:num w:numId="34">
    <w:abstractNumId w:val="28"/>
  </w:num>
  <w:num w:numId="35">
    <w:abstractNumId w:val="4"/>
  </w:num>
  <w:num w:numId="36">
    <w:abstractNumId w:val="41"/>
  </w:num>
  <w:num w:numId="37">
    <w:abstractNumId w:val="36"/>
  </w:num>
  <w:num w:numId="38">
    <w:abstractNumId w:val="3"/>
  </w:num>
  <w:num w:numId="39">
    <w:abstractNumId w:val="8"/>
  </w:num>
  <w:num w:numId="40">
    <w:abstractNumId w:val="13"/>
  </w:num>
  <w:num w:numId="41">
    <w:abstractNumId w:val="5"/>
  </w:num>
  <w:num w:numId="42">
    <w:abstractNumId w:val="2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Christopher Susie">
    <w15:presenceInfo w15:providerId="Windows Live" w15:userId="b502599ba437b5e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5224" w:allStyles="0" w:customStyles="0" w:latentStyles="1" w:stylesInUse="0" w:headingStyles="1" w:numberingStyles="0" w:tableStyles="0" w:directFormattingOnRuns="0" w:directFormattingOnParagraphs="1" w:directFormattingOnNumbering="0" w:directFormattingOnTables="0" w:clearFormatting="1" w:top3HeadingStyles="0" w:visibleStyles="1" w:alternateStyleNames="0"/>
  <w:trackRevisions/>
  <w:defaultTabStop w:val="720"/>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4EF9"/>
    <w:rsid w:val="00003312"/>
    <w:rsid w:val="0000441B"/>
    <w:rsid w:val="000049AD"/>
    <w:rsid w:val="00005515"/>
    <w:rsid w:val="00006D3B"/>
    <w:rsid w:val="00007C37"/>
    <w:rsid w:val="0001505D"/>
    <w:rsid w:val="00016CDC"/>
    <w:rsid w:val="00016F3D"/>
    <w:rsid w:val="00025FC2"/>
    <w:rsid w:val="000261C8"/>
    <w:rsid w:val="000265CA"/>
    <w:rsid w:val="000312F6"/>
    <w:rsid w:val="00032CCE"/>
    <w:rsid w:val="00032F2C"/>
    <w:rsid w:val="00033BB4"/>
    <w:rsid w:val="00034BED"/>
    <w:rsid w:val="00035249"/>
    <w:rsid w:val="00036936"/>
    <w:rsid w:val="00036D41"/>
    <w:rsid w:val="00037A7D"/>
    <w:rsid w:val="00037EA1"/>
    <w:rsid w:val="000415DB"/>
    <w:rsid w:val="00042662"/>
    <w:rsid w:val="00042E67"/>
    <w:rsid w:val="000478B3"/>
    <w:rsid w:val="00050501"/>
    <w:rsid w:val="00051DAE"/>
    <w:rsid w:val="00053934"/>
    <w:rsid w:val="000557CF"/>
    <w:rsid w:val="000566FC"/>
    <w:rsid w:val="00056840"/>
    <w:rsid w:val="00062359"/>
    <w:rsid w:val="00062E5A"/>
    <w:rsid w:val="000656D6"/>
    <w:rsid w:val="00065B87"/>
    <w:rsid w:val="00066E82"/>
    <w:rsid w:val="00071D60"/>
    <w:rsid w:val="000811D4"/>
    <w:rsid w:val="000859E7"/>
    <w:rsid w:val="00085E83"/>
    <w:rsid w:val="0008618C"/>
    <w:rsid w:val="000870AB"/>
    <w:rsid w:val="0008760F"/>
    <w:rsid w:val="000905CA"/>
    <w:rsid w:val="00092A7F"/>
    <w:rsid w:val="00095BE6"/>
    <w:rsid w:val="0009639D"/>
    <w:rsid w:val="000A009A"/>
    <w:rsid w:val="000A19AE"/>
    <w:rsid w:val="000A306E"/>
    <w:rsid w:val="000A5BB2"/>
    <w:rsid w:val="000A60AB"/>
    <w:rsid w:val="000A6B2E"/>
    <w:rsid w:val="000A7F8A"/>
    <w:rsid w:val="000B0003"/>
    <w:rsid w:val="000B1841"/>
    <w:rsid w:val="000B2399"/>
    <w:rsid w:val="000B2BA0"/>
    <w:rsid w:val="000B385D"/>
    <w:rsid w:val="000B3904"/>
    <w:rsid w:val="000B6523"/>
    <w:rsid w:val="000B6555"/>
    <w:rsid w:val="000B6570"/>
    <w:rsid w:val="000B6E8C"/>
    <w:rsid w:val="000C0AC9"/>
    <w:rsid w:val="000C3A69"/>
    <w:rsid w:val="000C47B4"/>
    <w:rsid w:val="000C5B6B"/>
    <w:rsid w:val="000C5DE3"/>
    <w:rsid w:val="000C6912"/>
    <w:rsid w:val="000D00D8"/>
    <w:rsid w:val="000D2105"/>
    <w:rsid w:val="000D2337"/>
    <w:rsid w:val="000D37BB"/>
    <w:rsid w:val="000D5D64"/>
    <w:rsid w:val="000D71A5"/>
    <w:rsid w:val="000E2564"/>
    <w:rsid w:val="000E30D6"/>
    <w:rsid w:val="000E4459"/>
    <w:rsid w:val="000F000E"/>
    <w:rsid w:val="000F0E1A"/>
    <w:rsid w:val="000F5D42"/>
    <w:rsid w:val="000F63E0"/>
    <w:rsid w:val="00105C71"/>
    <w:rsid w:val="00110852"/>
    <w:rsid w:val="00111426"/>
    <w:rsid w:val="00111645"/>
    <w:rsid w:val="00112707"/>
    <w:rsid w:val="00113F1D"/>
    <w:rsid w:val="0011660E"/>
    <w:rsid w:val="00121B19"/>
    <w:rsid w:val="00122C6D"/>
    <w:rsid w:val="00123C08"/>
    <w:rsid w:val="00125EE6"/>
    <w:rsid w:val="00126F39"/>
    <w:rsid w:val="0013220F"/>
    <w:rsid w:val="00132EE9"/>
    <w:rsid w:val="0013472C"/>
    <w:rsid w:val="00135CD3"/>
    <w:rsid w:val="001379A3"/>
    <w:rsid w:val="00137E69"/>
    <w:rsid w:val="00140C84"/>
    <w:rsid w:val="001415B4"/>
    <w:rsid w:val="00141947"/>
    <w:rsid w:val="00141C67"/>
    <w:rsid w:val="00142E3A"/>
    <w:rsid w:val="00144EDF"/>
    <w:rsid w:val="0015161F"/>
    <w:rsid w:val="00155EAD"/>
    <w:rsid w:val="00160D0D"/>
    <w:rsid w:val="0016272D"/>
    <w:rsid w:val="0016317E"/>
    <w:rsid w:val="00164AB5"/>
    <w:rsid w:val="0016594F"/>
    <w:rsid w:val="00165D15"/>
    <w:rsid w:val="00172D7F"/>
    <w:rsid w:val="0017340F"/>
    <w:rsid w:val="00173570"/>
    <w:rsid w:val="001754CC"/>
    <w:rsid w:val="00177291"/>
    <w:rsid w:val="00181C00"/>
    <w:rsid w:val="0018206B"/>
    <w:rsid w:val="00182994"/>
    <w:rsid w:val="0018382A"/>
    <w:rsid w:val="0018620F"/>
    <w:rsid w:val="001875A3"/>
    <w:rsid w:val="00187D79"/>
    <w:rsid w:val="0019111E"/>
    <w:rsid w:val="0019159C"/>
    <w:rsid w:val="00192014"/>
    <w:rsid w:val="00192F85"/>
    <w:rsid w:val="0019392D"/>
    <w:rsid w:val="00194022"/>
    <w:rsid w:val="001950B1"/>
    <w:rsid w:val="00195516"/>
    <w:rsid w:val="00196A6C"/>
    <w:rsid w:val="001A18E6"/>
    <w:rsid w:val="001A318B"/>
    <w:rsid w:val="001A38EC"/>
    <w:rsid w:val="001A5388"/>
    <w:rsid w:val="001A6559"/>
    <w:rsid w:val="001B0EA8"/>
    <w:rsid w:val="001B2B93"/>
    <w:rsid w:val="001B336A"/>
    <w:rsid w:val="001B3B5D"/>
    <w:rsid w:val="001B509E"/>
    <w:rsid w:val="001B56D3"/>
    <w:rsid w:val="001B6691"/>
    <w:rsid w:val="001B7416"/>
    <w:rsid w:val="001B77C0"/>
    <w:rsid w:val="001C0B5A"/>
    <w:rsid w:val="001C11E1"/>
    <w:rsid w:val="001C1E39"/>
    <w:rsid w:val="001C61E5"/>
    <w:rsid w:val="001D293B"/>
    <w:rsid w:val="001D468D"/>
    <w:rsid w:val="001D599F"/>
    <w:rsid w:val="001E2792"/>
    <w:rsid w:val="001E4CDC"/>
    <w:rsid w:val="001E4F1E"/>
    <w:rsid w:val="001E63F9"/>
    <w:rsid w:val="001E76CA"/>
    <w:rsid w:val="001E7E19"/>
    <w:rsid w:val="001F0160"/>
    <w:rsid w:val="001F283E"/>
    <w:rsid w:val="001F489D"/>
    <w:rsid w:val="001F5E5D"/>
    <w:rsid w:val="001F6A10"/>
    <w:rsid w:val="00204E12"/>
    <w:rsid w:val="00207469"/>
    <w:rsid w:val="00207F5E"/>
    <w:rsid w:val="0021091A"/>
    <w:rsid w:val="00211F62"/>
    <w:rsid w:val="002134DB"/>
    <w:rsid w:val="00214797"/>
    <w:rsid w:val="00214D93"/>
    <w:rsid w:val="00216BAC"/>
    <w:rsid w:val="00217186"/>
    <w:rsid w:val="002229A4"/>
    <w:rsid w:val="0022566F"/>
    <w:rsid w:val="002269CA"/>
    <w:rsid w:val="00231A85"/>
    <w:rsid w:val="00233D17"/>
    <w:rsid w:val="002365DA"/>
    <w:rsid w:val="00240FE9"/>
    <w:rsid w:val="002450BF"/>
    <w:rsid w:val="00245418"/>
    <w:rsid w:val="00245B08"/>
    <w:rsid w:val="00246E18"/>
    <w:rsid w:val="002475A5"/>
    <w:rsid w:val="00247A79"/>
    <w:rsid w:val="002508ED"/>
    <w:rsid w:val="00255952"/>
    <w:rsid w:val="002562DE"/>
    <w:rsid w:val="00261912"/>
    <w:rsid w:val="002633B6"/>
    <w:rsid w:val="002639D6"/>
    <w:rsid w:val="0026535B"/>
    <w:rsid w:val="002654D8"/>
    <w:rsid w:val="00265F1D"/>
    <w:rsid w:val="00270C56"/>
    <w:rsid w:val="00271208"/>
    <w:rsid w:val="00271535"/>
    <w:rsid w:val="00271A73"/>
    <w:rsid w:val="0027292E"/>
    <w:rsid w:val="00273B91"/>
    <w:rsid w:val="00274CB4"/>
    <w:rsid w:val="00276ED7"/>
    <w:rsid w:val="002823DF"/>
    <w:rsid w:val="00282552"/>
    <w:rsid w:val="00282D8B"/>
    <w:rsid w:val="00283DB8"/>
    <w:rsid w:val="00283F81"/>
    <w:rsid w:val="00284273"/>
    <w:rsid w:val="00284312"/>
    <w:rsid w:val="0028464D"/>
    <w:rsid w:val="00286061"/>
    <w:rsid w:val="0029053F"/>
    <w:rsid w:val="002956E6"/>
    <w:rsid w:val="002973F1"/>
    <w:rsid w:val="00297630"/>
    <w:rsid w:val="00297688"/>
    <w:rsid w:val="002A2C44"/>
    <w:rsid w:val="002A4C8E"/>
    <w:rsid w:val="002A4CF4"/>
    <w:rsid w:val="002B0B1A"/>
    <w:rsid w:val="002B0F78"/>
    <w:rsid w:val="002B122E"/>
    <w:rsid w:val="002B2DC6"/>
    <w:rsid w:val="002B4D1A"/>
    <w:rsid w:val="002B6AD5"/>
    <w:rsid w:val="002B7AD7"/>
    <w:rsid w:val="002C24B9"/>
    <w:rsid w:val="002C3272"/>
    <w:rsid w:val="002C5BD0"/>
    <w:rsid w:val="002D0F48"/>
    <w:rsid w:val="002D151C"/>
    <w:rsid w:val="002D1A9E"/>
    <w:rsid w:val="002D1B40"/>
    <w:rsid w:val="002D46F3"/>
    <w:rsid w:val="002D4752"/>
    <w:rsid w:val="002D589E"/>
    <w:rsid w:val="002E1819"/>
    <w:rsid w:val="002E4282"/>
    <w:rsid w:val="002E6589"/>
    <w:rsid w:val="002F08F9"/>
    <w:rsid w:val="002F248C"/>
    <w:rsid w:val="002F3EE8"/>
    <w:rsid w:val="002F4906"/>
    <w:rsid w:val="002F4DE4"/>
    <w:rsid w:val="002F53F1"/>
    <w:rsid w:val="002F5595"/>
    <w:rsid w:val="002F5604"/>
    <w:rsid w:val="00300C44"/>
    <w:rsid w:val="003019AD"/>
    <w:rsid w:val="00302343"/>
    <w:rsid w:val="00306B2A"/>
    <w:rsid w:val="00314071"/>
    <w:rsid w:val="003140CE"/>
    <w:rsid w:val="00314447"/>
    <w:rsid w:val="00320725"/>
    <w:rsid w:val="00323DA0"/>
    <w:rsid w:val="00326ABC"/>
    <w:rsid w:val="003301CC"/>
    <w:rsid w:val="00331234"/>
    <w:rsid w:val="00332A22"/>
    <w:rsid w:val="00332EB2"/>
    <w:rsid w:val="00333EBA"/>
    <w:rsid w:val="00334152"/>
    <w:rsid w:val="003363A3"/>
    <w:rsid w:val="003404F6"/>
    <w:rsid w:val="00341AB8"/>
    <w:rsid w:val="003426F1"/>
    <w:rsid w:val="003456BE"/>
    <w:rsid w:val="00345B80"/>
    <w:rsid w:val="00347158"/>
    <w:rsid w:val="003514D5"/>
    <w:rsid w:val="00352139"/>
    <w:rsid w:val="003527D1"/>
    <w:rsid w:val="003529F9"/>
    <w:rsid w:val="0035354F"/>
    <w:rsid w:val="00357636"/>
    <w:rsid w:val="003621F8"/>
    <w:rsid w:val="00363933"/>
    <w:rsid w:val="003658C3"/>
    <w:rsid w:val="0036679C"/>
    <w:rsid w:val="00367515"/>
    <w:rsid w:val="00372E52"/>
    <w:rsid w:val="003757AC"/>
    <w:rsid w:val="00380574"/>
    <w:rsid w:val="003834FD"/>
    <w:rsid w:val="00383FDB"/>
    <w:rsid w:val="00387CCE"/>
    <w:rsid w:val="003905D1"/>
    <w:rsid w:val="00390A37"/>
    <w:rsid w:val="00390A67"/>
    <w:rsid w:val="00391560"/>
    <w:rsid w:val="00393B92"/>
    <w:rsid w:val="00393F40"/>
    <w:rsid w:val="00394048"/>
    <w:rsid w:val="003A04ED"/>
    <w:rsid w:val="003A6E00"/>
    <w:rsid w:val="003B0918"/>
    <w:rsid w:val="003B3D2B"/>
    <w:rsid w:val="003B3FC0"/>
    <w:rsid w:val="003B46C1"/>
    <w:rsid w:val="003B63F7"/>
    <w:rsid w:val="003C006E"/>
    <w:rsid w:val="003C1548"/>
    <w:rsid w:val="003C6310"/>
    <w:rsid w:val="003D0233"/>
    <w:rsid w:val="003D0709"/>
    <w:rsid w:val="003D0B31"/>
    <w:rsid w:val="003D129B"/>
    <w:rsid w:val="003D1529"/>
    <w:rsid w:val="003D1A1B"/>
    <w:rsid w:val="003D22D3"/>
    <w:rsid w:val="003D26EE"/>
    <w:rsid w:val="003D4535"/>
    <w:rsid w:val="003D5403"/>
    <w:rsid w:val="003D6147"/>
    <w:rsid w:val="003E367D"/>
    <w:rsid w:val="003E5FF0"/>
    <w:rsid w:val="003E6CE9"/>
    <w:rsid w:val="003E71C7"/>
    <w:rsid w:val="003E7A4C"/>
    <w:rsid w:val="003F03CB"/>
    <w:rsid w:val="003F28EF"/>
    <w:rsid w:val="003F2BBD"/>
    <w:rsid w:val="003F2D4C"/>
    <w:rsid w:val="003F2F8C"/>
    <w:rsid w:val="003F46B7"/>
    <w:rsid w:val="003F48CB"/>
    <w:rsid w:val="003F6EEE"/>
    <w:rsid w:val="00401C83"/>
    <w:rsid w:val="00402151"/>
    <w:rsid w:val="00402D6B"/>
    <w:rsid w:val="00402EE8"/>
    <w:rsid w:val="00403B74"/>
    <w:rsid w:val="00404D7E"/>
    <w:rsid w:val="00405CD7"/>
    <w:rsid w:val="0040747F"/>
    <w:rsid w:val="00410EE7"/>
    <w:rsid w:val="00412E06"/>
    <w:rsid w:val="004200EB"/>
    <w:rsid w:val="00420BDE"/>
    <w:rsid w:val="00421293"/>
    <w:rsid w:val="00421604"/>
    <w:rsid w:val="004216E8"/>
    <w:rsid w:val="00422580"/>
    <w:rsid w:val="004246E0"/>
    <w:rsid w:val="00427A3C"/>
    <w:rsid w:val="004305AE"/>
    <w:rsid w:val="00431A12"/>
    <w:rsid w:val="00431A28"/>
    <w:rsid w:val="004325F1"/>
    <w:rsid w:val="004326B2"/>
    <w:rsid w:val="00433266"/>
    <w:rsid w:val="004332C3"/>
    <w:rsid w:val="00434F83"/>
    <w:rsid w:val="004364F6"/>
    <w:rsid w:val="004378E9"/>
    <w:rsid w:val="00441523"/>
    <w:rsid w:val="00442FC1"/>
    <w:rsid w:val="00443DC9"/>
    <w:rsid w:val="00444326"/>
    <w:rsid w:val="004453FD"/>
    <w:rsid w:val="0044614C"/>
    <w:rsid w:val="00447272"/>
    <w:rsid w:val="00452BDA"/>
    <w:rsid w:val="00452F22"/>
    <w:rsid w:val="00452FE1"/>
    <w:rsid w:val="00453A60"/>
    <w:rsid w:val="00453F1F"/>
    <w:rsid w:val="00454470"/>
    <w:rsid w:val="0045564C"/>
    <w:rsid w:val="0046121B"/>
    <w:rsid w:val="00461512"/>
    <w:rsid w:val="004658BE"/>
    <w:rsid w:val="00466F4C"/>
    <w:rsid w:val="004674A3"/>
    <w:rsid w:val="0047040E"/>
    <w:rsid w:val="004718F3"/>
    <w:rsid w:val="00471C9E"/>
    <w:rsid w:val="00471CC8"/>
    <w:rsid w:val="004733ED"/>
    <w:rsid w:val="00474F68"/>
    <w:rsid w:val="004762C5"/>
    <w:rsid w:val="00480130"/>
    <w:rsid w:val="00483D58"/>
    <w:rsid w:val="00487235"/>
    <w:rsid w:val="004877A5"/>
    <w:rsid w:val="0049034D"/>
    <w:rsid w:val="0049185E"/>
    <w:rsid w:val="00493748"/>
    <w:rsid w:val="004944D4"/>
    <w:rsid w:val="004950DE"/>
    <w:rsid w:val="004973BF"/>
    <w:rsid w:val="004A24B3"/>
    <w:rsid w:val="004A5539"/>
    <w:rsid w:val="004A74DD"/>
    <w:rsid w:val="004B26FB"/>
    <w:rsid w:val="004B400C"/>
    <w:rsid w:val="004B4062"/>
    <w:rsid w:val="004B6169"/>
    <w:rsid w:val="004B7488"/>
    <w:rsid w:val="004C1F68"/>
    <w:rsid w:val="004C2EA0"/>
    <w:rsid w:val="004C5045"/>
    <w:rsid w:val="004C527E"/>
    <w:rsid w:val="004C7369"/>
    <w:rsid w:val="004D14EC"/>
    <w:rsid w:val="004D2289"/>
    <w:rsid w:val="004D26C6"/>
    <w:rsid w:val="004D315C"/>
    <w:rsid w:val="004D4843"/>
    <w:rsid w:val="004D7E10"/>
    <w:rsid w:val="004E3B8B"/>
    <w:rsid w:val="004E53B4"/>
    <w:rsid w:val="004F0EA9"/>
    <w:rsid w:val="004F21C8"/>
    <w:rsid w:val="004F3F4B"/>
    <w:rsid w:val="004F7423"/>
    <w:rsid w:val="004F7522"/>
    <w:rsid w:val="005024B0"/>
    <w:rsid w:val="00502D72"/>
    <w:rsid w:val="00503C6F"/>
    <w:rsid w:val="00504461"/>
    <w:rsid w:val="005055FF"/>
    <w:rsid w:val="005065B2"/>
    <w:rsid w:val="00507CC8"/>
    <w:rsid w:val="00507D3E"/>
    <w:rsid w:val="005100BE"/>
    <w:rsid w:val="0051178A"/>
    <w:rsid w:val="00516F1D"/>
    <w:rsid w:val="00517CCC"/>
    <w:rsid w:val="005235BD"/>
    <w:rsid w:val="00526643"/>
    <w:rsid w:val="00530B1C"/>
    <w:rsid w:val="00532B5C"/>
    <w:rsid w:val="00535EA6"/>
    <w:rsid w:val="005374FD"/>
    <w:rsid w:val="00540B2F"/>
    <w:rsid w:val="00540FCD"/>
    <w:rsid w:val="0054148D"/>
    <w:rsid w:val="00541980"/>
    <w:rsid w:val="00543EE3"/>
    <w:rsid w:val="0055038D"/>
    <w:rsid w:val="00550CF3"/>
    <w:rsid w:val="005532F1"/>
    <w:rsid w:val="00553B6F"/>
    <w:rsid w:val="005546AD"/>
    <w:rsid w:val="00555C55"/>
    <w:rsid w:val="005579C9"/>
    <w:rsid w:val="00557DEB"/>
    <w:rsid w:val="00557F60"/>
    <w:rsid w:val="00560211"/>
    <w:rsid w:val="00560D06"/>
    <w:rsid w:val="005648E1"/>
    <w:rsid w:val="0056791D"/>
    <w:rsid w:val="00567AB6"/>
    <w:rsid w:val="0057154C"/>
    <w:rsid w:val="005717B2"/>
    <w:rsid w:val="00574446"/>
    <w:rsid w:val="005744F9"/>
    <w:rsid w:val="0057461F"/>
    <w:rsid w:val="00574AFD"/>
    <w:rsid w:val="00575109"/>
    <w:rsid w:val="005770B7"/>
    <w:rsid w:val="00577699"/>
    <w:rsid w:val="00577C15"/>
    <w:rsid w:val="005842A9"/>
    <w:rsid w:val="00584C7D"/>
    <w:rsid w:val="00584CFC"/>
    <w:rsid w:val="00587514"/>
    <w:rsid w:val="00591235"/>
    <w:rsid w:val="00591534"/>
    <w:rsid w:val="00593255"/>
    <w:rsid w:val="00593995"/>
    <w:rsid w:val="005A0272"/>
    <w:rsid w:val="005A11E3"/>
    <w:rsid w:val="005A5E97"/>
    <w:rsid w:val="005B1599"/>
    <w:rsid w:val="005B1F2E"/>
    <w:rsid w:val="005B21D3"/>
    <w:rsid w:val="005B51CB"/>
    <w:rsid w:val="005B6D23"/>
    <w:rsid w:val="005C0B86"/>
    <w:rsid w:val="005C10A6"/>
    <w:rsid w:val="005C14E7"/>
    <w:rsid w:val="005C26ED"/>
    <w:rsid w:val="005C2C68"/>
    <w:rsid w:val="005C401A"/>
    <w:rsid w:val="005C4B5A"/>
    <w:rsid w:val="005C54FE"/>
    <w:rsid w:val="005C779D"/>
    <w:rsid w:val="005D0A98"/>
    <w:rsid w:val="005D2B3B"/>
    <w:rsid w:val="005D55FD"/>
    <w:rsid w:val="005D6157"/>
    <w:rsid w:val="005E1406"/>
    <w:rsid w:val="005E2FFF"/>
    <w:rsid w:val="005E58E6"/>
    <w:rsid w:val="005E5CE1"/>
    <w:rsid w:val="005E6AF1"/>
    <w:rsid w:val="005E7CEA"/>
    <w:rsid w:val="005F02EB"/>
    <w:rsid w:val="005F1F10"/>
    <w:rsid w:val="005F2D40"/>
    <w:rsid w:val="005F3671"/>
    <w:rsid w:val="005F4C4D"/>
    <w:rsid w:val="006016BB"/>
    <w:rsid w:val="00604992"/>
    <w:rsid w:val="00612117"/>
    <w:rsid w:val="00614607"/>
    <w:rsid w:val="0061797F"/>
    <w:rsid w:val="006232BF"/>
    <w:rsid w:val="0062400B"/>
    <w:rsid w:val="0062566C"/>
    <w:rsid w:val="00626558"/>
    <w:rsid w:val="006313E9"/>
    <w:rsid w:val="006314C0"/>
    <w:rsid w:val="006361D9"/>
    <w:rsid w:val="0063669E"/>
    <w:rsid w:val="00640CA2"/>
    <w:rsid w:val="00640CF1"/>
    <w:rsid w:val="006412F7"/>
    <w:rsid w:val="0064135C"/>
    <w:rsid w:val="006431E5"/>
    <w:rsid w:val="0064555F"/>
    <w:rsid w:val="00651760"/>
    <w:rsid w:val="00651A5F"/>
    <w:rsid w:val="0065246A"/>
    <w:rsid w:val="00653216"/>
    <w:rsid w:val="006544C7"/>
    <w:rsid w:val="00654ADA"/>
    <w:rsid w:val="00655001"/>
    <w:rsid w:val="00656295"/>
    <w:rsid w:val="00656CE6"/>
    <w:rsid w:val="00660291"/>
    <w:rsid w:val="006602C0"/>
    <w:rsid w:val="0066212D"/>
    <w:rsid w:val="00662C12"/>
    <w:rsid w:val="006635AB"/>
    <w:rsid w:val="006638B2"/>
    <w:rsid w:val="0067078D"/>
    <w:rsid w:val="00671788"/>
    <w:rsid w:val="00675FE2"/>
    <w:rsid w:val="006814A0"/>
    <w:rsid w:val="006849C6"/>
    <w:rsid w:val="00684C36"/>
    <w:rsid w:val="006864D7"/>
    <w:rsid w:val="00690AF5"/>
    <w:rsid w:val="00691796"/>
    <w:rsid w:val="00692821"/>
    <w:rsid w:val="00693D6C"/>
    <w:rsid w:val="00694B8A"/>
    <w:rsid w:val="006958F8"/>
    <w:rsid w:val="00695E95"/>
    <w:rsid w:val="0069708B"/>
    <w:rsid w:val="00697CDC"/>
    <w:rsid w:val="006A038E"/>
    <w:rsid w:val="006A0B19"/>
    <w:rsid w:val="006A0BED"/>
    <w:rsid w:val="006A7C66"/>
    <w:rsid w:val="006B1C4A"/>
    <w:rsid w:val="006B42D3"/>
    <w:rsid w:val="006B72C0"/>
    <w:rsid w:val="006C05CE"/>
    <w:rsid w:val="006C29B1"/>
    <w:rsid w:val="006C3278"/>
    <w:rsid w:val="006C37DC"/>
    <w:rsid w:val="006C391A"/>
    <w:rsid w:val="006D3DEE"/>
    <w:rsid w:val="006D75B5"/>
    <w:rsid w:val="006E2580"/>
    <w:rsid w:val="006E378C"/>
    <w:rsid w:val="006E534A"/>
    <w:rsid w:val="006E5B94"/>
    <w:rsid w:val="006E5F91"/>
    <w:rsid w:val="006E765D"/>
    <w:rsid w:val="006F2859"/>
    <w:rsid w:val="006F6CF2"/>
    <w:rsid w:val="006F7836"/>
    <w:rsid w:val="00701CC1"/>
    <w:rsid w:val="00705772"/>
    <w:rsid w:val="0070665C"/>
    <w:rsid w:val="00707F0D"/>
    <w:rsid w:val="0071058F"/>
    <w:rsid w:val="00712C77"/>
    <w:rsid w:val="00713DCE"/>
    <w:rsid w:val="00715194"/>
    <w:rsid w:val="00715EA0"/>
    <w:rsid w:val="007163B7"/>
    <w:rsid w:val="00716898"/>
    <w:rsid w:val="00721403"/>
    <w:rsid w:val="00723773"/>
    <w:rsid w:val="00731F09"/>
    <w:rsid w:val="00733EEC"/>
    <w:rsid w:val="00734E71"/>
    <w:rsid w:val="00737E25"/>
    <w:rsid w:val="00740B16"/>
    <w:rsid w:val="00742854"/>
    <w:rsid w:val="0074457F"/>
    <w:rsid w:val="00750E3E"/>
    <w:rsid w:val="00751035"/>
    <w:rsid w:val="00751550"/>
    <w:rsid w:val="007528F3"/>
    <w:rsid w:val="0075378D"/>
    <w:rsid w:val="00753A82"/>
    <w:rsid w:val="00753ECC"/>
    <w:rsid w:val="0075606F"/>
    <w:rsid w:val="00757176"/>
    <w:rsid w:val="007578CF"/>
    <w:rsid w:val="00760C36"/>
    <w:rsid w:val="00765599"/>
    <w:rsid w:val="00766178"/>
    <w:rsid w:val="0076713D"/>
    <w:rsid w:val="00767973"/>
    <w:rsid w:val="00771953"/>
    <w:rsid w:val="00773DE8"/>
    <w:rsid w:val="00774E34"/>
    <w:rsid w:val="00780685"/>
    <w:rsid w:val="00783333"/>
    <w:rsid w:val="00783437"/>
    <w:rsid w:val="00783F33"/>
    <w:rsid w:val="00784221"/>
    <w:rsid w:val="00784D9F"/>
    <w:rsid w:val="00784EF9"/>
    <w:rsid w:val="00785F65"/>
    <w:rsid w:val="0078634A"/>
    <w:rsid w:val="007874F7"/>
    <w:rsid w:val="0078792A"/>
    <w:rsid w:val="0079656A"/>
    <w:rsid w:val="007A0BFB"/>
    <w:rsid w:val="007A3B9F"/>
    <w:rsid w:val="007A4A36"/>
    <w:rsid w:val="007A7177"/>
    <w:rsid w:val="007A71C4"/>
    <w:rsid w:val="007A7FAC"/>
    <w:rsid w:val="007B052A"/>
    <w:rsid w:val="007B0731"/>
    <w:rsid w:val="007B159E"/>
    <w:rsid w:val="007B37A4"/>
    <w:rsid w:val="007B448B"/>
    <w:rsid w:val="007B4CC2"/>
    <w:rsid w:val="007B5C41"/>
    <w:rsid w:val="007B633C"/>
    <w:rsid w:val="007B63ED"/>
    <w:rsid w:val="007B6E3E"/>
    <w:rsid w:val="007B71E7"/>
    <w:rsid w:val="007C00B0"/>
    <w:rsid w:val="007C29C8"/>
    <w:rsid w:val="007C2AC4"/>
    <w:rsid w:val="007C6045"/>
    <w:rsid w:val="007D15BE"/>
    <w:rsid w:val="007D38FD"/>
    <w:rsid w:val="007D743B"/>
    <w:rsid w:val="007D7820"/>
    <w:rsid w:val="007E33CA"/>
    <w:rsid w:val="007E3B04"/>
    <w:rsid w:val="007E40CF"/>
    <w:rsid w:val="007E589D"/>
    <w:rsid w:val="007E63B6"/>
    <w:rsid w:val="007F134E"/>
    <w:rsid w:val="007F2FD7"/>
    <w:rsid w:val="007F3E55"/>
    <w:rsid w:val="007F4FEC"/>
    <w:rsid w:val="007F5715"/>
    <w:rsid w:val="007F64CC"/>
    <w:rsid w:val="007F6965"/>
    <w:rsid w:val="007F69AC"/>
    <w:rsid w:val="007F72BB"/>
    <w:rsid w:val="007F7736"/>
    <w:rsid w:val="00800CB7"/>
    <w:rsid w:val="008023A8"/>
    <w:rsid w:val="008028E8"/>
    <w:rsid w:val="00804856"/>
    <w:rsid w:val="00805123"/>
    <w:rsid w:val="00805CEC"/>
    <w:rsid w:val="00807CF5"/>
    <w:rsid w:val="00810530"/>
    <w:rsid w:val="00810C53"/>
    <w:rsid w:val="00811E4B"/>
    <w:rsid w:val="00811F08"/>
    <w:rsid w:val="008179E5"/>
    <w:rsid w:val="00821D53"/>
    <w:rsid w:val="00823E57"/>
    <w:rsid w:val="0082530C"/>
    <w:rsid w:val="00825A21"/>
    <w:rsid w:val="0083167C"/>
    <w:rsid w:val="00832493"/>
    <w:rsid w:val="0083310B"/>
    <w:rsid w:val="008339CA"/>
    <w:rsid w:val="00834901"/>
    <w:rsid w:val="0083739D"/>
    <w:rsid w:val="0084098E"/>
    <w:rsid w:val="00841674"/>
    <w:rsid w:val="00842C96"/>
    <w:rsid w:val="00843223"/>
    <w:rsid w:val="008478BE"/>
    <w:rsid w:val="008521B8"/>
    <w:rsid w:val="00853DA9"/>
    <w:rsid w:val="0085575F"/>
    <w:rsid w:val="00856F95"/>
    <w:rsid w:val="00860A35"/>
    <w:rsid w:val="0086439A"/>
    <w:rsid w:val="00867235"/>
    <w:rsid w:val="008726E7"/>
    <w:rsid w:val="00876936"/>
    <w:rsid w:val="008774C5"/>
    <w:rsid w:val="008774D1"/>
    <w:rsid w:val="008828F1"/>
    <w:rsid w:val="00884756"/>
    <w:rsid w:val="008860B3"/>
    <w:rsid w:val="008909EC"/>
    <w:rsid w:val="00895338"/>
    <w:rsid w:val="0089637B"/>
    <w:rsid w:val="008A160E"/>
    <w:rsid w:val="008A28BB"/>
    <w:rsid w:val="008A39BC"/>
    <w:rsid w:val="008A3C72"/>
    <w:rsid w:val="008A58FB"/>
    <w:rsid w:val="008A7F55"/>
    <w:rsid w:val="008B5C48"/>
    <w:rsid w:val="008C19BB"/>
    <w:rsid w:val="008C48A1"/>
    <w:rsid w:val="008D019B"/>
    <w:rsid w:val="008D1275"/>
    <w:rsid w:val="008D1634"/>
    <w:rsid w:val="008D5A36"/>
    <w:rsid w:val="008D61CC"/>
    <w:rsid w:val="008D6B84"/>
    <w:rsid w:val="008E0ACB"/>
    <w:rsid w:val="008E1FF9"/>
    <w:rsid w:val="008E28C0"/>
    <w:rsid w:val="008E39A0"/>
    <w:rsid w:val="008E5245"/>
    <w:rsid w:val="008E5C0C"/>
    <w:rsid w:val="008E6AC2"/>
    <w:rsid w:val="008E6AD5"/>
    <w:rsid w:val="008E7FBD"/>
    <w:rsid w:val="008F0F5E"/>
    <w:rsid w:val="008F11DB"/>
    <w:rsid w:val="008F1A63"/>
    <w:rsid w:val="00904626"/>
    <w:rsid w:val="009055FB"/>
    <w:rsid w:val="009076A9"/>
    <w:rsid w:val="00907E93"/>
    <w:rsid w:val="0091199B"/>
    <w:rsid w:val="0091278F"/>
    <w:rsid w:val="00913878"/>
    <w:rsid w:val="00913A67"/>
    <w:rsid w:val="00913FD5"/>
    <w:rsid w:val="00914667"/>
    <w:rsid w:val="00914EEC"/>
    <w:rsid w:val="00920576"/>
    <w:rsid w:val="009214D4"/>
    <w:rsid w:val="00925602"/>
    <w:rsid w:val="00930125"/>
    <w:rsid w:val="0093038E"/>
    <w:rsid w:val="00930786"/>
    <w:rsid w:val="009329B4"/>
    <w:rsid w:val="00934705"/>
    <w:rsid w:val="00936381"/>
    <w:rsid w:val="00937622"/>
    <w:rsid w:val="00940683"/>
    <w:rsid w:val="009421E5"/>
    <w:rsid w:val="009437FC"/>
    <w:rsid w:val="00943EA5"/>
    <w:rsid w:val="00945E65"/>
    <w:rsid w:val="0094620C"/>
    <w:rsid w:val="00947EC7"/>
    <w:rsid w:val="009504EF"/>
    <w:rsid w:val="00952A2D"/>
    <w:rsid w:val="00954080"/>
    <w:rsid w:val="00954E5A"/>
    <w:rsid w:val="00955D15"/>
    <w:rsid w:val="00956AEE"/>
    <w:rsid w:val="00956DEA"/>
    <w:rsid w:val="0095775F"/>
    <w:rsid w:val="00961F82"/>
    <w:rsid w:val="00965C96"/>
    <w:rsid w:val="0097137E"/>
    <w:rsid w:val="00972B4E"/>
    <w:rsid w:val="009740C9"/>
    <w:rsid w:val="00977524"/>
    <w:rsid w:val="00981BAE"/>
    <w:rsid w:val="00984573"/>
    <w:rsid w:val="009845D6"/>
    <w:rsid w:val="00985E76"/>
    <w:rsid w:val="00986A10"/>
    <w:rsid w:val="009877CE"/>
    <w:rsid w:val="00992A1B"/>
    <w:rsid w:val="00994DD4"/>
    <w:rsid w:val="009957F9"/>
    <w:rsid w:val="009A2046"/>
    <w:rsid w:val="009A3CA7"/>
    <w:rsid w:val="009A602F"/>
    <w:rsid w:val="009B1185"/>
    <w:rsid w:val="009B2847"/>
    <w:rsid w:val="009B3093"/>
    <w:rsid w:val="009B3BAD"/>
    <w:rsid w:val="009B44C0"/>
    <w:rsid w:val="009B6289"/>
    <w:rsid w:val="009B6576"/>
    <w:rsid w:val="009C01D7"/>
    <w:rsid w:val="009C1347"/>
    <w:rsid w:val="009C4534"/>
    <w:rsid w:val="009D021D"/>
    <w:rsid w:val="009D3152"/>
    <w:rsid w:val="009D3326"/>
    <w:rsid w:val="009D34A7"/>
    <w:rsid w:val="009D395D"/>
    <w:rsid w:val="009D79D0"/>
    <w:rsid w:val="009D7D26"/>
    <w:rsid w:val="009D7FD9"/>
    <w:rsid w:val="009E1373"/>
    <w:rsid w:val="009E26C8"/>
    <w:rsid w:val="009E5055"/>
    <w:rsid w:val="009E72D7"/>
    <w:rsid w:val="009F0B90"/>
    <w:rsid w:val="009F1D59"/>
    <w:rsid w:val="009F3B0D"/>
    <w:rsid w:val="009F4050"/>
    <w:rsid w:val="009F5B32"/>
    <w:rsid w:val="009F7770"/>
    <w:rsid w:val="00A002E7"/>
    <w:rsid w:val="00A02E96"/>
    <w:rsid w:val="00A06953"/>
    <w:rsid w:val="00A0718B"/>
    <w:rsid w:val="00A07E3D"/>
    <w:rsid w:val="00A133C9"/>
    <w:rsid w:val="00A14A9E"/>
    <w:rsid w:val="00A15DE0"/>
    <w:rsid w:val="00A16D50"/>
    <w:rsid w:val="00A1739C"/>
    <w:rsid w:val="00A20EB5"/>
    <w:rsid w:val="00A2184B"/>
    <w:rsid w:val="00A256C4"/>
    <w:rsid w:val="00A26315"/>
    <w:rsid w:val="00A30644"/>
    <w:rsid w:val="00A31755"/>
    <w:rsid w:val="00A336C4"/>
    <w:rsid w:val="00A35856"/>
    <w:rsid w:val="00A3786D"/>
    <w:rsid w:val="00A37895"/>
    <w:rsid w:val="00A44014"/>
    <w:rsid w:val="00A4612A"/>
    <w:rsid w:val="00A5001F"/>
    <w:rsid w:val="00A50E2C"/>
    <w:rsid w:val="00A51611"/>
    <w:rsid w:val="00A51C6C"/>
    <w:rsid w:val="00A578D7"/>
    <w:rsid w:val="00A63D80"/>
    <w:rsid w:val="00A65B0E"/>
    <w:rsid w:val="00A71489"/>
    <w:rsid w:val="00A75457"/>
    <w:rsid w:val="00A76469"/>
    <w:rsid w:val="00A764E0"/>
    <w:rsid w:val="00A764EF"/>
    <w:rsid w:val="00A829DC"/>
    <w:rsid w:val="00A85DBA"/>
    <w:rsid w:val="00A87AF6"/>
    <w:rsid w:val="00A9099B"/>
    <w:rsid w:val="00A920AE"/>
    <w:rsid w:val="00A924AA"/>
    <w:rsid w:val="00A92855"/>
    <w:rsid w:val="00A93C29"/>
    <w:rsid w:val="00A9419E"/>
    <w:rsid w:val="00A944E8"/>
    <w:rsid w:val="00A95F7E"/>
    <w:rsid w:val="00A965B3"/>
    <w:rsid w:val="00A9660B"/>
    <w:rsid w:val="00A96B82"/>
    <w:rsid w:val="00A97931"/>
    <w:rsid w:val="00A97CF0"/>
    <w:rsid w:val="00AA049B"/>
    <w:rsid w:val="00AA0E53"/>
    <w:rsid w:val="00AA0E68"/>
    <w:rsid w:val="00AA1A42"/>
    <w:rsid w:val="00AA2570"/>
    <w:rsid w:val="00AA34DA"/>
    <w:rsid w:val="00AA38A4"/>
    <w:rsid w:val="00AA4BF0"/>
    <w:rsid w:val="00AA58B4"/>
    <w:rsid w:val="00AA6871"/>
    <w:rsid w:val="00AB16D9"/>
    <w:rsid w:val="00AB576C"/>
    <w:rsid w:val="00AB5EEF"/>
    <w:rsid w:val="00AB762C"/>
    <w:rsid w:val="00AB7A28"/>
    <w:rsid w:val="00AB7B8D"/>
    <w:rsid w:val="00AC0561"/>
    <w:rsid w:val="00AC17AA"/>
    <w:rsid w:val="00AC1EB4"/>
    <w:rsid w:val="00AC298F"/>
    <w:rsid w:val="00AC2A35"/>
    <w:rsid w:val="00AC5C9C"/>
    <w:rsid w:val="00AD156E"/>
    <w:rsid w:val="00AD22A4"/>
    <w:rsid w:val="00AD318B"/>
    <w:rsid w:val="00AD6D77"/>
    <w:rsid w:val="00AD73A2"/>
    <w:rsid w:val="00AD7B56"/>
    <w:rsid w:val="00AE5B84"/>
    <w:rsid w:val="00AE674B"/>
    <w:rsid w:val="00AE6BE1"/>
    <w:rsid w:val="00AF08F8"/>
    <w:rsid w:val="00AF2417"/>
    <w:rsid w:val="00AF56B1"/>
    <w:rsid w:val="00AF57DC"/>
    <w:rsid w:val="00AF5D2D"/>
    <w:rsid w:val="00AF7382"/>
    <w:rsid w:val="00B0024D"/>
    <w:rsid w:val="00B00A01"/>
    <w:rsid w:val="00B0402B"/>
    <w:rsid w:val="00B079E3"/>
    <w:rsid w:val="00B11790"/>
    <w:rsid w:val="00B11EA1"/>
    <w:rsid w:val="00B12F2B"/>
    <w:rsid w:val="00B22D1B"/>
    <w:rsid w:val="00B257CB"/>
    <w:rsid w:val="00B257FD"/>
    <w:rsid w:val="00B262DE"/>
    <w:rsid w:val="00B26A78"/>
    <w:rsid w:val="00B31D93"/>
    <w:rsid w:val="00B347D9"/>
    <w:rsid w:val="00B35183"/>
    <w:rsid w:val="00B36CC7"/>
    <w:rsid w:val="00B3732F"/>
    <w:rsid w:val="00B3781D"/>
    <w:rsid w:val="00B409E8"/>
    <w:rsid w:val="00B41235"/>
    <w:rsid w:val="00B41843"/>
    <w:rsid w:val="00B4230E"/>
    <w:rsid w:val="00B423A8"/>
    <w:rsid w:val="00B452C5"/>
    <w:rsid w:val="00B47DB6"/>
    <w:rsid w:val="00B50FF7"/>
    <w:rsid w:val="00B53422"/>
    <w:rsid w:val="00B536A3"/>
    <w:rsid w:val="00B5398B"/>
    <w:rsid w:val="00B5430D"/>
    <w:rsid w:val="00B547E6"/>
    <w:rsid w:val="00B54C46"/>
    <w:rsid w:val="00B56AEB"/>
    <w:rsid w:val="00B601AE"/>
    <w:rsid w:val="00B60533"/>
    <w:rsid w:val="00B60ABC"/>
    <w:rsid w:val="00B61134"/>
    <w:rsid w:val="00B61E11"/>
    <w:rsid w:val="00B62723"/>
    <w:rsid w:val="00B63206"/>
    <w:rsid w:val="00B63A83"/>
    <w:rsid w:val="00B653A7"/>
    <w:rsid w:val="00B65CED"/>
    <w:rsid w:val="00B65F07"/>
    <w:rsid w:val="00B7121E"/>
    <w:rsid w:val="00B71FD4"/>
    <w:rsid w:val="00B72D8F"/>
    <w:rsid w:val="00B730BF"/>
    <w:rsid w:val="00B73192"/>
    <w:rsid w:val="00B80C52"/>
    <w:rsid w:val="00B8144D"/>
    <w:rsid w:val="00B816AB"/>
    <w:rsid w:val="00B81EBB"/>
    <w:rsid w:val="00B831B6"/>
    <w:rsid w:val="00B85A0B"/>
    <w:rsid w:val="00B87A76"/>
    <w:rsid w:val="00B90D10"/>
    <w:rsid w:val="00B92AD8"/>
    <w:rsid w:val="00B93861"/>
    <w:rsid w:val="00B94BF7"/>
    <w:rsid w:val="00B95AE5"/>
    <w:rsid w:val="00B967DC"/>
    <w:rsid w:val="00BA2D76"/>
    <w:rsid w:val="00BA2F6E"/>
    <w:rsid w:val="00BA5AFE"/>
    <w:rsid w:val="00BA60F9"/>
    <w:rsid w:val="00BB03FF"/>
    <w:rsid w:val="00BB5532"/>
    <w:rsid w:val="00BB5FDD"/>
    <w:rsid w:val="00BC0E3F"/>
    <w:rsid w:val="00BC1726"/>
    <w:rsid w:val="00BC264B"/>
    <w:rsid w:val="00BC2C1C"/>
    <w:rsid w:val="00BC2C26"/>
    <w:rsid w:val="00BD217E"/>
    <w:rsid w:val="00BD403B"/>
    <w:rsid w:val="00BE2257"/>
    <w:rsid w:val="00BE2341"/>
    <w:rsid w:val="00BE238F"/>
    <w:rsid w:val="00BE4BA2"/>
    <w:rsid w:val="00BE75DE"/>
    <w:rsid w:val="00BF0B18"/>
    <w:rsid w:val="00BF19E1"/>
    <w:rsid w:val="00BF2540"/>
    <w:rsid w:val="00BF42CA"/>
    <w:rsid w:val="00BF6597"/>
    <w:rsid w:val="00BF7B9E"/>
    <w:rsid w:val="00C0165B"/>
    <w:rsid w:val="00C028F0"/>
    <w:rsid w:val="00C03077"/>
    <w:rsid w:val="00C10184"/>
    <w:rsid w:val="00C21BB3"/>
    <w:rsid w:val="00C2289F"/>
    <w:rsid w:val="00C22D9A"/>
    <w:rsid w:val="00C243DA"/>
    <w:rsid w:val="00C2583E"/>
    <w:rsid w:val="00C34D57"/>
    <w:rsid w:val="00C35F4D"/>
    <w:rsid w:val="00C36B5B"/>
    <w:rsid w:val="00C40B7C"/>
    <w:rsid w:val="00C410E5"/>
    <w:rsid w:val="00C455DA"/>
    <w:rsid w:val="00C45AB1"/>
    <w:rsid w:val="00C4772B"/>
    <w:rsid w:val="00C616E2"/>
    <w:rsid w:val="00C62097"/>
    <w:rsid w:val="00C62914"/>
    <w:rsid w:val="00C64F73"/>
    <w:rsid w:val="00C71675"/>
    <w:rsid w:val="00C734EC"/>
    <w:rsid w:val="00C73F04"/>
    <w:rsid w:val="00C74F3D"/>
    <w:rsid w:val="00C76512"/>
    <w:rsid w:val="00C76D17"/>
    <w:rsid w:val="00C801E5"/>
    <w:rsid w:val="00C82200"/>
    <w:rsid w:val="00C83A1D"/>
    <w:rsid w:val="00C843AF"/>
    <w:rsid w:val="00C857DC"/>
    <w:rsid w:val="00C85A76"/>
    <w:rsid w:val="00C86950"/>
    <w:rsid w:val="00C86A41"/>
    <w:rsid w:val="00C8703D"/>
    <w:rsid w:val="00C90B41"/>
    <w:rsid w:val="00C90C02"/>
    <w:rsid w:val="00C912BF"/>
    <w:rsid w:val="00C921FC"/>
    <w:rsid w:val="00C930FC"/>
    <w:rsid w:val="00C9369A"/>
    <w:rsid w:val="00C9576F"/>
    <w:rsid w:val="00C972B7"/>
    <w:rsid w:val="00CA1130"/>
    <w:rsid w:val="00CA1496"/>
    <w:rsid w:val="00CA32DD"/>
    <w:rsid w:val="00CA402A"/>
    <w:rsid w:val="00CA59A9"/>
    <w:rsid w:val="00CB26CA"/>
    <w:rsid w:val="00CB2A16"/>
    <w:rsid w:val="00CB59F2"/>
    <w:rsid w:val="00CB5A5B"/>
    <w:rsid w:val="00CB715F"/>
    <w:rsid w:val="00CB7F7F"/>
    <w:rsid w:val="00CC0492"/>
    <w:rsid w:val="00CC1E76"/>
    <w:rsid w:val="00CC26F1"/>
    <w:rsid w:val="00CC3C40"/>
    <w:rsid w:val="00CC6D68"/>
    <w:rsid w:val="00CC7995"/>
    <w:rsid w:val="00CD01F5"/>
    <w:rsid w:val="00CD2168"/>
    <w:rsid w:val="00CD38D5"/>
    <w:rsid w:val="00CD5246"/>
    <w:rsid w:val="00CD5962"/>
    <w:rsid w:val="00CE02E6"/>
    <w:rsid w:val="00CE3339"/>
    <w:rsid w:val="00CE4873"/>
    <w:rsid w:val="00CF0E98"/>
    <w:rsid w:val="00CF189B"/>
    <w:rsid w:val="00CF3A7D"/>
    <w:rsid w:val="00D008F1"/>
    <w:rsid w:val="00D01298"/>
    <w:rsid w:val="00D019FA"/>
    <w:rsid w:val="00D01B04"/>
    <w:rsid w:val="00D048DC"/>
    <w:rsid w:val="00D04EB3"/>
    <w:rsid w:val="00D117F0"/>
    <w:rsid w:val="00D12758"/>
    <w:rsid w:val="00D12E50"/>
    <w:rsid w:val="00D1389E"/>
    <w:rsid w:val="00D1390E"/>
    <w:rsid w:val="00D13E64"/>
    <w:rsid w:val="00D147B6"/>
    <w:rsid w:val="00D1590C"/>
    <w:rsid w:val="00D17BD1"/>
    <w:rsid w:val="00D25D3D"/>
    <w:rsid w:val="00D26DD4"/>
    <w:rsid w:val="00D31A12"/>
    <w:rsid w:val="00D3238F"/>
    <w:rsid w:val="00D355B7"/>
    <w:rsid w:val="00D35E25"/>
    <w:rsid w:val="00D37E16"/>
    <w:rsid w:val="00D4129E"/>
    <w:rsid w:val="00D42B1D"/>
    <w:rsid w:val="00D43379"/>
    <w:rsid w:val="00D4427C"/>
    <w:rsid w:val="00D45732"/>
    <w:rsid w:val="00D45BF0"/>
    <w:rsid w:val="00D500C4"/>
    <w:rsid w:val="00D507FA"/>
    <w:rsid w:val="00D51D10"/>
    <w:rsid w:val="00D57D6D"/>
    <w:rsid w:val="00D63496"/>
    <w:rsid w:val="00D637B3"/>
    <w:rsid w:val="00D6594B"/>
    <w:rsid w:val="00D6735B"/>
    <w:rsid w:val="00D71AD5"/>
    <w:rsid w:val="00D72CB8"/>
    <w:rsid w:val="00D76C5F"/>
    <w:rsid w:val="00D77A74"/>
    <w:rsid w:val="00D80B2C"/>
    <w:rsid w:val="00D80DDE"/>
    <w:rsid w:val="00D82597"/>
    <w:rsid w:val="00D826E3"/>
    <w:rsid w:val="00D82EF0"/>
    <w:rsid w:val="00D8661A"/>
    <w:rsid w:val="00D86D27"/>
    <w:rsid w:val="00D870E0"/>
    <w:rsid w:val="00D9038C"/>
    <w:rsid w:val="00D9152C"/>
    <w:rsid w:val="00D91B43"/>
    <w:rsid w:val="00D93CA1"/>
    <w:rsid w:val="00D94DEA"/>
    <w:rsid w:val="00D9553C"/>
    <w:rsid w:val="00DA1676"/>
    <w:rsid w:val="00DA2D74"/>
    <w:rsid w:val="00DA2DEB"/>
    <w:rsid w:val="00DA2EC1"/>
    <w:rsid w:val="00DA5693"/>
    <w:rsid w:val="00DA5AC9"/>
    <w:rsid w:val="00DA69ED"/>
    <w:rsid w:val="00DA6B0C"/>
    <w:rsid w:val="00DB037C"/>
    <w:rsid w:val="00DB0A01"/>
    <w:rsid w:val="00DB6637"/>
    <w:rsid w:val="00DB6D0A"/>
    <w:rsid w:val="00DB6E98"/>
    <w:rsid w:val="00DC1868"/>
    <w:rsid w:val="00DC2EAF"/>
    <w:rsid w:val="00DC4361"/>
    <w:rsid w:val="00DC549A"/>
    <w:rsid w:val="00DD247C"/>
    <w:rsid w:val="00DD27AA"/>
    <w:rsid w:val="00DE1E59"/>
    <w:rsid w:val="00DE6E34"/>
    <w:rsid w:val="00DF1E69"/>
    <w:rsid w:val="00DF28F0"/>
    <w:rsid w:val="00DF6344"/>
    <w:rsid w:val="00DF73BB"/>
    <w:rsid w:val="00E0415B"/>
    <w:rsid w:val="00E050E7"/>
    <w:rsid w:val="00E10322"/>
    <w:rsid w:val="00E10689"/>
    <w:rsid w:val="00E12C8B"/>
    <w:rsid w:val="00E13E73"/>
    <w:rsid w:val="00E15E91"/>
    <w:rsid w:val="00E178AC"/>
    <w:rsid w:val="00E2147D"/>
    <w:rsid w:val="00E230D3"/>
    <w:rsid w:val="00E2418A"/>
    <w:rsid w:val="00E24B9E"/>
    <w:rsid w:val="00E25734"/>
    <w:rsid w:val="00E267D1"/>
    <w:rsid w:val="00E27698"/>
    <w:rsid w:val="00E2794C"/>
    <w:rsid w:val="00E30622"/>
    <w:rsid w:val="00E33B89"/>
    <w:rsid w:val="00E34288"/>
    <w:rsid w:val="00E35704"/>
    <w:rsid w:val="00E375E7"/>
    <w:rsid w:val="00E37894"/>
    <w:rsid w:val="00E40DF2"/>
    <w:rsid w:val="00E41654"/>
    <w:rsid w:val="00E433D6"/>
    <w:rsid w:val="00E44B01"/>
    <w:rsid w:val="00E45487"/>
    <w:rsid w:val="00E45F1F"/>
    <w:rsid w:val="00E46142"/>
    <w:rsid w:val="00E50D74"/>
    <w:rsid w:val="00E512BF"/>
    <w:rsid w:val="00E51D17"/>
    <w:rsid w:val="00E57CF0"/>
    <w:rsid w:val="00E57D16"/>
    <w:rsid w:val="00E60ED1"/>
    <w:rsid w:val="00E6772A"/>
    <w:rsid w:val="00E7149F"/>
    <w:rsid w:val="00E7185D"/>
    <w:rsid w:val="00E734F4"/>
    <w:rsid w:val="00E73D0F"/>
    <w:rsid w:val="00E7608B"/>
    <w:rsid w:val="00E76206"/>
    <w:rsid w:val="00E818F6"/>
    <w:rsid w:val="00E81CC9"/>
    <w:rsid w:val="00E83B6E"/>
    <w:rsid w:val="00E9243F"/>
    <w:rsid w:val="00E92591"/>
    <w:rsid w:val="00E9277C"/>
    <w:rsid w:val="00E92D0D"/>
    <w:rsid w:val="00E9315F"/>
    <w:rsid w:val="00E93228"/>
    <w:rsid w:val="00E94B9F"/>
    <w:rsid w:val="00E94DAC"/>
    <w:rsid w:val="00E95272"/>
    <w:rsid w:val="00E95B4D"/>
    <w:rsid w:val="00EA3C73"/>
    <w:rsid w:val="00EA4670"/>
    <w:rsid w:val="00EA5277"/>
    <w:rsid w:val="00EA75AC"/>
    <w:rsid w:val="00EB0C63"/>
    <w:rsid w:val="00EB4267"/>
    <w:rsid w:val="00EB5A7F"/>
    <w:rsid w:val="00EB61D5"/>
    <w:rsid w:val="00EB7042"/>
    <w:rsid w:val="00EC20A7"/>
    <w:rsid w:val="00EC32FC"/>
    <w:rsid w:val="00EC39B4"/>
    <w:rsid w:val="00EC55C6"/>
    <w:rsid w:val="00EC5619"/>
    <w:rsid w:val="00EC65F6"/>
    <w:rsid w:val="00EC6C27"/>
    <w:rsid w:val="00EC7848"/>
    <w:rsid w:val="00ED1F1D"/>
    <w:rsid w:val="00ED296C"/>
    <w:rsid w:val="00ED3A77"/>
    <w:rsid w:val="00ED5BDC"/>
    <w:rsid w:val="00ED6C10"/>
    <w:rsid w:val="00EE1597"/>
    <w:rsid w:val="00EE196E"/>
    <w:rsid w:val="00EE24CE"/>
    <w:rsid w:val="00EE3342"/>
    <w:rsid w:val="00EE410F"/>
    <w:rsid w:val="00EE71EC"/>
    <w:rsid w:val="00EE7FA6"/>
    <w:rsid w:val="00EF0268"/>
    <w:rsid w:val="00EF1D7E"/>
    <w:rsid w:val="00EF35DD"/>
    <w:rsid w:val="00EF7B45"/>
    <w:rsid w:val="00F01F01"/>
    <w:rsid w:val="00F02410"/>
    <w:rsid w:val="00F03FF9"/>
    <w:rsid w:val="00F06767"/>
    <w:rsid w:val="00F06A56"/>
    <w:rsid w:val="00F1117F"/>
    <w:rsid w:val="00F11A6D"/>
    <w:rsid w:val="00F131FB"/>
    <w:rsid w:val="00F13E3D"/>
    <w:rsid w:val="00F145B7"/>
    <w:rsid w:val="00F15079"/>
    <w:rsid w:val="00F20E7D"/>
    <w:rsid w:val="00F21C80"/>
    <w:rsid w:val="00F23491"/>
    <w:rsid w:val="00F2763D"/>
    <w:rsid w:val="00F34EE5"/>
    <w:rsid w:val="00F353F1"/>
    <w:rsid w:val="00F365E1"/>
    <w:rsid w:val="00F37626"/>
    <w:rsid w:val="00F41834"/>
    <w:rsid w:val="00F443F8"/>
    <w:rsid w:val="00F4491A"/>
    <w:rsid w:val="00F46462"/>
    <w:rsid w:val="00F47CE2"/>
    <w:rsid w:val="00F578FB"/>
    <w:rsid w:val="00F60F0B"/>
    <w:rsid w:val="00F63847"/>
    <w:rsid w:val="00F63A04"/>
    <w:rsid w:val="00F63C48"/>
    <w:rsid w:val="00F65AB2"/>
    <w:rsid w:val="00F65E84"/>
    <w:rsid w:val="00F6726D"/>
    <w:rsid w:val="00F72824"/>
    <w:rsid w:val="00F73FD0"/>
    <w:rsid w:val="00F77962"/>
    <w:rsid w:val="00F8061D"/>
    <w:rsid w:val="00F815EC"/>
    <w:rsid w:val="00F821DB"/>
    <w:rsid w:val="00F82F30"/>
    <w:rsid w:val="00F8476B"/>
    <w:rsid w:val="00F85761"/>
    <w:rsid w:val="00F85875"/>
    <w:rsid w:val="00F85C9C"/>
    <w:rsid w:val="00F91853"/>
    <w:rsid w:val="00F9454A"/>
    <w:rsid w:val="00F94715"/>
    <w:rsid w:val="00F95C3A"/>
    <w:rsid w:val="00F961D9"/>
    <w:rsid w:val="00FA10A7"/>
    <w:rsid w:val="00FA402E"/>
    <w:rsid w:val="00FA6208"/>
    <w:rsid w:val="00FA6B76"/>
    <w:rsid w:val="00FB20E6"/>
    <w:rsid w:val="00FB3107"/>
    <w:rsid w:val="00FB4094"/>
    <w:rsid w:val="00FB516D"/>
    <w:rsid w:val="00FB582D"/>
    <w:rsid w:val="00FB5AD3"/>
    <w:rsid w:val="00FB6801"/>
    <w:rsid w:val="00FB6DFC"/>
    <w:rsid w:val="00FB7A90"/>
    <w:rsid w:val="00FB7DA9"/>
    <w:rsid w:val="00FC3E0B"/>
    <w:rsid w:val="00FC4B5E"/>
    <w:rsid w:val="00FC5C9D"/>
    <w:rsid w:val="00FD16D6"/>
    <w:rsid w:val="00FD55DC"/>
    <w:rsid w:val="00FD63A3"/>
    <w:rsid w:val="00FD7886"/>
    <w:rsid w:val="00FE2BD9"/>
    <w:rsid w:val="00FE5532"/>
    <w:rsid w:val="00FF2841"/>
    <w:rsid w:val="00FF29F5"/>
    <w:rsid w:val="00FF3048"/>
    <w:rsid w:val="00FF3106"/>
    <w:rsid w:val="00FF329F"/>
    <w:rsid w:val="00FF4F0D"/>
    <w:rsid w:val="00FF728A"/>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14:docId w14:val="6140122E"/>
  <w15:chartTrackingRefBased/>
  <w15:docId w15:val="{FE3D83D4-D646-4B9A-B644-98B6AFC612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6"/>
        <w:szCs w:val="26"/>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0C56"/>
  </w:style>
  <w:style w:type="paragraph" w:styleId="Heading1">
    <w:name w:val="heading 1"/>
    <w:basedOn w:val="Normal"/>
    <w:next w:val="Normal"/>
    <w:link w:val="Heading1Char"/>
    <w:uiPriority w:val="9"/>
    <w:qFormat/>
    <w:rsid w:val="00517CCC"/>
    <w:pPr>
      <w:keepNext/>
      <w:keepLines/>
      <w:spacing w:before="240" w:after="0"/>
      <w:outlineLvl w:val="0"/>
    </w:pPr>
    <w:rPr>
      <w:rFonts w:eastAsiaTheme="majorEastAsia" w:cstheme="majorBidi"/>
      <w:sz w:val="32"/>
      <w:szCs w:val="32"/>
    </w:rPr>
  </w:style>
  <w:style w:type="paragraph" w:styleId="Heading2">
    <w:name w:val="heading 2"/>
    <w:basedOn w:val="Normal"/>
    <w:next w:val="Normal"/>
    <w:link w:val="Heading2Char"/>
    <w:uiPriority w:val="9"/>
    <w:unhideWhenUsed/>
    <w:qFormat/>
    <w:rsid w:val="006864D7"/>
    <w:pPr>
      <w:keepNext/>
      <w:keepLines/>
      <w:spacing w:before="40" w:after="0"/>
      <w:outlineLvl w:val="1"/>
    </w:pPr>
    <w:rPr>
      <w:rFonts w:eastAsiaTheme="majorEastAsia" w:cstheme="majorBidi"/>
      <w:i/>
    </w:rPr>
  </w:style>
  <w:style w:type="paragraph" w:styleId="Heading3">
    <w:name w:val="heading 3"/>
    <w:basedOn w:val="Heading1"/>
    <w:next w:val="Normal"/>
    <w:link w:val="Heading3Char"/>
    <w:uiPriority w:val="9"/>
    <w:unhideWhenUsed/>
    <w:qFormat/>
    <w:rsid w:val="008E1FF9"/>
    <w:pPr>
      <w:spacing w:before="0"/>
      <w:outlineLvl w:val="2"/>
    </w:pPr>
    <w:rPr>
      <w:sz w:val="22"/>
      <w:szCs w:val="24"/>
    </w:rPr>
  </w:style>
  <w:style w:type="paragraph" w:styleId="Heading4">
    <w:name w:val="heading 4"/>
    <w:basedOn w:val="Normal"/>
    <w:next w:val="Normal"/>
    <w:link w:val="Heading4Char"/>
    <w:uiPriority w:val="9"/>
    <w:unhideWhenUsed/>
    <w:qFormat/>
    <w:rsid w:val="00453F1F"/>
    <w:pPr>
      <w:keepNext/>
      <w:keepLines/>
      <w:spacing w:before="40" w:after="0"/>
      <w:outlineLvl w:val="3"/>
    </w:pPr>
    <w:rPr>
      <w:rFonts w:eastAsiaTheme="majorEastAsia" w:cstheme="majorBidi"/>
      <w:i/>
      <w:iCs/>
      <w:sz w:val="20"/>
    </w:rPr>
  </w:style>
  <w:style w:type="paragraph" w:styleId="Heading5">
    <w:name w:val="heading 5"/>
    <w:basedOn w:val="Heading3"/>
    <w:next w:val="Normal"/>
    <w:link w:val="Heading5Char"/>
    <w:uiPriority w:val="9"/>
    <w:unhideWhenUsed/>
    <w:qFormat/>
    <w:rsid w:val="00731F09"/>
    <w:pPr>
      <w:spacing w:before="40"/>
      <w:outlineLvl w:val="4"/>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semiHidden/>
    <w:unhideWhenUsed/>
    <w:rsid w:val="008A7F55"/>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8A7F55"/>
    <w:rPr>
      <w:sz w:val="20"/>
      <w:szCs w:val="20"/>
    </w:rPr>
  </w:style>
  <w:style w:type="character" w:styleId="FootnoteReference">
    <w:name w:val="footnote reference"/>
    <w:basedOn w:val="DefaultParagraphFont"/>
    <w:uiPriority w:val="99"/>
    <w:semiHidden/>
    <w:unhideWhenUsed/>
    <w:rsid w:val="008A7F55"/>
    <w:rPr>
      <w:vertAlign w:val="superscript"/>
    </w:rPr>
  </w:style>
  <w:style w:type="character" w:styleId="Hyperlink">
    <w:name w:val="Hyperlink"/>
    <w:basedOn w:val="DefaultParagraphFont"/>
    <w:uiPriority w:val="99"/>
    <w:unhideWhenUsed/>
    <w:rsid w:val="008A7F55"/>
    <w:rPr>
      <w:color w:val="0000FF"/>
      <w:u w:val="single"/>
    </w:rPr>
  </w:style>
  <w:style w:type="character" w:styleId="FollowedHyperlink">
    <w:name w:val="FollowedHyperlink"/>
    <w:basedOn w:val="DefaultParagraphFont"/>
    <w:uiPriority w:val="99"/>
    <w:semiHidden/>
    <w:unhideWhenUsed/>
    <w:rsid w:val="003C6310"/>
    <w:rPr>
      <w:color w:val="954F72" w:themeColor="followedHyperlink"/>
      <w:u w:val="single"/>
    </w:rPr>
  </w:style>
  <w:style w:type="character" w:customStyle="1" w:styleId="hljs-keyword">
    <w:name w:val="hljs-keyword"/>
    <w:basedOn w:val="DefaultParagraphFont"/>
    <w:rsid w:val="00444326"/>
  </w:style>
  <w:style w:type="character" w:customStyle="1" w:styleId="hljs-comment">
    <w:name w:val="hljs-comment"/>
    <w:basedOn w:val="DefaultParagraphFont"/>
    <w:rsid w:val="00444326"/>
  </w:style>
  <w:style w:type="character" w:customStyle="1" w:styleId="hljs-literal">
    <w:name w:val="hljs-literal"/>
    <w:basedOn w:val="DefaultParagraphFont"/>
    <w:rsid w:val="00444326"/>
  </w:style>
  <w:style w:type="paragraph" w:styleId="Caption">
    <w:name w:val="caption"/>
    <w:basedOn w:val="Normal"/>
    <w:next w:val="Normal"/>
    <w:uiPriority w:val="35"/>
    <w:unhideWhenUsed/>
    <w:qFormat/>
    <w:rsid w:val="00421293"/>
    <w:pPr>
      <w:spacing w:after="200" w:line="240" w:lineRule="auto"/>
    </w:pPr>
    <w:rPr>
      <w:i/>
      <w:iCs/>
      <w:color w:val="44546A" w:themeColor="text2"/>
      <w:sz w:val="18"/>
      <w:szCs w:val="18"/>
    </w:rPr>
  </w:style>
  <w:style w:type="paragraph" w:styleId="ListParagraph">
    <w:name w:val="List Paragraph"/>
    <w:basedOn w:val="Normal"/>
    <w:uiPriority w:val="34"/>
    <w:qFormat/>
    <w:rsid w:val="0093038E"/>
    <w:pPr>
      <w:ind w:left="720"/>
      <w:contextualSpacing/>
    </w:pPr>
  </w:style>
  <w:style w:type="character" w:customStyle="1" w:styleId="UnresolvedMention1">
    <w:name w:val="Unresolved Mention1"/>
    <w:basedOn w:val="DefaultParagraphFont"/>
    <w:uiPriority w:val="99"/>
    <w:semiHidden/>
    <w:unhideWhenUsed/>
    <w:rsid w:val="009F7770"/>
    <w:rPr>
      <w:color w:val="808080"/>
      <w:shd w:val="clear" w:color="auto" w:fill="E6E6E6"/>
    </w:rPr>
  </w:style>
  <w:style w:type="character" w:customStyle="1" w:styleId="Heading1Char">
    <w:name w:val="Heading 1 Char"/>
    <w:basedOn w:val="DefaultParagraphFont"/>
    <w:link w:val="Heading1"/>
    <w:uiPriority w:val="9"/>
    <w:rsid w:val="00517CCC"/>
    <w:rPr>
      <w:rFonts w:eastAsiaTheme="majorEastAsia" w:cstheme="majorBidi"/>
      <w:sz w:val="32"/>
      <w:szCs w:val="32"/>
    </w:rPr>
  </w:style>
  <w:style w:type="character" w:styleId="Strong">
    <w:name w:val="Strong"/>
    <w:basedOn w:val="DefaultParagraphFont"/>
    <w:uiPriority w:val="22"/>
    <w:qFormat/>
    <w:rsid w:val="00EC65F6"/>
    <w:rPr>
      <w:b/>
      <w:bCs/>
    </w:rPr>
  </w:style>
  <w:style w:type="character" w:customStyle="1" w:styleId="Heading2Char">
    <w:name w:val="Heading 2 Char"/>
    <w:basedOn w:val="DefaultParagraphFont"/>
    <w:link w:val="Heading2"/>
    <w:uiPriority w:val="9"/>
    <w:rsid w:val="006864D7"/>
    <w:rPr>
      <w:rFonts w:eastAsiaTheme="majorEastAsia" w:cstheme="majorBidi"/>
      <w:i/>
    </w:rPr>
  </w:style>
  <w:style w:type="character" w:customStyle="1" w:styleId="Heading3Char">
    <w:name w:val="Heading 3 Char"/>
    <w:basedOn w:val="DefaultParagraphFont"/>
    <w:link w:val="Heading3"/>
    <w:uiPriority w:val="9"/>
    <w:rsid w:val="008E1FF9"/>
    <w:rPr>
      <w:rFonts w:eastAsiaTheme="majorEastAsia" w:cstheme="majorBidi"/>
      <w:sz w:val="22"/>
      <w:szCs w:val="24"/>
    </w:rPr>
  </w:style>
  <w:style w:type="character" w:customStyle="1" w:styleId="Heading4Char">
    <w:name w:val="Heading 4 Char"/>
    <w:basedOn w:val="DefaultParagraphFont"/>
    <w:link w:val="Heading4"/>
    <w:uiPriority w:val="9"/>
    <w:rsid w:val="00453F1F"/>
    <w:rPr>
      <w:rFonts w:eastAsiaTheme="majorEastAsia" w:cstheme="majorBidi"/>
      <w:i/>
      <w:iCs/>
      <w:sz w:val="20"/>
    </w:rPr>
  </w:style>
  <w:style w:type="paragraph" w:styleId="Header">
    <w:name w:val="header"/>
    <w:basedOn w:val="Normal"/>
    <w:link w:val="HeaderChar"/>
    <w:uiPriority w:val="99"/>
    <w:unhideWhenUsed/>
    <w:rsid w:val="008769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936"/>
  </w:style>
  <w:style w:type="paragraph" w:styleId="Footer">
    <w:name w:val="footer"/>
    <w:basedOn w:val="Normal"/>
    <w:link w:val="FooterChar"/>
    <w:uiPriority w:val="99"/>
    <w:unhideWhenUsed/>
    <w:rsid w:val="008769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936"/>
  </w:style>
  <w:style w:type="paragraph" w:styleId="TOCHeading">
    <w:name w:val="TOC Heading"/>
    <w:basedOn w:val="Heading1"/>
    <w:next w:val="Normal"/>
    <w:uiPriority w:val="39"/>
    <w:unhideWhenUsed/>
    <w:qFormat/>
    <w:rsid w:val="008E28C0"/>
    <w:pPr>
      <w:outlineLvl w:val="9"/>
    </w:pPr>
    <w:rPr>
      <w:rFonts w:asciiTheme="majorHAnsi" w:hAnsiTheme="majorHAnsi"/>
      <w:color w:val="2F5496" w:themeColor="accent1" w:themeShade="BF"/>
    </w:rPr>
  </w:style>
  <w:style w:type="paragraph" w:styleId="TOC1">
    <w:name w:val="toc 1"/>
    <w:basedOn w:val="Normal"/>
    <w:next w:val="Normal"/>
    <w:autoRedefine/>
    <w:uiPriority w:val="39"/>
    <w:unhideWhenUsed/>
    <w:rsid w:val="008E28C0"/>
    <w:pPr>
      <w:spacing w:after="100"/>
    </w:pPr>
  </w:style>
  <w:style w:type="paragraph" w:styleId="TOC2">
    <w:name w:val="toc 2"/>
    <w:basedOn w:val="Normal"/>
    <w:next w:val="Normal"/>
    <w:autoRedefine/>
    <w:uiPriority w:val="39"/>
    <w:unhideWhenUsed/>
    <w:rsid w:val="008E28C0"/>
    <w:pPr>
      <w:spacing w:after="100"/>
      <w:ind w:left="260"/>
    </w:pPr>
  </w:style>
  <w:style w:type="paragraph" w:styleId="TOC3">
    <w:name w:val="toc 3"/>
    <w:basedOn w:val="Normal"/>
    <w:next w:val="Normal"/>
    <w:autoRedefine/>
    <w:uiPriority w:val="39"/>
    <w:unhideWhenUsed/>
    <w:rsid w:val="008E28C0"/>
    <w:pPr>
      <w:spacing w:after="100"/>
      <w:ind w:left="520"/>
    </w:pPr>
  </w:style>
  <w:style w:type="table" w:styleId="TableGrid">
    <w:name w:val="Table Grid"/>
    <w:basedOn w:val="TableNormal"/>
    <w:uiPriority w:val="39"/>
    <w:rsid w:val="00273B9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Preformatted">
    <w:name w:val="HTML Preformatted"/>
    <w:basedOn w:val="Normal"/>
    <w:link w:val="HTMLPreformattedChar"/>
    <w:uiPriority w:val="99"/>
    <w:semiHidden/>
    <w:unhideWhenUsed/>
    <w:rsid w:val="00A764E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A764E0"/>
    <w:rPr>
      <w:rFonts w:ascii="Courier New" w:eastAsia="Times New Roman" w:hAnsi="Courier New" w:cs="Courier New"/>
      <w:sz w:val="20"/>
      <w:szCs w:val="20"/>
    </w:rPr>
  </w:style>
  <w:style w:type="paragraph" w:styleId="TableofFigures">
    <w:name w:val="table of figures"/>
    <w:basedOn w:val="Normal"/>
    <w:next w:val="Normal"/>
    <w:uiPriority w:val="99"/>
    <w:unhideWhenUsed/>
    <w:rsid w:val="00016F3D"/>
    <w:pPr>
      <w:spacing w:after="0"/>
    </w:pPr>
  </w:style>
  <w:style w:type="character" w:styleId="CommentReference">
    <w:name w:val="annotation reference"/>
    <w:basedOn w:val="DefaultParagraphFont"/>
    <w:uiPriority w:val="99"/>
    <w:semiHidden/>
    <w:unhideWhenUsed/>
    <w:rsid w:val="00965C96"/>
    <w:rPr>
      <w:sz w:val="16"/>
      <w:szCs w:val="16"/>
    </w:rPr>
  </w:style>
  <w:style w:type="paragraph" w:styleId="CommentText">
    <w:name w:val="annotation text"/>
    <w:basedOn w:val="Normal"/>
    <w:link w:val="CommentTextChar"/>
    <w:uiPriority w:val="99"/>
    <w:semiHidden/>
    <w:unhideWhenUsed/>
    <w:rsid w:val="00965C96"/>
    <w:pPr>
      <w:spacing w:line="240" w:lineRule="auto"/>
    </w:pPr>
    <w:rPr>
      <w:sz w:val="20"/>
      <w:szCs w:val="20"/>
    </w:rPr>
  </w:style>
  <w:style w:type="character" w:customStyle="1" w:styleId="CommentTextChar">
    <w:name w:val="Comment Text Char"/>
    <w:basedOn w:val="DefaultParagraphFont"/>
    <w:link w:val="CommentText"/>
    <w:uiPriority w:val="99"/>
    <w:semiHidden/>
    <w:rsid w:val="00965C96"/>
    <w:rPr>
      <w:sz w:val="20"/>
      <w:szCs w:val="20"/>
    </w:rPr>
  </w:style>
  <w:style w:type="paragraph" w:styleId="CommentSubject">
    <w:name w:val="annotation subject"/>
    <w:basedOn w:val="CommentText"/>
    <w:next w:val="CommentText"/>
    <w:link w:val="CommentSubjectChar"/>
    <w:uiPriority w:val="99"/>
    <w:semiHidden/>
    <w:unhideWhenUsed/>
    <w:rsid w:val="00965C96"/>
    <w:rPr>
      <w:b/>
      <w:bCs/>
    </w:rPr>
  </w:style>
  <w:style w:type="character" w:customStyle="1" w:styleId="CommentSubjectChar">
    <w:name w:val="Comment Subject Char"/>
    <w:basedOn w:val="CommentTextChar"/>
    <w:link w:val="CommentSubject"/>
    <w:uiPriority w:val="99"/>
    <w:semiHidden/>
    <w:rsid w:val="00965C96"/>
    <w:rPr>
      <w:b/>
      <w:bCs/>
      <w:sz w:val="20"/>
      <w:szCs w:val="20"/>
    </w:rPr>
  </w:style>
  <w:style w:type="paragraph" w:styleId="BalloonText">
    <w:name w:val="Balloon Text"/>
    <w:basedOn w:val="Normal"/>
    <w:link w:val="BalloonTextChar"/>
    <w:uiPriority w:val="99"/>
    <w:semiHidden/>
    <w:unhideWhenUsed/>
    <w:rsid w:val="00965C96"/>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65C96"/>
    <w:rPr>
      <w:rFonts w:ascii="Segoe UI" w:hAnsi="Segoe UI" w:cs="Segoe UI"/>
      <w:sz w:val="18"/>
      <w:szCs w:val="18"/>
    </w:rPr>
  </w:style>
  <w:style w:type="character" w:styleId="UnresolvedMention">
    <w:name w:val="Unresolved Mention"/>
    <w:basedOn w:val="DefaultParagraphFont"/>
    <w:uiPriority w:val="99"/>
    <w:semiHidden/>
    <w:unhideWhenUsed/>
    <w:rsid w:val="002508ED"/>
    <w:rPr>
      <w:color w:val="605E5C"/>
      <w:shd w:val="clear" w:color="auto" w:fill="E1DFDD"/>
    </w:rPr>
  </w:style>
  <w:style w:type="character" w:customStyle="1" w:styleId="Heading5Char">
    <w:name w:val="Heading 5 Char"/>
    <w:basedOn w:val="DefaultParagraphFont"/>
    <w:link w:val="Heading5"/>
    <w:uiPriority w:val="9"/>
    <w:rsid w:val="00731F09"/>
    <w:rPr>
      <w:rFonts w:eastAsiaTheme="majorEastAsia" w:cstheme="majorBidi"/>
      <w:sz w:val="18"/>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6612270">
      <w:bodyDiv w:val="1"/>
      <w:marLeft w:val="0"/>
      <w:marRight w:val="0"/>
      <w:marTop w:val="0"/>
      <w:marBottom w:val="0"/>
      <w:divBdr>
        <w:top w:val="none" w:sz="0" w:space="0" w:color="auto"/>
        <w:left w:val="none" w:sz="0" w:space="0" w:color="auto"/>
        <w:bottom w:val="none" w:sz="0" w:space="0" w:color="auto"/>
        <w:right w:val="none" w:sz="0" w:space="0" w:color="auto"/>
      </w:divBdr>
    </w:div>
    <w:div w:id="31616637">
      <w:bodyDiv w:val="1"/>
      <w:marLeft w:val="0"/>
      <w:marRight w:val="0"/>
      <w:marTop w:val="0"/>
      <w:marBottom w:val="0"/>
      <w:divBdr>
        <w:top w:val="none" w:sz="0" w:space="0" w:color="auto"/>
        <w:left w:val="none" w:sz="0" w:space="0" w:color="auto"/>
        <w:bottom w:val="none" w:sz="0" w:space="0" w:color="auto"/>
        <w:right w:val="none" w:sz="0" w:space="0" w:color="auto"/>
      </w:divBdr>
    </w:div>
    <w:div w:id="63650821">
      <w:bodyDiv w:val="1"/>
      <w:marLeft w:val="0"/>
      <w:marRight w:val="0"/>
      <w:marTop w:val="0"/>
      <w:marBottom w:val="0"/>
      <w:divBdr>
        <w:top w:val="none" w:sz="0" w:space="0" w:color="auto"/>
        <w:left w:val="none" w:sz="0" w:space="0" w:color="auto"/>
        <w:bottom w:val="none" w:sz="0" w:space="0" w:color="auto"/>
        <w:right w:val="none" w:sz="0" w:space="0" w:color="auto"/>
      </w:divBdr>
    </w:div>
    <w:div w:id="155416741">
      <w:bodyDiv w:val="1"/>
      <w:marLeft w:val="0"/>
      <w:marRight w:val="0"/>
      <w:marTop w:val="0"/>
      <w:marBottom w:val="0"/>
      <w:divBdr>
        <w:top w:val="none" w:sz="0" w:space="0" w:color="auto"/>
        <w:left w:val="none" w:sz="0" w:space="0" w:color="auto"/>
        <w:bottom w:val="none" w:sz="0" w:space="0" w:color="auto"/>
        <w:right w:val="none" w:sz="0" w:space="0" w:color="auto"/>
      </w:divBdr>
    </w:div>
    <w:div w:id="297535417">
      <w:bodyDiv w:val="1"/>
      <w:marLeft w:val="0"/>
      <w:marRight w:val="0"/>
      <w:marTop w:val="0"/>
      <w:marBottom w:val="0"/>
      <w:divBdr>
        <w:top w:val="none" w:sz="0" w:space="0" w:color="auto"/>
        <w:left w:val="none" w:sz="0" w:space="0" w:color="auto"/>
        <w:bottom w:val="none" w:sz="0" w:space="0" w:color="auto"/>
        <w:right w:val="none" w:sz="0" w:space="0" w:color="auto"/>
      </w:divBdr>
    </w:div>
    <w:div w:id="387612200">
      <w:bodyDiv w:val="1"/>
      <w:marLeft w:val="0"/>
      <w:marRight w:val="0"/>
      <w:marTop w:val="0"/>
      <w:marBottom w:val="0"/>
      <w:divBdr>
        <w:top w:val="none" w:sz="0" w:space="0" w:color="auto"/>
        <w:left w:val="none" w:sz="0" w:space="0" w:color="auto"/>
        <w:bottom w:val="none" w:sz="0" w:space="0" w:color="auto"/>
        <w:right w:val="none" w:sz="0" w:space="0" w:color="auto"/>
      </w:divBdr>
      <w:divsChild>
        <w:div w:id="136342102">
          <w:marLeft w:val="0"/>
          <w:marRight w:val="0"/>
          <w:marTop w:val="0"/>
          <w:marBottom w:val="0"/>
          <w:divBdr>
            <w:top w:val="none" w:sz="0" w:space="0" w:color="auto"/>
            <w:left w:val="none" w:sz="0" w:space="0" w:color="auto"/>
            <w:bottom w:val="none" w:sz="0" w:space="0" w:color="auto"/>
            <w:right w:val="none" w:sz="0" w:space="0" w:color="auto"/>
          </w:divBdr>
          <w:divsChild>
            <w:div w:id="1560937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4015534">
      <w:bodyDiv w:val="1"/>
      <w:marLeft w:val="0"/>
      <w:marRight w:val="0"/>
      <w:marTop w:val="0"/>
      <w:marBottom w:val="0"/>
      <w:divBdr>
        <w:top w:val="none" w:sz="0" w:space="0" w:color="auto"/>
        <w:left w:val="none" w:sz="0" w:space="0" w:color="auto"/>
        <w:bottom w:val="none" w:sz="0" w:space="0" w:color="auto"/>
        <w:right w:val="none" w:sz="0" w:space="0" w:color="auto"/>
      </w:divBdr>
    </w:div>
    <w:div w:id="626274675">
      <w:bodyDiv w:val="1"/>
      <w:marLeft w:val="0"/>
      <w:marRight w:val="0"/>
      <w:marTop w:val="0"/>
      <w:marBottom w:val="0"/>
      <w:divBdr>
        <w:top w:val="none" w:sz="0" w:space="0" w:color="auto"/>
        <w:left w:val="none" w:sz="0" w:space="0" w:color="auto"/>
        <w:bottom w:val="none" w:sz="0" w:space="0" w:color="auto"/>
        <w:right w:val="none" w:sz="0" w:space="0" w:color="auto"/>
      </w:divBdr>
    </w:div>
    <w:div w:id="861625118">
      <w:bodyDiv w:val="1"/>
      <w:marLeft w:val="0"/>
      <w:marRight w:val="0"/>
      <w:marTop w:val="0"/>
      <w:marBottom w:val="0"/>
      <w:divBdr>
        <w:top w:val="none" w:sz="0" w:space="0" w:color="auto"/>
        <w:left w:val="none" w:sz="0" w:space="0" w:color="auto"/>
        <w:bottom w:val="none" w:sz="0" w:space="0" w:color="auto"/>
        <w:right w:val="none" w:sz="0" w:space="0" w:color="auto"/>
      </w:divBdr>
    </w:div>
    <w:div w:id="1000084706">
      <w:bodyDiv w:val="1"/>
      <w:marLeft w:val="0"/>
      <w:marRight w:val="0"/>
      <w:marTop w:val="0"/>
      <w:marBottom w:val="0"/>
      <w:divBdr>
        <w:top w:val="none" w:sz="0" w:space="0" w:color="auto"/>
        <w:left w:val="none" w:sz="0" w:space="0" w:color="auto"/>
        <w:bottom w:val="none" w:sz="0" w:space="0" w:color="auto"/>
        <w:right w:val="none" w:sz="0" w:space="0" w:color="auto"/>
      </w:divBdr>
    </w:div>
    <w:div w:id="1008631676">
      <w:bodyDiv w:val="1"/>
      <w:marLeft w:val="0"/>
      <w:marRight w:val="0"/>
      <w:marTop w:val="0"/>
      <w:marBottom w:val="0"/>
      <w:divBdr>
        <w:top w:val="none" w:sz="0" w:space="0" w:color="auto"/>
        <w:left w:val="none" w:sz="0" w:space="0" w:color="auto"/>
        <w:bottom w:val="none" w:sz="0" w:space="0" w:color="auto"/>
        <w:right w:val="none" w:sz="0" w:space="0" w:color="auto"/>
      </w:divBdr>
    </w:div>
    <w:div w:id="1166820230">
      <w:bodyDiv w:val="1"/>
      <w:marLeft w:val="0"/>
      <w:marRight w:val="0"/>
      <w:marTop w:val="0"/>
      <w:marBottom w:val="0"/>
      <w:divBdr>
        <w:top w:val="none" w:sz="0" w:space="0" w:color="auto"/>
        <w:left w:val="none" w:sz="0" w:space="0" w:color="auto"/>
        <w:bottom w:val="none" w:sz="0" w:space="0" w:color="auto"/>
        <w:right w:val="none" w:sz="0" w:space="0" w:color="auto"/>
      </w:divBdr>
    </w:div>
    <w:div w:id="1169254791">
      <w:bodyDiv w:val="1"/>
      <w:marLeft w:val="0"/>
      <w:marRight w:val="0"/>
      <w:marTop w:val="0"/>
      <w:marBottom w:val="0"/>
      <w:divBdr>
        <w:top w:val="none" w:sz="0" w:space="0" w:color="auto"/>
        <w:left w:val="none" w:sz="0" w:space="0" w:color="auto"/>
        <w:bottom w:val="none" w:sz="0" w:space="0" w:color="auto"/>
        <w:right w:val="none" w:sz="0" w:space="0" w:color="auto"/>
      </w:divBdr>
    </w:div>
    <w:div w:id="1194342548">
      <w:bodyDiv w:val="1"/>
      <w:marLeft w:val="0"/>
      <w:marRight w:val="0"/>
      <w:marTop w:val="0"/>
      <w:marBottom w:val="0"/>
      <w:divBdr>
        <w:top w:val="none" w:sz="0" w:space="0" w:color="auto"/>
        <w:left w:val="none" w:sz="0" w:space="0" w:color="auto"/>
        <w:bottom w:val="none" w:sz="0" w:space="0" w:color="auto"/>
        <w:right w:val="none" w:sz="0" w:space="0" w:color="auto"/>
      </w:divBdr>
    </w:div>
    <w:div w:id="1231883748">
      <w:bodyDiv w:val="1"/>
      <w:marLeft w:val="0"/>
      <w:marRight w:val="0"/>
      <w:marTop w:val="0"/>
      <w:marBottom w:val="0"/>
      <w:divBdr>
        <w:top w:val="none" w:sz="0" w:space="0" w:color="auto"/>
        <w:left w:val="none" w:sz="0" w:space="0" w:color="auto"/>
        <w:bottom w:val="none" w:sz="0" w:space="0" w:color="auto"/>
        <w:right w:val="none" w:sz="0" w:space="0" w:color="auto"/>
      </w:divBdr>
      <w:divsChild>
        <w:div w:id="1687175555">
          <w:marLeft w:val="0"/>
          <w:marRight w:val="0"/>
          <w:marTop w:val="0"/>
          <w:marBottom w:val="0"/>
          <w:divBdr>
            <w:top w:val="none" w:sz="0" w:space="0" w:color="auto"/>
            <w:left w:val="none" w:sz="0" w:space="0" w:color="auto"/>
            <w:bottom w:val="none" w:sz="0" w:space="0" w:color="auto"/>
            <w:right w:val="none" w:sz="0" w:space="0" w:color="auto"/>
          </w:divBdr>
          <w:divsChild>
            <w:div w:id="1371615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1138110">
      <w:bodyDiv w:val="1"/>
      <w:marLeft w:val="0"/>
      <w:marRight w:val="0"/>
      <w:marTop w:val="0"/>
      <w:marBottom w:val="0"/>
      <w:divBdr>
        <w:top w:val="none" w:sz="0" w:space="0" w:color="auto"/>
        <w:left w:val="none" w:sz="0" w:space="0" w:color="auto"/>
        <w:bottom w:val="none" w:sz="0" w:space="0" w:color="auto"/>
        <w:right w:val="none" w:sz="0" w:space="0" w:color="auto"/>
      </w:divBdr>
      <w:divsChild>
        <w:div w:id="1856462563">
          <w:marLeft w:val="0"/>
          <w:marRight w:val="0"/>
          <w:marTop w:val="0"/>
          <w:marBottom w:val="0"/>
          <w:divBdr>
            <w:top w:val="none" w:sz="0" w:space="0" w:color="auto"/>
            <w:left w:val="none" w:sz="0" w:space="0" w:color="auto"/>
            <w:bottom w:val="none" w:sz="0" w:space="0" w:color="auto"/>
            <w:right w:val="none" w:sz="0" w:space="0" w:color="auto"/>
          </w:divBdr>
          <w:divsChild>
            <w:div w:id="1193112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0068502">
      <w:bodyDiv w:val="1"/>
      <w:marLeft w:val="0"/>
      <w:marRight w:val="0"/>
      <w:marTop w:val="0"/>
      <w:marBottom w:val="0"/>
      <w:divBdr>
        <w:top w:val="none" w:sz="0" w:space="0" w:color="auto"/>
        <w:left w:val="none" w:sz="0" w:space="0" w:color="auto"/>
        <w:bottom w:val="none" w:sz="0" w:space="0" w:color="auto"/>
        <w:right w:val="none" w:sz="0" w:space="0" w:color="auto"/>
      </w:divBdr>
    </w:div>
    <w:div w:id="1683509909">
      <w:bodyDiv w:val="1"/>
      <w:marLeft w:val="0"/>
      <w:marRight w:val="0"/>
      <w:marTop w:val="0"/>
      <w:marBottom w:val="0"/>
      <w:divBdr>
        <w:top w:val="none" w:sz="0" w:space="0" w:color="auto"/>
        <w:left w:val="none" w:sz="0" w:space="0" w:color="auto"/>
        <w:bottom w:val="none" w:sz="0" w:space="0" w:color="auto"/>
        <w:right w:val="none" w:sz="0" w:space="0" w:color="auto"/>
      </w:divBdr>
    </w:div>
    <w:div w:id="1738283110">
      <w:bodyDiv w:val="1"/>
      <w:marLeft w:val="0"/>
      <w:marRight w:val="0"/>
      <w:marTop w:val="0"/>
      <w:marBottom w:val="0"/>
      <w:divBdr>
        <w:top w:val="none" w:sz="0" w:space="0" w:color="auto"/>
        <w:left w:val="none" w:sz="0" w:space="0" w:color="auto"/>
        <w:bottom w:val="none" w:sz="0" w:space="0" w:color="auto"/>
        <w:right w:val="none" w:sz="0" w:space="0" w:color="auto"/>
      </w:divBdr>
      <w:divsChild>
        <w:div w:id="713772720">
          <w:marLeft w:val="0"/>
          <w:marRight w:val="0"/>
          <w:marTop w:val="0"/>
          <w:marBottom w:val="0"/>
          <w:divBdr>
            <w:top w:val="none" w:sz="0" w:space="0" w:color="auto"/>
            <w:left w:val="none" w:sz="0" w:space="0" w:color="auto"/>
            <w:bottom w:val="none" w:sz="0" w:space="0" w:color="auto"/>
            <w:right w:val="none" w:sz="0" w:space="0" w:color="auto"/>
          </w:divBdr>
          <w:divsChild>
            <w:div w:id="12262569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9377309">
      <w:bodyDiv w:val="1"/>
      <w:marLeft w:val="0"/>
      <w:marRight w:val="0"/>
      <w:marTop w:val="0"/>
      <w:marBottom w:val="0"/>
      <w:divBdr>
        <w:top w:val="none" w:sz="0" w:space="0" w:color="auto"/>
        <w:left w:val="none" w:sz="0" w:space="0" w:color="auto"/>
        <w:bottom w:val="none" w:sz="0" w:space="0" w:color="auto"/>
        <w:right w:val="none" w:sz="0" w:space="0" w:color="auto"/>
      </w:divBdr>
    </w:div>
    <w:div w:id="1827554228">
      <w:bodyDiv w:val="1"/>
      <w:marLeft w:val="0"/>
      <w:marRight w:val="0"/>
      <w:marTop w:val="0"/>
      <w:marBottom w:val="0"/>
      <w:divBdr>
        <w:top w:val="none" w:sz="0" w:space="0" w:color="auto"/>
        <w:left w:val="none" w:sz="0" w:space="0" w:color="auto"/>
        <w:bottom w:val="none" w:sz="0" w:space="0" w:color="auto"/>
        <w:right w:val="none" w:sz="0" w:space="0" w:color="auto"/>
      </w:divBdr>
      <w:divsChild>
        <w:div w:id="886144098">
          <w:marLeft w:val="0"/>
          <w:marRight w:val="0"/>
          <w:marTop w:val="0"/>
          <w:marBottom w:val="0"/>
          <w:divBdr>
            <w:top w:val="none" w:sz="0" w:space="0" w:color="auto"/>
            <w:left w:val="none" w:sz="0" w:space="0" w:color="auto"/>
            <w:bottom w:val="none" w:sz="0" w:space="0" w:color="auto"/>
            <w:right w:val="none" w:sz="0" w:space="0" w:color="auto"/>
          </w:divBdr>
          <w:divsChild>
            <w:div w:id="726488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2491296">
      <w:bodyDiv w:val="1"/>
      <w:marLeft w:val="0"/>
      <w:marRight w:val="0"/>
      <w:marTop w:val="0"/>
      <w:marBottom w:val="0"/>
      <w:divBdr>
        <w:top w:val="none" w:sz="0" w:space="0" w:color="auto"/>
        <w:left w:val="none" w:sz="0" w:space="0" w:color="auto"/>
        <w:bottom w:val="none" w:sz="0" w:space="0" w:color="auto"/>
        <w:right w:val="none" w:sz="0" w:space="0" w:color="auto"/>
      </w:divBdr>
      <w:divsChild>
        <w:div w:id="1469471129">
          <w:marLeft w:val="0"/>
          <w:marRight w:val="0"/>
          <w:marTop w:val="0"/>
          <w:marBottom w:val="0"/>
          <w:divBdr>
            <w:top w:val="none" w:sz="0" w:space="0" w:color="auto"/>
            <w:left w:val="none" w:sz="0" w:space="0" w:color="auto"/>
            <w:bottom w:val="none" w:sz="0" w:space="0" w:color="auto"/>
            <w:right w:val="none" w:sz="0" w:space="0" w:color="auto"/>
          </w:divBdr>
          <w:divsChild>
            <w:div w:id="1095200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67054">
      <w:bodyDiv w:val="1"/>
      <w:marLeft w:val="0"/>
      <w:marRight w:val="0"/>
      <w:marTop w:val="0"/>
      <w:marBottom w:val="0"/>
      <w:divBdr>
        <w:top w:val="none" w:sz="0" w:space="0" w:color="auto"/>
        <w:left w:val="none" w:sz="0" w:space="0" w:color="auto"/>
        <w:bottom w:val="none" w:sz="0" w:space="0" w:color="auto"/>
        <w:right w:val="none" w:sz="0" w:space="0" w:color="auto"/>
      </w:divBdr>
    </w:div>
    <w:div w:id="2016300620">
      <w:bodyDiv w:val="1"/>
      <w:marLeft w:val="0"/>
      <w:marRight w:val="0"/>
      <w:marTop w:val="0"/>
      <w:marBottom w:val="0"/>
      <w:divBdr>
        <w:top w:val="none" w:sz="0" w:space="0" w:color="auto"/>
        <w:left w:val="none" w:sz="0" w:space="0" w:color="auto"/>
        <w:bottom w:val="none" w:sz="0" w:space="0" w:color="auto"/>
        <w:right w:val="none" w:sz="0" w:space="0" w:color="auto"/>
      </w:divBdr>
    </w:div>
    <w:div w:id="2024436719">
      <w:bodyDiv w:val="1"/>
      <w:marLeft w:val="0"/>
      <w:marRight w:val="0"/>
      <w:marTop w:val="0"/>
      <w:marBottom w:val="0"/>
      <w:divBdr>
        <w:top w:val="none" w:sz="0" w:space="0" w:color="auto"/>
        <w:left w:val="none" w:sz="0" w:space="0" w:color="auto"/>
        <w:bottom w:val="none" w:sz="0" w:space="0" w:color="auto"/>
        <w:right w:val="none" w:sz="0" w:space="0" w:color="auto"/>
      </w:divBdr>
    </w:div>
    <w:div w:id="2076394743">
      <w:bodyDiv w:val="1"/>
      <w:marLeft w:val="0"/>
      <w:marRight w:val="0"/>
      <w:marTop w:val="0"/>
      <w:marBottom w:val="0"/>
      <w:divBdr>
        <w:top w:val="none" w:sz="0" w:space="0" w:color="auto"/>
        <w:left w:val="none" w:sz="0" w:space="0" w:color="auto"/>
        <w:bottom w:val="none" w:sz="0" w:space="0" w:color="auto"/>
        <w:right w:val="none" w:sz="0" w:space="0" w:color="auto"/>
      </w:divBdr>
    </w:div>
    <w:div w:id="2080899173">
      <w:bodyDiv w:val="1"/>
      <w:marLeft w:val="0"/>
      <w:marRight w:val="0"/>
      <w:marTop w:val="0"/>
      <w:marBottom w:val="0"/>
      <w:divBdr>
        <w:top w:val="none" w:sz="0" w:space="0" w:color="auto"/>
        <w:left w:val="none" w:sz="0" w:space="0" w:color="auto"/>
        <w:bottom w:val="none" w:sz="0" w:space="0" w:color="auto"/>
        <w:right w:val="none" w:sz="0" w:space="0" w:color="auto"/>
      </w:divBdr>
    </w:div>
    <w:div w:id="21380635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package" Target="embeddings/Microsoft_Word_Document.docx"/><Relationship Id="rId21" Type="http://schemas.openxmlformats.org/officeDocument/2006/relationships/header" Target="header4.xml"/><Relationship Id="rId42" Type="http://schemas.openxmlformats.org/officeDocument/2006/relationships/package" Target="embeddings/Microsoft_Word_Document8.docx"/><Relationship Id="rId47" Type="http://schemas.openxmlformats.org/officeDocument/2006/relationships/image" Target="media/image13.emf"/><Relationship Id="rId63" Type="http://schemas.openxmlformats.org/officeDocument/2006/relationships/image" Target="media/image21.emf"/><Relationship Id="rId68" Type="http://schemas.openxmlformats.org/officeDocument/2006/relationships/header" Target="header5.xml"/><Relationship Id="rId7" Type="http://schemas.openxmlformats.org/officeDocument/2006/relationships/endnotes" Target="endnotes.xml"/><Relationship Id="rId71" Type="http://schemas.microsoft.com/office/2011/relationships/people" Target="people.xml"/><Relationship Id="rId2" Type="http://schemas.openxmlformats.org/officeDocument/2006/relationships/numbering" Target="numbering.xml"/><Relationship Id="rId16" Type="http://schemas.openxmlformats.org/officeDocument/2006/relationships/hyperlink" Target="file:///G:\CjmScrews\Source\VaultAnalyzer\PROJ_REBASE_MASTER_Task79\DotNetVault%20Description.docx" TargetMode="External"/><Relationship Id="rId29" Type="http://schemas.openxmlformats.org/officeDocument/2006/relationships/image" Target="media/image4.emf"/><Relationship Id="rId11" Type="http://schemas.openxmlformats.org/officeDocument/2006/relationships/footer" Target="footer2.xml"/><Relationship Id="rId24" Type="http://schemas.openxmlformats.org/officeDocument/2006/relationships/package" Target="embeddings/Microsoft_Word_Macro-Enabled_Document.docm"/><Relationship Id="rId32" Type="http://schemas.openxmlformats.org/officeDocument/2006/relationships/package" Target="embeddings/Microsoft_Word_Document3.docx"/><Relationship Id="rId37" Type="http://schemas.openxmlformats.org/officeDocument/2006/relationships/image" Target="media/image8.emf"/><Relationship Id="rId40" Type="http://schemas.openxmlformats.org/officeDocument/2006/relationships/package" Target="embeddings/Microsoft_Word_Document7.docx"/><Relationship Id="rId45" Type="http://schemas.openxmlformats.org/officeDocument/2006/relationships/image" Target="media/image12.emf"/><Relationship Id="rId53" Type="http://schemas.openxmlformats.org/officeDocument/2006/relationships/image" Target="media/image16.emf"/><Relationship Id="rId58" Type="http://schemas.openxmlformats.org/officeDocument/2006/relationships/package" Target="embeddings/Microsoft_Word_Document16.docx"/><Relationship Id="rId66" Type="http://schemas.openxmlformats.org/officeDocument/2006/relationships/package" Target="embeddings/Microsoft_Word_Document20.docx"/><Relationship Id="rId5" Type="http://schemas.openxmlformats.org/officeDocument/2006/relationships/webSettings" Target="webSettings.xml"/><Relationship Id="rId61" Type="http://schemas.openxmlformats.org/officeDocument/2006/relationships/image" Target="media/image20.emf"/><Relationship Id="rId19" Type="http://schemas.openxmlformats.org/officeDocument/2006/relationships/hyperlink" Target="file:///G:\CjmScrews\Source\VaultAnalyzer\PROJ_REBASE_MASTER_Task79\DotNetVault%20Description.docx" TargetMode="External"/><Relationship Id="rId14" Type="http://schemas.openxmlformats.org/officeDocument/2006/relationships/hyperlink" Target="file:///G:\CjmScrews\Source\VaultAnalyzer\PROJ_REBASE_MASTER_Task79\DotNetVault%20Description.docx" TargetMode="External"/><Relationship Id="rId22" Type="http://schemas.openxmlformats.org/officeDocument/2006/relationships/footer" Target="footer5.xml"/><Relationship Id="rId27" Type="http://schemas.openxmlformats.org/officeDocument/2006/relationships/image" Target="media/image3.emf"/><Relationship Id="rId30" Type="http://schemas.openxmlformats.org/officeDocument/2006/relationships/package" Target="embeddings/Microsoft_Word_Document2.docx"/><Relationship Id="rId35" Type="http://schemas.openxmlformats.org/officeDocument/2006/relationships/image" Target="media/image7.emf"/><Relationship Id="rId43" Type="http://schemas.openxmlformats.org/officeDocument/2006/relationships/image" Target="media/image11.emf"/><Relationship Id="rId48" Type="http://schemas.openxmlformats.org/officeDocument/2006/relationships/package" Target="embeddings/Microsoft_Word_Document11.docx"/><Relationship Id="rId56" Type="http://schemas.openxmlformats.org/officeDocument/2006/relationships/package" Target="embeddings/Microsoft_Word_Document15.docx"/><Relationship Id="rId64" Type="http://schemas.openxmlformats.org/officeDocument/2006/relationships/package" Target="embeddings/Microsoft_Word_Document19.docx"/><Relationship Id="rId69" Type="http://schemas.openxmlformats.org/officeDocument/2006/relationships/footer" Target="footer6.xml"/><Relationship Id="rId8" Type="http://schemas.openxmlformats.org/officeDocument/2006/relationships/header" Target="header1.xml"/><Relationship Id="rId51" Type="http://schemas.openxmlformats.org/officeDocument/2006/relationships/image" Target="media/image15.emf"/><Relationship Id="rId72" Type="http://schemas.openxmlformats.org/officeDocument/2006/relationships/theme" Target="theme/theme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hyperlink" Target="file:///G:\CjmScrews\Source\VaultAnalyzer\PROJ_REBASE_MASTER_Task79\DotNetVault%20Description.docx" TargetMode="External"/><Relationship Id="rId25" Type="http://schemas.openxmlformats.org/officeDocument/2006/relationships/image" Target="media/image2.emf"/><Relationship Id="rId33" Type="http://schemas.openxmlformats.org/officeDocument/2006/relationships/image" Target="media/image6.emf"/><Relationship Id="rId38" Type="http://schemas.openxmlformats.org/officeDocument/2006/relationships/package" Target="embeddings/Microsoft_Word_Document6.docx"/><Relationship Id="rId46" Type="http://schemas.openxmlformats.org/officeDocument/2006/relationships/package" Target="embeddings/Microsoft_Word_Document10.docx"/><Relationship Id="rId59" Type="http://schemas.openxmlformats.org/officeDocument/2006/relationships/image" Target="media/image19.emf"/><Relationship Id="rId67" Type="http://schemas.openxmlformats.org/officeDocument/2006/relationships/hyperlink" Target="mailto:cpsusie@hotmail.com" TargetMode="External"/><Relationship Id="rId20" Type="http://schemas.openxmlformats.org/officeDocument/2006/relationships/footer" Target="footer4.xml"/><Relationship Id="rId41" Type="http://schemas.openxmlformats.org/officeDocument/2006/relationships/image" Target="media/image10.emf"/><Relationship Id="rId54" Type="http://schemas.openxmlformats.org/officeDocument/2006/relationships/package" Target="embeddings/Microsoft_Word_Document14.docx"/><Relationship Id="rId62" Type="http://schemas.openxmlformats.org/officeDocument/2006/relationships/package" Target="embeddings/Microsoft_Word_Document18.docx"/><Relationship Id="rId7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hyperlink" Target="file:///G:\CjmScrews\Source\VaultAnalyzer\PROJ_REBASE_MASTER_Task79\DotNetVault%20Description.docx" TargetMode="External"/><Relationship Id="rId23" Type="http://schemas.openxmlformats.org/officeDocument/2006/relationships/image" Target="media/image1.emf"/><Relationship Id="rId28" Type="http://schemas.openxmlformats.org/officeDocument/2006/relationships/package" Target="embeddings/Microsoft_Word_Document1.docx"/><Relationship Id="rId36" Type="http://schemas.openxmlformats.org/officeDocument/2006/relationships/package" Target="embeddings/Microsoft_Word_Document5.docx"/><Relationship Id="rId49" Type="http://schemas.openxmlformats.org/officeDocument/2006/relationships/image" Target="media/image14.emf"/><Relationship Id="rId57" Type="http://schemas.openxmlformats.org/officeDocument/2006/relationships/image" Target="media/image18.emf"/><Relationship Id="rId10" Type="http://schemas.openxmlformats.org/officeDocument/2006/relationships/footer" Target="footer1.xml"/><Relationship Id="rId31" Type="http://schemas.openxmlformats.org/officeDocument/2006/relationships/image" Target="media/image5.emf"/><Relationship Id="rId44" Type="http://schemas.openxmlformats.org/officeDocument/2006/relationships/package" Target="embeddings/Microsoft_Word_Document9.docx"/><Relationship Id="rId52" Type="http://schemas.openxmlformats.org/officeDocument/2006/relationships/package" Target="embeddings/Microsoft_Word_Document13.docx"/><Relationship Id="rId60" Type="http://schemas.openxmlformats.org/officeDocument/2006/relationships/package" Target="embeddings/Microsoft_Word_Document17.docx"/><Relationship Id="rId65" Type="http://schemas.openxmlformats.org/officeDocument/2006/relationships/image" Target="media/image22.emf"/><Relationship Id="rId4" Type="http://schemas.openxmlformats.org/officeDocument/2006/relationships/settings" Target="settings.xml"/><Relationship Id="rId9" Type="http://schemas.openxmlformats.org/officeDocument/2006/relationships/header" Target="header2.xml"/><Relationship Id="rId13" Type="http://schemas.openxmlformats.org/officeDocument/2006/relationships/footer" Target="footer3.xml"/><Relationship Id="rId18" Type="http://schemas.openxmlformats.org/officeDocument/2006/relationships/hyperlink" Target="file:///G:\CjmScrews\Source\VaultAnalyzer\PROJ_REBASE_MASTER_Task79\DotNetVault%20Description.docx" TargetMode="External"/><Relationship Id="rId39" Type="http://schemas.openxmlformats.org/officeDocument/2006/relationships/image" Target="media/image9.emf"/><Relationship Id="rId34" Type="http://schemas.openxmlformats.org/officeDocument/2006/relationships/package" Target="embeddings/Microsoft_Word_Document4.docx"/><Relationship Id="rId50" Type="http://schemas.openxmlformats.org/officeDocument/2006/relationships/package" Target="embeddings/Microsoft_Word_Document12.docx"/><Relationship Id="rId55" Type="http://schemas.openxmlformats.org/officeDocument/2006/relationships/image" Target="media/image17.emf"/></Relationships>
</file>

<file path=word/_rels/footnotes.xml.rels><?xml version="1.0" encoding="UTF-8" standalone="yes"?>
<Relationships xmlns="http://schemas.openxmlformats.org/package/2006/relationships"><Relationship Id="rId8" Type="http://schemas.openxmlformats.org/officeDocument/2006/relationships/hyperlink" Target="https://en.wikipedia.org/wiki/Reentrant_mutex" TargetMode="External"/><Relationship Id="rId13" Type="http://schemas.openxmlformats.org/officeDocument/2006/relationships/hyperlink" Target="https://blogs.msdn.microsoft.com/mazhou/2018/03/02/c-7-series-part-9-ref-structs/" TargetMode="External"/><Relationship Id="rId18" Type="http://schemas.openxmlformats.org/officeDocument/2006/relationships/hyperlink" Target="https://en.cppreference.com/w/cpp/string/basic_string_view" TargetMode="External"/><Relationship Id="rId3" Type="http://schemas.openxmlformats.org/officeDocument/2006/relationships/hyperlink" Target="http://www.stroustrup.com/bs_faq2.html" TargetMode="External"/><Relationship Id="rId7" Type="http://schemas.openxmlformats.org/officeDocument/2006/relationships/hyperlink" Target="https://docs.microsoft.com/en-us/dotnet/api/system.threading.interlocked?view=netframework-4.8" TargetMode="External"/><Relationship Id="rId12" Type="http://schemas.openxmlformats.org/officeDocument/2006/relationships/hyperlink" Target="https://kalapos.net/Blog/ShowPost/DotNetConceptOfTheWeek16-RefStruct" TargetMode="External"/><Relationship Id="rId17" Type="http://schemas.openxmlformats.org/officeDocument/2006/relationships/hyperlink" Target="https://docs.microsoft.com/en-us/dotnet/api/system.threading.monitor?view=netframework-4.8" TargetMode="External"/><Relationship Id="rId2" Type="http://schemas.openxmlformats.org/officeDocument/2006/relationships/hyperlink" Target="https://en.cppreference.com/w/cpp/language/raii" TargetMode="External"/><Relationship Id="rId16" Type="http://schemas.openxmlformats.org/officeDocument/2006/relationships/hyperlink" Target="https://docs.microsoft.com/en-us/dotnet/api/system.threading.readerwriterlockslim?view=netframework-4.8" TargetMode="External"/><Relationship Id="rId1" Type="http://schemas.openxmlformats.org/officeDocument/2006/relationships/hyperlink" Target="https://docs.microsoft.com/en-us/dotnet/csharp/language-reference/keywords/lock-statement" TargetMode="External"/><Relationship Id="rId6" Type="http://schemas.openxmlformats.org/officeDocument/2006/relationships/hyperlink" Target="https://docs.microsoft.com/en-us/dotnet/api/system.threading.spinlock?view=netframework-4.8" TargetMode="External"/><Relationship Id="rId11" Type="http://schemas.openxmlformats.org/officeDocument/2006/relationships/hyperlink" Target="https://github.com/facebook/folly/blob/master/folly/docs/Synchronized.md" TargetMode="External"/><Relationship Id="rId5" Type="http://schemas.openxmlformats.org/officeDocument/2006/relationships/hyperlink" Target="https://docs.microsoft.com/en-us/dotnet/api/system.threading.spinwait?view=netframework-4.8" TargetMode="External"/><Relationship Id="rId15" Type="http://schemas.openxmlformats.org/officeDocument/2006/relationships/hyperlink" Target="https://docs.microsoft.com/en-us/dotnet/csharp/language-reference/proposals/csharp-7.3/blittable" TargetMode="External"/><Relationship Id="rId10" Type="http://schemas.openxmlformats.org/officeDocument/2006/relationships/hyperlink" Target="https://doc.rust-lang.org/book/ch16-03-shared-state.html" TargetMode="External"/><Relationship Id="rId19" Type="http://schemas.openxmlformats.org/officeDocument/2006/relationships/hyperlink" Target="https://en.cppreference.com/w/cpp/container/span" TargetMode="External"/><Relationship Id="rId4" Type="http://schemas.openxmlformats.org/officeDocument/2006/relationships/hyperlink" Target="https://docs.microsoft.com/en-us/dotnet/api/system.threading.mutex?view=netframework-4.8" TargetMode="External"/><Relationship Id="rId9" Type="http://schemas.openxmlformats.org/officeDocument/2006/relationships/hyperlink" Target="https://en.wikipedia.org/wiki/Liskov_substitution_principle" TargetMode="External"/><Relationship Id="rId14" Type="http://schemas.openxmlformats.org/officeDocument/2006/relationships/hyperlink" Target="https://stu.dev/csharp8-doing-unsupported-thin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 (1).xsl" StyleName="APA" Version="6"/>
</file>

<file path=customXml/itemProps1.xml><?xml version="1.0" encoding="utf-8"?>
<ds:datastoreItem xmlns:ds="http://schemas.openxmlformats.org/officeDocument/2006/customXml" ds:itemID="{F78B9545-F895-4B6D-B137-BB5C0F3B5F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834</TotalTime>
  <Pages>1</Pages>
  <Words>13030</Words>
  <Characters>74272</Characters>
  <Application>Microsoft Office Word</Application>
  <DocSecurity>0</DocSecurity>
  <Lines>618</Lines>
  <Paragraphs>174</Paragraphs>
  <ScaleCrop>false</ScaleCrop>
  <HeadingPairs>
    <vt:vector size="2" baseType="variant">
      <vt:variant>
        <vt:lpstr>Title</vt:lpstr>
      </vt:variant>
      <vt:variant>
        <vt:i4>1</vt:i4>
      </vt:variant>
    </vt:vector>
  </HeadingPairs>
  <TitlesOfParts>
    <vt:vector size="1" baseType="lpstr">
      <vt:lpstr>DotNetVault Project Description</vt:lpstr>
    </vt:vector>
  </TitlesOfParts>
  <Manager>Susie, Christopher</Manager>
  <Company>CJM Screws, LLC</Company>
  <LinksUpToDate>false</LinksUpToDate>
  <CharactersWithSpaces>87128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DotNetVault Project Description</dc:title>
  <dc:subject>DotNetVault Library and Static Analyzer</dc:subject>
  <dc:creator>Susie, Christopher</dc:creator>
  <cp:keywords/>
  <dc:description/>
  <cp:lastModifiedBy>Christopher Susie</cp:lastModifiedBy>
  <cp:revision>25</cp:revision>
  <cp:lastPrinted>2020-03-14T18:30:00Z</cp:lastPrinted>
  <dcterms:created xsi:type="dcterms:W3CDTF">2020-03-01T17:08:00Z</dcterms:created>
  <dcterms:modified xsi:type="dcterms:W3CDTF">2020-03-14T18:31:00Z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pyright">
    <vt:lpwstr>Copyright © 2019, CJM Screws LLC</vt:lpwstr>
  </property>
</Properties>
</file>