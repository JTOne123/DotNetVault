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bookmarkStart w:id="0" w:name="_top"/>
      <w:bookmarkStart w:id="1" w:name="_GoBack"/>
      <w:bookmarkEnd w:id="0"/>
      <w:bookmarkEnd w:id="1"/>
    </w:p>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03B055DD" w14:textId="77777777" w:rsidR="00286061" w:rsidRDefault="00286061" w:rsidP="00E2418A">
      <w:pPr>
        <w:jc w:val="center"/>
      </w:pPr>
    </w:p>
    <w:p w14:paraId="66074E7B" w14:textId="36425BA1" w:rsidR="00E2418A" w:rsidRPr="00286061" w:rsidRDefault="00286061" w:rsidP="00E2418A">
      <w:pPr>
        <w:jc w:val="center"/>
        <w:rPr>
          <w:b/>
          <w:bCs/>
        </w:rPr>
      </w:pPr>
      <w:r w:rsidRPr="00286061">
        <w:rPr>
          <w:b/>
          <w:bCs/>
        </w:rPr>
        <w:t>Version 0.1.5.0</w:t>
      </w:r>
    </w:p>
    <w:p w14:paraId="2AC20AAD" w14:textId="77777777" w:rsidR="00286061" w:rsidRDefault="00286061"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5DACC0B3" w14:textId="5A63A3E8" w:rsidR="00765599" w:rsidRDefault="008E28C0">
          <w:pPr>
            <w:pStyle w:val="TOC1"/>
            <w:tabs>
              <w:tab w:val="left" w:pos="520"/>
              <w:tab w:val="right" w:leader="dot" w:pos="9350"/>
            </w:tabs>
            <w:rPr>
              <w:ins w:id="2" w:author="Christopher Susie" w:date="2020-02-02T12:26: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3" w:author="Christopher Susie" w:date="2020-02-02T12:26:00Z">
            <w:r w:rsidR="00765599" w:rsidRPr="00896676">
              <w:rPr>
                <w:rStyle w:val="Hyperlink"/>
                <w:noProof/>
              </w:rPr>
              <w:fldChar w:fldCharType="begin"/>
            </w:r>
            <w:r w:rsidR="00765599" w:rsidRPr="00896676">
              <w:rPr>
                <w:rStyle w:val="Hyperlink"/>
                <w:noProof/>
              </w:rPr>
              <w:instrText xml:space="preserve"> </w:instrText>
            </w:r>
            <w:r w:rsidR="00765599">
              <w:rPr>
                <w:noProof/>
              </w:rPr>
              <w:instrText>HYPERLINK \l "_Toc31538823"</w:instrText>
            </w:r>
            <w:r w:rsidR="00765599" w:rsidRPr="00896676">
              <w:rPr>
                <w:rStyle w:val="Hyperlink"/>
                <w:noProof/>
              </w:rPr>
              <w:instrText xml:space="preserve"> </w:instrText>
            </w:r>
            <w:r w:rsidR="00765599" w:rsidRPr="00896676">
              <w:rPr>
                <w:rStyle w:val="Hyperlink"/>
                <w:noProof/>
              </w:rPr>
              <w:fldChar w:fldCharType="separate"/>
            </w:r>
            <w:r w:rsidR="00765599" w:rsidRPr="00896676">
              <w:rPr>
                <w:rStyle w:val="Hyperlink"/>
                <w:noProof/>
              </w:rPr>
              <w:t>1.</w:t>
            </w:r>
            <w:r w:rsidR="00765599">
              <w:rPr>
                <w:rFonts w:asciiTheme="minorHAnsi" w:eastAsiaTheme="minorEastAsia" w:hAnsiTheme="minorHAnsi" w:cstheme="minorBidi"/>
                <w:noProof/>
                <w:sz w:val="22"/>
                <w:szCs w:val="22"/>
              </w:rPr>
              <w:tab/>
            </w:r>
            <w:r w:rsidR="00765599" w:rsidRPr="00896676">
              <w:rPr>
                <w:rStyle w:val="Hyperlink"/>
                <w:noProof/>
              </w:rPr>
              <w:t>Introduction.</w:t>
            </w:r>
            <w:r w:rsidR="00765599">
              <w:rPr>
                <w:noProof/>
                <w:webHidden/>
              </w:rPr>
              <w:tab/>
            </w:r>
            <w:r w:rsidR="00765599">
              <w:rPr>
                <w:noProof/>
                <w:webHidden/>
              </w:rPr>
              <w:fldChar w:fldCharType="begin"/>
            </w:r>
            <w:r w:rsidR="00765599">
              <w:rPr>
                <w:noProof/>
                <w:webHidden/>
              </w:rPr>
              <w:instrText xml:space="preserve"> PAGEREF _Toc31538823 \h </w:instrText>
            </w:r>
          </w:ins>
          <w:r w:rsidR="00765599">
            <w:rPr>
              <w:noProof/>
              <w:webHidden/>
            </w:rPr>
          </w:r>
          <w:r w:rsidR="00765599">
            <w:rPr>
              <w:noProof/>
              <w:webHidden/>
            </w:rPr>
            <w:fldChar w:fldCharType="separate"/>
          </w:r>
          <w:r w:rsidR="00C95536">
            <w:rPr>
              <w:noProof/>
              <w:webHidden/>
            </w:rPr>
            <w:t>5</w:t>
          </w:r>
          <w:ins w:id="4" w:author="Christopher Susie" w:date="2020-02-02T12:26:00Z">
            <w:r w:rsidR="00765599">
              <w:rPr>
                <w:noProof/>
                <w:webHidden/>
              </w:rPr>
              <w:fldChar w:fldCharType="end"/>
            </w:r>
            <w:r w:rsidR="00765599" w:rsidRPr="00896676">
              <w:rPr>
                <w:rStyle w:val="Hyperlink"/>
                <w:noProof/>
              </w:rPr>
              <w:fldChar w:fldCharType="end"/>
            </w:r>
          </w:ins>
        </w:p>
        <w:p w14:paraId="47697B8D" w14:textId="16644BE7" w:rsidR="00765599" w:rsidRDefault="00765599">
          <w:pPr>
            <w:pStyle w:val="TOC2"/>
            <w:tabs>
              <w:tab w:val="left" w:pos="880"/>
              <w:tab w:val="right" w:leader="dot" w:pos="9350"/>
            </w:tabs>
            <w:rPr>
              <w:ins w:id="5" w:author="Christopher Susie" w:date="2020-02-02T12:26:00Z"/>
              <w:rFonts w:asciiTheme="minorHAnsi" w:eastAsiaTheme="minorEastAsia" w:hAnsiTheme="minorHAnsi" w:cstheme="minorBidi"/>
              <w:noProof/>
              <w:sz w:val="22"/>
              <w:szCs w:val="22"/>
            </w:rPr>
          </w:pPr>
          <w:ins w:id="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"_Toc31538824"</w:instrText>
            </w:r>
            <w:r w:rsidRPr="00896676">
              <w:rPr>
                <w:rStyle w:val="Hyperlink"/>
                <w:noProof/>
              </w:rPr>
              <w:instrText xml:space="preserve"> </w:instrText>
            </w:r>
            <w:r w:rsidRPr="00896676">
              <w:rPr>
                <w:rStyle w:val="Hyperlink"/>
                <w:noProof/>
              </w:rPr>
              <w:fldChar w:fldCharType="separate"/>
            </w:r>
            <w:r w:rsidRPr="00896676">
              <w:rPr>
                <w:rStyle w:val="Hyperlink"/>
                <w:noProof/>
              </w:rPr>
              <w:t>a.</w:t>
            </w:r>
            <w:r>
              <w:rPr>
                <w:rFonts w:asciiTheme="minorHAnsi" w:eastAsiaTheme="minorEastAsia" w:hAnsiTheme="minorHAnsi" w:cstheme="minorBidi"/>
                <w:noProof/>
                <w:sz w:val="22"/>
                <w:szCs w:val="22"/>
              </w:rPr>
              <w:tab/>
            </w:r>
            <w:r w:rsidRPr="00896676">
              <w:rPr>
                <w:rStyle w:val="Hyperlink"/>
                <w:noProof/>
              </w:rPr>
              <w:t>Currently used synchronization methods</w:t>
            </w:r>
            <w:r>
              <w:rPr>
                <w:noProof/>
                <w:webHidden/>
              </w:rPr>
              <w:tab/>
            </w:r>
            <w:r>
              <w:rPr>
                <w:noProof/>
                <w:webHidden/>
              </w:rPr>
              <w:fldChar w:fldCharType="begin"/>
            </w:r>
            <w:r>
              <w:rPr>
                <w:noProof/>
                <w:webHidden/>
              </w:rPr>
              <w:instrText xml:space="preserve"> PAGEREF _Toc31538824 \h </w:instrText>
            </w:r>
          </w:ins>
          <w:r>
            <w:rPr>
              <w:noProof/>
              <w:webHidden/>
            </w:rPr>
          </w:r>
          <w:r>
            <w:rPr>
              <w:noProof/>
              <w:webHidden/>
            </w:rPr>
            <w:fldChar w:fldCharType="separate"/>
          </w:r>
          <w:r w:rsidR="00C95536">
            <w:rPr>
              <w:noProof/>
              <w:webHidden/>
            </w:rPr>
            <w:t>5</w:t>
          </w:r>
          <w:ins w:id="7" w:author="Christopher Susie" w:date="2020-02-02T12:26:00Z">
            <w:r>
              <w:rPr>
                <w:noProof/>
                <w:webHidden/>
              </w:rPr>
              <w:fldChar w:fldCharType="end"/>
            </w:r>
            <w:r w:rsidRPr="00896676">
              <w:rPr>
                <w:rStyle w:val="Hyperlink"/>
                <w:noProof/>
              </w:rPr>
              <w:fldChar w:fldCharType="end"/>
            </w:r>
          </w:ins>
        </w:p>
        <w:p w14:paraId="34B5B8F9" w14:textId="193C042A" w:rsidR="00765599" w:rsidRDefault="00765599">
          <w:pPr>
            <w:pStyle w:val="TOC2"/>
            <w:tabs>
              <w:tab w:val="left" w:pos="880"/>
              <w:tab w:val="right" w:leader="dot" w:pos="9350"/>
            </w:tabs>
            <w:rPr>
              <w:ins w:id="8" w:author="Christopher Susie" w:date="2020-02-02T12:26:00Z"/>
              <w:rFonts w:asciiTheme="minorHAnsi" w:eastAsiaTheme="minorEastAsia" w:hAnsiTheme="minorHAnsi" w:cstheme="minorBidi"/>
              <w:noProof/>
              <w:sz w:val="22"/>
              <w:szCs w:val="22"/>
            </w:rPr>
          </w:pPr>
          <w:ins w:id="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"_Toc31538825"</w:instrText>
            </w:r>
            <w:r w:rsidRPr="00896676">
              <w:rPr>
                <w:rStyle w:val="Hyperlink"/>
                <w:noProof/>
              </w:rPr>
              <w:instrText xml:space="preserve"> </w:instrText>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Problems with current lock-based mechanisms</w:t>
            </w:r>
            <w:r>
              <w:rPr>
                <w:noProof/>
                <w:webHidden/>
              </w:rPr>
              <w:tab/>
            </w:r>
            <w:r>
              <w:rPr>
                <w:noProof/>
                <w:webHidden/>
              </w:rPr>
              <w:fldChar w:fldCharType="begin"/>
            </w:r>
            <w:r>
              <w:rPr>
                <w:noProof/>
                <w:webHidden/>
              </w:rPr>
              <w:instrText xml:space="preserve"> PAGEREF _Toc31538825 \h </w:instrText>
            </w:r>
          </w:ins>
          <w:r>
            <w:rPr>
              <w:noProof/>
              <w:webHidden/>
            </w:rPr>
          </w:r>
          <w:r>
            <w:rPr>
              <w:noProof/>
              <w:webHidden/>
            </w:rPr>
            <w:fldChar w:fldCharType="separate"/>
          </w:r>
          <w:r w:rsidR="00C95536">
            <w:rPr>
              <w:noProof/>
              <w:webHidden/>
            </w:rPr>
            <w:t>6</w:t>
          </w:r>
          <w:ins w:id="10" w:author="Christopher Susie" w:date="2020-02-02T12:26:00Z">
            <w:r>
              <w:rPr>
                <w:noProof/>
                <w:webHidden/>
              </w:rPr>
              <w:fldChar w:fldCharType="end"/>
            </w:r>
            <w:r w:rsidRPr="00896676">
              <w:rPr>
                <w:rStyle w:val="Hyperlink"/>
                <w:noProof/>
              </w:rPr>
              <w:fldChar w:fldCharType="end"/>
            </w:r>
          </w:ins>
        </w:p>
        <w:p w14:paraId="3A85FFC0" w14:textId="5F37F80F" w:rsidR="00765599" w:rsidRDefault="00765599">
          <w:pPr>
            <w:pStyle w:val="TOC3"/>
            <w:tabs>
              <w:tab w:val="left" w:pos="880"/>
              <w:tab w:val="right" w:leader="dot" w:pos="9350"/>
            </w:tabs>
            <w:rPr>
              <w:ins w:id="11" w:author="Christopher Susie" w:date="2020-02-02T12:26:00Z"/>
              <w:rFonts w:asciiTheme="minorHAnsi" w:eastAsiaTheme="minorEastAsia" w:hAnsiTheme="minorHAnsi" w:cstheme="minorBidi"/>
              <w:noProof/>
              <w:sz w:val="22"/>
              <w:szCs w:val="22"/>
            </w:rPr>
          </w:pPr>
          <w:ins w:id="1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"_Toc31538826"</w:instrText>
            </w:r>
            <w:r w:rsidRPr="00896676">
              <w:rPr>
                <w:rStyle w:val="Hyperlink"/>
                <w:noProof/>
              </w:rPr>
              <w:instrText xml:space="preserve"> </w:instrText>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_Toc31538826 \h </w:instrText>
            </w:r>
          </w:ins>
          <w:r>
            <w:rPr>
              <w:noProof/>
              <w:webHidden/>
            </w:rPr>
          </w:r>
          <w:r>
            <w:rPr>
              <w:noProof/>
              <w:webHidden/>
            </w:rPr>
            <w:fldChar w:fldCharType="separate"/>
          </w:r>
          <w:r w:rsidR="00C95536">
            <w:rPr>
              <w:noProof/>
              <w:webHidden/>
            </w:rPr>
            <w:t>6</w:t>
          </w:r>
          <w:ins w:id="13" w:author="Christopher Susie" w:date="2020-02-02T12:26:00Z">
            <w:r>
              <w:rPr>
                <w:noProof/>
                <w:webHidden/>
              </w:rPr>
              <w:fldChar w:fldCharType="end"/>
            </w:r>
            <w:r w:rsidRPr="00896676">
              <w:rPr>
                <w:rStyle w:val="Hyperlink"/>
                <w:noProof/>
              </w:rPr>
              <w:fldChar w:fldCharType="end"/>
            </w:r>
          </w:ins>
        </w:p>
        <w:p w14:paraId="41B133AE" w14:textId="4EC8E236" w:rsidR="00765599" w:rsidRDefault="00765599">
          <w:pPr>
            <w:pStyle w:val="TOC3"/>
            <w:tabs>
              <w:tab w:val="left" w:pos="1100"/>
              <w:tab w:val="right" w:leader="dot" w:pos="9350"/>
            </w:tabs>
            <w:rPr>
              <w:ins w:id="14" w:author="Christopher Susie" w:date="2020-02-02T12:26:00Z"/>
              <w:rFonts w:asciiTheme="minorHAnsi" w:eastAsiaTheme="minorEastAsia" w:hAnsiTheme="minorHAnsi" w:cstheme="minorBidi"/>
              <w:noProof/>
              <w:sz w:val="22"/>
              <w:szCs w:val="22"/>
            </w:rPr>
          </w:pPr>
          <w:ins w:id="1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"_Toc31538827"</w:instrText>
            </w:r>
            <w:r w:rsidRPr="00896676">
              <w:rPr>
                <w:rStyle w:val="Hyperlink"/>
                <w:noProof/>
              </w:rPr>
              <w:instrText xml:space="preserve"> </w:instrText>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_Toc31538827 \h </w:instrText>
            </w:r>
          </w:ins>
          <w:r>
            <w:rPr>
              <w:noProof/>
              <w:webHidden/>
            </w:rPr>
          </w:r>
          <w:r>
            <w:rPr>
              <w:noProof/>
              <w:webHidden/>
            </w:rPr>
            <w:fldChar w:fldCharType="separate"/>
          </w:r>
          <w:r w:rsidR="00C95536">
            <w:rPr>
              <w:noProof/>
              <w:webHidden/>
            </w:rPr>
            <w:t>7</w:t>
          </w:r>
          <w:ins w:id="16" w:author="Christopher Susie" w:date="2020-02-02T12:26:00Z">
            <w:r>
              <w:rPr>
                <w:noProof/>
                <w:webHidden/>
              </w:rPr>
              <w:fldChar w:fldCharType="end"/>
            </w:r>
            <w:r w:rsidRPr="00896676">
              <w:rPr>
                <w:rStyle w:val="Hyperlink"/>
                <w:noProof/>
              </w:rPr>
              <w:fldChar w:fldCharType="end"/>
            </w:r>
          </w:ins>
        </w:p>
        <w:p w14:paraId="46186643" w14:textId="580A6E02" w:rsidR="00765599" w:rsidRDefault="00765599">
          <w:pPr>
            <w:pStyle w:val="TOC3"/>
            <w:tabs>
              <w:tab w:val="left" w:pos="1100"/>
              <w:tab w:val="right" w:leader="dot" w:pos="9350"/>
            </w:tabs>
            <w:rPr>
              <w:ins w:id="17" w:author="Christopher Susie" w:date="2020-02-02T12:26:00Z"/>
              <w:rFonts w:asciiTheme="minorHAnsi" w:eastAsiaTheme="minorEastAsia" w:hAnsiTheme="minorHAnsi" w:cstheme="minorBidi"/>
              <w:noProof/>
              <w:sz w:val="22"/>
              <w:szCs w:val="22"/>
            </w:rPr>
          </w:pPr>
          <w:ins w:id="1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"_Toc31538828"</w:instrText>
            </w:r>
            <w:r w:rsidRPr="00896676">
              <w:rPr>
                <w:rStyle w:val="Hyperlink"/>
                <w:noProof/>
              </w:rPr>
              <w:instrText xml:space="preserve"> </w:instrText>
            </w:r>
            <w:r w:rsidRPr="00896676">
              <w:rPr>
                <w:rStyle w:val="Hyperlink"/>
                <w:noProof/>
              </w:rPr>
              <w:fldChar w:fldCharType="separate"/>
            </w:r>
            <w:r w:rsidRPr="00896676">
              <w:rPr>
                <w:rStyle w:val="Hyperlink"/>
                <w:noProof/>
              </w:rPr>
              <w:t>iii.</w:t>
            </w:r>
            <w:r>
              <w:rPr>
                <w:rFonts w:asciiTheme="minorHAnsi" w:eastAsiaTheme="minorEastAsia" w:hAnsiTheme="minorHAnsi" w:cstheme="minorBidi"/>
                <w:noProof/>
                <w:sz w:val="22"/>
                <w:szCs w:val="22"/>
              </w:rPr>
              <w:tab/>
            </w:r>
            <w:r w:rsidRPr="00896676">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_Toc31538828 \h </w:instrText>
            </w:r>
          </w:ins>
          <w:r>
            <w:rPr>
              <w:noProof/>
              <w:webHidden/>
            </w:rPr>
          </w:r>
          <w:r>
            <w:rPr>
              <w:noProof/>
              <w:webHidden/>
            </w:rPr>
            <w:fldChar w:fldCharType="separate"/>
          </w:r>
          <w:r w:rsidR="00C95536">
            <w:rPr>
              <w:noProof/>
              <w:webHidden/>
            </w:rPr>
            <w:t>7</w:t>
          </w:r>
          <w:ins w:id="19" w:author="Christopher Susie" w:date="2020-02-02T12:26:00Z">
            <w:r>
              <w:rPr>
                <w:noProof/>
                <w:webHidden/>
              </w:rPr>
              <w:fldChar w:fldCharType="end"/>
            </w:r>
            <w:r w:rsidRPr="00896676">
              <w:rPr>
                <w:rStyle w:val="Hyperlink"/>
                <w:noProof/>
              </w:rPr>
              <w:fldChar w:fldCharType="end"/>
            </w:r>
          </w:ins>
        </w:p>
        <w:p w14:paraId="31180031" w14:textId="47D6F9A4" w:rsidR="00765599" w:rsidRDefault="00765599">
          <w:pPr>
            <w:pStyle w:val="TOC3"/>
            <w:tabs>
              <w:tab w:val="left" w:pos="1100"/>
              <w:tab w:val="right" w:leader="dot" w:pos="9350"/>
            </w:tabs>
            <w:rPr>
              <w:ins w:id="20" w:author="Christopher Susie" w:date="2020-02-02T12:26:00Z"/>
              <w:rFonts w:asciiTheme="minorHAnsi" w:eastAsiaTheme="minorEastAsia" w:hAnsiTheme="minorHAnsi" w:cstheme="minorBidi"/>
              <w:noProof/>
              <w:sz w:val="22"/>
              <w:szCs w:val="22"/>
            </w:rPr>
          </w:pPr>
          <w:ins w:id="2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"_Toc31538829"</w:instrText>
            </w:r>
            <w:r w:rsidRPr="00896676">
              <w:rPr>
                <w:rStyle w:val="Hyperlink"/>
                <w:noProof/>
              </w:rPr>
              <w:instrText xml:space="preserve"> </w:instrText>
            </w:r>
            <w:r w:rsidRPr="00896676">
              <w:rPr>
                <w:rStyle w:val="Hyperlink"/>
                <w:noProof/>
              </w:rPr>
              <w:fldChar w:fldCharType="separate"/>
            </w:r>
            <w:r w:rsidRPr="00896676">
              <w:rPr>
                <w:rStyle w:val="Hyperlink"/>
                <w:noProof/>
              </w:rPr>
              <w:t>iv.</w:t>
            </w:r>
            <w:r>
              <w:rPr>
                <w:rFonts w:asciiTheme="minorHAnsi" w:eastAsiaTheme="minorEastAsia" w:hAnsiTheme="minorHAnsi" w:cstheme="minorBidi"/>
                <w:noProof/>
                <w:sz w:val="22"/>
                <w:szCs w:val="22"/>
              </w:rPr>
              <w:tab/>
            </w:r>
            <w:r w:rsidRPr="00896676">
              <w:rPr>
                <w:rStyle w:val="Hyperlink"/>
                <w:noProof/>
              </w:rPr>
              <w:t>C#’s Monitor Lock mechanism is recursive</w:t>
            </w:r>
            <w:r>
              <w:rPr>
                <w:noProof/>
                <w:webHidden/>
              </w:rPr>
              <w:tab/>
            </w:r>
            <w:r>
              <w:rPr>
                <w:noProof/>
                <w:webHidden/>
              </w:rPr>
              <w:fldChar w:fldCharType="begin"/>
            </w:r>
            <w:r>
              <w:rPr>
                <w:noProof/>
                <w:webHidden/>
              </w:rPr>
              <w:instrText xml:space="preserve"> PAGEREF _Toc31538829 \h </w:instrText>
            </w:r>
          </w:ins>
          <w:r>
            <w:rPr>
              <w:noProof/>
              <w:webHidden/>
            </w:rPr>
          </w:r>
          <w:r>
            <w:rPr>
              <w:noProof/>
              <w:webHidden/>
            </w:rPr>
            <w:fldChar w:fldCharType="separate"/>
          </w:r>
          <w:r w:rsidR="00C95536">
            <w:rPr>
              <w:noProof/>
              <w:webHidden/>
            </w:rPr>
            <w:t>7</w:t>
          </w:r>
          <w:ins w:id="22" w:author="Christopher Susie" w:date="2020-02-02T12:26:00Z">
            <w:r>
              <w:rPr>
                <w:noProof/>
                <w:webHidden/>
              </w:rPr>
              <w:fldChar w:fldCharType="end"/>
            </w:r>
            <w:r w:rsidRPr="00896676">
              <w:rPr>
                <w:rStyle w:val="Hyperlink"/>
                <w:noProof/>
              </w:rPr>
              <w:fldChar w:fldCharType="end"/>
            </w:r>
          </w:ins>
        </w:p>
        <w:p w14:paraId="00CC2834" w14:textId="6ADDF067" w:rsidR="00765599" w:rsidRDefault="00765599">
          <w:pPr>
            <w:pStyle w:val="TOC3"/>
            <w:tabs>
              <w:tab w:val="left" w:pos="1100"/>
              <w:tab w:val="right" w:leader="dot" w:pos="9350"/>
            </w:tabs>
            <w:rPr>
              <w:ins w:id="23" w:author="Christopher Susie" w:date="2020-02-02T12:26:00Z"/>
              <w:rFonts w:asciiTheme="minorHAnsi" w:eastAsiaTheme="minorEastAsia" w:hAnsiTheme="minorHAnsi" w:cstheme="minorBidi"/>
              <w:noProof/>
              <w:sz w:val="22"/>
              <w:szCs w:val="22"/>
            </w:rPr>
          </w:pPr>
          <w:ins w:id="2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"_Toc31538830"</w:instrText>
            </w:r>
            <w:r w:rsidRPr="00896676">
              <w:rPr>
                <w:rStyle w:val="Hyperlink"/>
                <w:noProof/>
              </w:rPr>
              <w:instrText xml:space="preserve"> </w:instrText>
            </w:r>
            <w:r w:rsidRPr="00896676">
              <w:rPr>
                <w:rStyle w:val="Hyperlink"/>
                <w:noProof/>
              </w:rPr>
              <w:fldChar w:fldCharType="separate"/>
            </w:r>
            <w:r w:rsidRPr="00896676">
              <w:rPr>
                <w:rStyle w:val="Hyperlink"/>
                <w:noProof/>
              </w:rPr>
              <w:t>v.</w:t>
            </w:r>
            <w:r>
              <w:rPr>
                <w:rFonts w:asciiTheme="minorHAnsi" w:eastAsiaTheme="minorEastAsia" w:hAnsiTheme="minorHAnsi" w:cstheme="minorBidi"/>
                <w:noProof/>
                <w:sz w:val="22"/>
                <w:szCs w:val="22"/>
              </w:rPr>
              <w:tab/>
            </w:r>
            <w:r w:rsidRPr="00896676">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_Toc31538830 \h </w:instrText>
            </w:r>
          </w:ins>
          <w:r>
            <w:rPr>
              <w:noProof/>
              <w:webHidden/>
            </w:rPr>
          </w:r>
          <w:r>
            <w:rPr>
              <w:noProof/>
              <w:webHidden/>
            </w:rPr>
            <w:fldChar w:fldCharType="separate"/>
          </w:r>
          <w:r w:rsidR="00C95536">
            <w:rPr>
              <w:noProof/>
              <w:webHidden/>
            </w:rPr>
            <w:t>11</w:t>
          </w:r>
          <w:ins w:id="25" w:author="Christopher Susie" w:date="2020-02-02T12:26:00Z">
            <w:r>
              <w:rPr>
                <w:noProof/>
                <w:webHidden/>
              </w:rPr>
              <w:fldChar w:fldCharType="end"/>
            </w:r>
            <w:r w:rsidRPr="00896676">
              <w:rPr>
                <w:rStyle w:val="Hyperlink"/>
                <w:noProof/>
              </w:rPr>
              <w:fldChar w:fldCharType="end"/>
            </w:r>
          </w:ins>
        </w:p>
        <w:p w14:paraId="332F028C" w14:textId="7CCF4640" w:rsidR="00765599" w:rsidRDefault="00765599">
          <w:pPr>
            <w:pStyle w:val="TOC2"/>
            <w:tabs>
              <w:tab w:val="left" w:pos="880"/>
              <w:tab w:val="right" w:leader="dot" w:pos="9350"/>
            </w:tabs>
            <w:rPr>
              <w:ins w:id="26" w:author="Christopher Susie" w:date="2020-02-02T12:26:00Z"/>
              <w:rFonts w:asciiTheme="minorHAnsi" w:eastAsiaTheme="minorEastAsia" w:hAnsiTheme="minorHAnsi" w:cstheme="minorBidi"/>
              <w:noProof/>
              <w:sz w:val="22"/>
              <w:szCs w:val="22"/>
            </w:rPr>
          </w:pPr>
          <w:ins w:id="2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"_Toc31538831"</w:instrText>
            </w:r>
            <w:r w:rsidRPr="00896676">
              <w:rPr>
                <w:rStyle w:val="Hyperlink"/>
                <w:noProof/>
              </w:rPr>
              <w:instrText xml:space="preserve"> </w:instrText>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_Toc31538831 \h </w:instrText>
            </w:r>
          </w:ins>
          <w:r>
            <w:rPr>
              <w:noProof/>
              <w:webHidden/>
            </w:rPr>
          </w:r>
          <w:r>
            <w:rPr>
              <w:noProof/>
              <w:webHidden/>
            </w:rPr>
            <w:fldChar w:fldCharType="separate"/>
          </w:r>
          <w:r w:rsidR="00C95536">
            <w:rPr>
              <w:noProof/>
              <w:webHidden/>
            </w:rPr>
            <w:t>11</w:t>
          </w:r>
          <w:ins w:id="28" w:author="Christopher Susie" w:date="2020-02-02T12:26:00Z">
            <w:r>
              <w:rPr>
                <w:noProof/>
                <w:webHidden/>
              </w:rPr>
              <w:fldChar w:fldCharType="end"/>
            </w:r>
            <w:r w:rsidRPr="00896676">
              <w:rPr>
                <w:rStyle w:val="Hyperlink"/>
                <w:noProof/>
              </w:rPr>
              <w:fldChar w:fldCharType="end"/>
            </w:r>
          </w:ins>
        </w:p>
        <w:p w14:paraId="2D817C6B" w14:textId="0B73ECF7" w:rsidR="00765599" w:rsidRDefault="00765599">
          <w:pPr>
            <w:pStyle w:val="TOC3"/>
            <w:tabs>
              <w:tab w:val="left" w:pos="880"/>
              <w:tab w:val="right" w:leader="dot" w:pos="9350"/>
            </w:tabs>
            <w:rPr>
              <w:ins w:id="29" w:author="Christopher Susie" w:date="2020-02-02T12:26:00Z"/>
              <w:rFonts w:asciiTheme="minorHAnsi" w:eastAsiaTheme="minorEastAsia" w:hAnsiTheme="minorHAnsi" w:cstheme="minorBidi"/>
              <w:noProof/>
              <w:sz w:val="22"/>
              <w:szCs w:val="22"/>
            </w:rPr>
          </w:pPr>
          <w:ins w:id="3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"_Toc31538832"</w:instrText>
            </w:r>
            <w:r w:rsidRPr="00896676">
              <w:rPr>
                <w:rStyle w:val="Hyperlink"/>
                <w:noProof/>
              </w:rPr>
              <w:instrText xml:space="preserve"> </w:instrText>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_Toc31538832 \h </w:instrText>
            </w:r>
          </w:ins>
          <w:r>
            <w:rPr>
              <w:noProof/>
              <w:webHidden/>
            </w:rPr>
          </w:r>
          <w:r>
            <w:rPr>
              <w:noProof/>
              <w:webHidden/>
            </w:rPr>
            <w:fldChar w:fldCharType="separate"/>
          </w:r>
          <w:r w:rsidR="00C95536">
            <w:rPr>
              <w:noProof/>
              <w:webHidden/>
            </w:rPr>
            <w:t>12</w:t>
          </w:r>
          <w:ins w:id="31" w:author="Christopher Susie" w:date="2020-02-02T12:26:00Z">
            <w:r>
              <w:rPr>
                <w:noProof/>
                <w:webHidden/>
              </w:rPr>
              <w:fldChar w:fldCharType="end"/>
            </w:r>
            <w:r w:rsidRPr="00896676">
              <w:rPr>
                <w:rStyle w:val="Hyperlink"/>
                <w:noProof/>
              </w:rPr>
              <w:fldChar w:fldCharType="end"/>
            </w:r>
          </w:ins>
        </w:p>
        <w:p w14:paraId="5B8EE5C1" w14:textId="03273A18" w:rsidR="00765599" w:rsidRDefault="00765599">
          <w:pPr>
            <w:pStyle w:val="TOC3"/>
            <w:tabs>
              <w:tab w:val="left" w:pos="1100"/>
              <w:tab w:val="right" w:leader="dot" w:pos="9350"/>
            </w:tabs>
            <w:rPr>
              <w:ins w:id="32" w:author="Christopher Susie" w:date="2020-02-02T12:26:00Z"/>
              <w:rFonts w:asciiTheme="minorHAnsi" w:eastAsiaTheme="minorEastAsia" w:hAnsiTheme="minorHAnsi" w:cstheme="minorBidi"/>
              <w:noProof/>
              <w:sz w:val="22"/>
              <w:szCs w:val="22"/>
            </w:rPr>
          </w:pPr>
          <w:ins w:id="3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"_Toc31538833"</w:instrText>
            </w:r>
            <w:r w:rsidRPr="00896676">
              <w:rPr>
                <w:rStyle w:val="Hyperlink"/>
                <w:noProof/>
              </w:rPr>
              <w:instrText xml:space="preserve"> </w:instrText>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_Toc31538833 \h </w:instrText>
            </w:r>
          </w:ins>
          <w:r>
            <w:rPr>
              <w:noProof/>
              <w:webHidden/>
            </w:rPr>
          </w:r>
          <w:r>
            <w:rPr>
              <w:noProof/>
              <w:webHidden/>
            </w:rPr>
            <w:fldChar w:fldCharType="separate"/>
          </w:r>
          <w:r w:rsidR="00C95536">
            <w:rPr>
              <w:noProof/>
              <w:webHidden/>
            </w:rPr>
            <w:t>13</w:t>
          </w:r>
          <w:ins w:id="34" w:author="Christopher Susie" w:date="2020-02-02T12:26:00Z">
            <w:r>
              <w:rPr>
                <w:noProof/>
                <w:webHidden/>
              </w:rPr>
              <w:fldChar w:fldCharType="end"/>
            </w:r>
            <w:r w:rsidRPr="00896676">
              <w:rPr>
                <w:rStyle w:val="Hyperlink"/>
                <w:noProof/>
              </w:rPr>
              <w:fldChar w:fldCharType="end"/>
            </w:r>
          </w:ins>
        </w:p>
        <w:p w14:paraId="14110D3F" w14:textId="134D9A2A" w:rsidR="00765599" w:rsidRDefault="00765599">
          <w:pPr>
            <w:pStyle w:val="TOC1"/>
            <w:tabs>
              <w:tab w:val="left" w:pos="520"/>
              <w:tab w:val="right" w:leader="dot" w:pos="9350"/>
            </w:tabs>
            <w:rPr>
              <w:ins w:id="35" w:author="Christopher Susie" w:date="2020-02-02T12:26:00Z"/>
              <w:rFonts w:asciiTheme="minorHAnsi" w:eastAsiaTheme="minorEastAsia" w:hAnsiTheme="minorHAnsi" w:cstheme="minorBidi"/>
              <w:noProof/>
              <w:sz w:val="22"/>
              <w:szCs w:val="22"/>
            </w:rPr>
          </w:pPr>
          <w:ins w:id="3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"_Toc31538834"</w:instrText>
            </w:r>
            <w:r w:rsidRPr="00896676">
              <w:rPr>
                <w:rStyle w:val="Hyperlink"/>
                <w:noProof/>
              </w:rPr>
              <w:instrText xml:space="preserve"> </w:instrText>
            </w:r>
            <w:r w:rsidRPr="00896676">
              <w:rPr>
                <w:rStyle w:val="Hyperlink"/>
                <w:noProof/>
              </w:rPr>
              <w:fldChar w:fldCharType="separate"/>
            </w:r>
            <w:r w:rsidRPr="00896676">
              <w:rPr>
                <w:rStyle w:val="Hyperlink"/>
                <w:noProof/>
              </w:rPr>
              <w:t>2.</w:t>
            </w:r>
            <w:r>
              <w:rPr>
                <w:rFonts w:asciiTheme="minorHAnsi" w:eastAsiaTheme="minorEastAsia" w:hAnsiTheme="minorHAnsi" w:cstheme="minorBidi"/>
                <w:noProof/>
                <w:sz w:val="22"/>
                <w:szCs w:val="22"/>
              </w:rPr>
              <w:tab/>
            </w:r>
            <w:r w:rsidRPr="00896676">
              <w:rPr>
                <w:rStyle w:val="Hyperlink"/>
                <w:noProof/>
              </w:rPr>
              <w:t>Prerequisites</w:t>
            </w:r>
            <w:r>
              <w:rPr>
                <w:noProof/>
                <w:webHidden/>
              </w:rPr>
              <w:tab/>
            </w:r>
            <w:r>
              <w:rPr>
                <w:noProof/>
                <w:webHidden/>
              </w:rPr>
              <w:fldChar w:fldCharType="begin"/>
            </w:r>
            <w:r>
              <w:rPr>
                <w:noProof/>
                <w:webHidden/>
              </w:rPr>
              <w:instrText xml:space="preserve"> PAGEREF _Toc31538834 \h </w:instrText>
            </w:r>
          </w:ins>
          <w:r>
            <w:rPr>
              <w:noProof/>
              <w:webHidden/>
            </w:rPr>
          </w:r>
          <w:r>
            <w:rPr>
              <w:noProof/>
              <w:webHidden/>
            </w:rPr>
            <w:fldChar w:fldCharType="separate"/>
          </w:r>
          <w:r w:rsidR="00C95536">
            <w:rPr>
              <w:noProof/>
              <w:webHidden/>
            </w:rPr>
            <w:t>14</w:t>
          </w:r>
          <w:ins w:id="37" w:author="Christopher Susie" w:date="2020-02-02T12:26:00Z">
            <w:r>
              <w:rPr>
                <w:noProof/>
                <w:webHidden/>
              </w:rPr>
              <w:fldChar w:fldCharType="end"/>
            </w:r>
            <w:r w:rsidRPr="00896676">
              <w:rPr>
                <w:rStyle w:val="Hyperlink"/>
                <w:noProof/>
              </w:rPr>
              <w:fldChar w:fldCharType="end"/>
            </w:r>
          </w:ins>
        </w:p>
        <w:p w14:paraId="6D35E9E0" w14:textId="1ED5A645" w:rsidR="00765599" w:rsidRDefault="00765599">
          <w:pPr>
            <w:pStyle w:val="TOC1"/>
            <w:tabs>
              <w:tab w:val="left" w:pos="520"/>
              <w:tab w:val="right" w:leader="dot" w:pos="9350"/>
            </w:tabs>
            <w:rPr>
              <w:ins w:id="38" w:author="Christopher Susie" w:date="2020-02-02T12:26:00Z"/>
              <w:rFonts w:asciiTheme="minorHAnsi" w:eastAsiaTheme="minorEastAsia" w:hAnsiTheme="minorHAnsi" w:cstheme="minorBidi"/>
              <w:noProof/>
              <w:sz w:val="22"/>
              <w:szCs w:val="22"/>
            </w:rPr>
          </w:pPr>
          <w:ins w:id="3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"_Toc31538835"</w:instrText>
            </w:r>
            <w:r w:rsidRPr="00896676">
              <w:rPr>
                <w:rStyle w:val="Hyperlink"/>
                <w:noProof/>
              </w:rPr>
              <w:instrText xml:space="preserve"> </w:instrText>
            </w:r>
            <w:r w:rsidRPr="00896676">
              <w:rPr>
                <w:rStyle w:val="Hyperlink"/>
                <w:noProof/>
              </w:rPr>
              <w:fldChar w:fldCharType="separate"/>
            </w:r>
            <w:r w:rsidRPr="00896676">
              <w:rPr>
                <w:rStyle w:val="Hyperlink"/>
                <w:noProof/>
              </w:rPr>
              <w:t>3.</w:t>
            </w:r>
            <w:r>
              <w:rPr>
                <w:rFonts w:asciiTheme="minorHAnsi" w:eastAsiaTheme="minorEastAsia" w:hAnsiTheme="minorHAnsi" w:cstheme="minorBidi"/>
                <w:noProof/>
                <w:sz w:val="22"/>
                <w:szCs w:val="22"/>
              </w:rPr>
              <w:tab/>
            </w:r>
            <w:r w:rsidRPr="00896676">
              <w:rPr>
                <w:rStyle w:val="Hyperlink"/>
                <w:noProof/>
              </w:rPr>
              <w:t>Installation</w:t>
            </w:r>
            <w:r>
              <w:rPr>
                <w:noProof/>
                <w:webHidden/>
              </w:rPr>
              <w:tab/>
            </w:r>
            <w:r>
              <w:rPr>
                <w:noProof/>
                <w:webHidden/>
              </w:rPr>
              <w:fldChar w:fldCharType="begin"/>
            </w:r>
            <w:r>
              <w:rPr>
                <w:noProof/>
                <w:webHidden/>
              </w:rPr>
              <w:instrText xml:space="preserve"> PAGEREF _Toc31538835 \h </w:instrText>
            </w:r>
          </w:ins>
          <w:r>
            <w:rPr>
              <w:noProof/>
              <w:webHidden/>
            </w:rPr>
          </w:r>
          <w:r>
            <w:rPr>
              <w:noProof/>
              <w:webHidden/>
            </w:rPr>
            <w:fldChar w:fldCharType="separate"/>
          </w:r>
          <w:r w:rsidR="00C95536">
            <w:rPr>
              <w:noProof/>
              <w:webHidden/>
            </w:rPr>
            <w:t>14</w:t>
          </w:r>
          <w:ins w:id="40" w:author="Christopher Susie" w:date="2020-02-02T12:26:00Z">
            <w:r>
              <w:rPr>
                <w:noProof/>
                <w:webHidden/>
              </w:rPr>
              <w:fldChar w:fldCharType="end"/>
            </w:r>
            <w:r w:rsidRPr="00896676">
              <w:rPr>
                <w:rStyle w:val="Hyperlink"/>
                <w:noProof/>
              </w:rPr>
              <w:fldChar w:fldCharType="end"/>
            </w:r>
          </w:ins>
        </w:p>
        <w:p w14:paraId="485A14DC" w14:textId="2957FD86" w:rsidR="00765599" w:rsidRDefault="00765599">
          <w:pPr>
            <w:pStyle w:val="TOC1"/>
            <w:tabs>
              <w:tab w:val="left" w:pos="520"/>
              <w:tab w:val="right" w:leader="dot" w:pos="9350"/>
            </w:tabs>
            <w:rPr>
              <w:ins w:id="41" w:author="Christopher Susie" w:date="2020-02-02T12:26:00Z"/>
              <w:rFonts w:asciiTheme="minorHAnsi" w:eastAsiaTheme="minorEastAsia" w:hAnsiTheme="minorHAnsi" w:cstheme="minorBidi"/>
              <w:noProof/>
              <w:sz w:val="22"/>
              <w:szCs w:val="22"/>
            </w:rPr>
          </w:pPr>
          <w:ins w:id="4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"_Toc31538836"</w:instrText>
            </w:r>
            <w:r w:rsidRPr="00896676">
              <w:rPr>
                <w:rStyle w:val="Hyperlink"/>
                <w:noProof/>
              </w:rPr>
              <w:instrText xml:space="preserve"> </w:instrText>
            </w:r>
            <w:r w:rsidRPr="00896676">
              <w:rPr>
                <w:rStyle w:val="Hyperlink"/>
                <w:noProof/>
              </w:rPr>
              <w:fldChar w:fldCharType="separate"/>
            </w:r>
            <w:r w:rsidRPr="00896676">
              <w:rPr>
                <w:rStyle w:val="Hyperlink"/>
                <w:noProof/>
              </w:rPr>
              <w:t>4.</w:t>
            </w:r>
            <w:r>
              <w:rPr>
                <w:rFonts w:asciiTheme="minorHAnsi" w:eastAsiaTheme="minorEastAsia" w:hAnsiTheme="minorHAnsi" w:cstheme="minorBidi"/>
                <w:noProof/>
                <w:sz w:val="22"/>
                <w:szCs w:val="22"/>
              </w:rPr>
              <w:tab/>
            </w:r>
            <w:r w:rsidRPr="00896676">
              <w:rPr>
                <w:rStyle w:val="Hyperlink"/>
                <w:noProof/>
              </w:rPr>
              <w:t>Usage Guide</w:t>
            </w:r>
            <w:r>
              <w:rPr>
                <w:noProof/>
                <w:webHidden/>
              </w:rPr>
              <w:tab/>
            </w:r>
            <w:r>
              <w:rPr>
                <w:noProof/>
                <w:webHidden/>
              </w:rPr>
              <w:fldChar w:fldCharType="begin"/>
            </w:r>
            <w:r>
              <w:rPr>
                <w:noProof/>
                <w:webHidden/>
              </w:rPr>
              <w:instrText xml:space="preserve"> PAGEREF _Toc31538836 \h </w:instrText>
            </w:r>
          </w:ins>
          <w:r>
            <w:rPr>
              <w:noProof/>
              <w:webHidden/>
            </w:rPr>
          </w:r>
          <w:r>
            <w:rPr>
              <w:noProof/>
              <w:webHidden/>
            </w:rPr>
            <w:fldChar w:fldCharType="separate"/>
          </w:r>
          <w:r w:rsidR="00C95536">
            <w:rPr>
              <w:noProof/>
              <w:webHidden/>
            </w:rPr>
            <w:t>14</w:t>
          </w:r>
          <w:ins w:id="43" w:author="Christopher Susie" w:date="2020-02-02T12:26:00Z">
            <w:r>
              <w:rPr>
                <w:noProof/>
                <w:webHidden/>
              </w:rPr>
              <w:fldChar w:fldCharType="end"/>
            </w:r>
            <w:r w:rsidRPr="00896676">
              <w:rPr>
                <w:rStyle w:val="Hyperlink"/>
                <w:noProof/>
              </w:rPr>
              <w:fldChar w:fldCharType="end"/>
            </w:r>
          </w:ins>
        </w:p>
        <w:p w14:paraId="42DF17B6" w14:textId="05221F55" w:rsidR="00765599" w:rsidRDefault="00765599">
          <w:pPr>
            <w:pStyle w:val="TOC2"/>
            <w:tabs>
              <w:tab w:val="left" w:pos="880"/>
              <w:tab w:val="right" w:leader="dot" w:pos="9350"/>
            </w:tabs>
            <w:rPr>
              <w:ins w:id="44" w:author="Christopher Susie" w:date="2020-02-02T12:26:00Z"/>
              <w:rFonts w:asciiTheme="minorHAnsi" w:eastAsiaTheme="minorEastAsia" w:hAnsiTheme="minorHAnsi" w:cstheme="minorBidi"/>
              <w:noProof/>
              <w:sz w:val="22"/>
              <w:szCs w:val="22"/>
            </w:rPr>
          </w:pPr>
          <w:ins w:id="4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"_Toc31538837"</w:instrText>
            </w:r>
            <w:r w:rsidRPr="00896676">
              <w:rPr>
                <w:rStyle w:val="Hyperlink"/>
                <w:noProof/>
              </w:rPr>
              <w:instrText xml:space="preserve"> </w:instrText>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Concept of vault-safety</w:t>
            </w:r>
            <w:r>
              <w:rPr>
                <w:noProof/>
                <w:webHidden/>
              </w:rPr>
              <w:tab/>
            </w:r>
            <w:r>
              <w:rPr>
                <w:noProof/>
                <w:webHidden/>
              </w:rPr>
              <w:fldChar w:fldCharType="begin"/>
            </w:r>
            <w:r>
              <w:rPr>
                <w:noProof/>
                <w:webHidden/>
              </w:rPr>
              <w:instrText xml:space="preserve"> PAGEREF _Toc31538837 \h </w:instrText>
            </w:r>
          </w:ins>
          <w:r>
            <w:rPr>
              <w:noProof/>
              <w:webHidden/>
            </w:rPr>
          </w:r>
          <w:r>
            <w:rPr>
              <w:noProof/>
              <w:webHidden/>
            </w:rPr>
            <w:fldChar w:fldCharType="separate"/>
          </w:r>
          <w:r w:rsidR="00C95536">
            <w:rPr>
              <w:noProof/>
              <w:webHidden/>
            </w:rPr>
            <w:t>14</w:t>
          </w:r>
          <w:ins w:id="46" w:author="Christopher Susie" w:date="2020-02-02T12:26:00Z">
            <w:r>
              <w:rPr>
                <w:noProof/>
                <w:webHidden/>
              </w:rPr>
              <w:fldChar w:fldCharType="end"/>
            </w:r>
            <w:r w:rsidRPr="00896676">
              <w:rPr>
                <w:rStyle w:val="Hyperlink"/>
                <w:noProof/>
              </w:rPr>
              <w:fldChar w:fldCharType="end"/>
            </w:r>
          </w:ins>
        </w:p>
        <w:p w14:paraId="039D6827" w14:textId="14A55039" w:rsidR="00765599" w:rsidRDefault="00765599">
          <w:pPr>
            <w:pStyle w:val="TOC2"/>
            <w:tabs>
              <w:tab w:val="left" w:pos="880"/>
              <w:tab w:val="right" w:leader="dot" w:pos="9350"/>
            </w:tabs>
            <w:rPr>
              <w:ins w:id="47" w:author="Christopher Susie" w:date="2020-02-02T12:26:00Z"/>
              <w:rFonts w:asciiTheme="minorHAnsi" w:eastAsiaTheme="minorEastAsia" w:hAnsiTheme="minorHAnsi" w:cstheme="minorBidi"/>
              <w:noProof/>
              <w:sz w:val="22"/>
              <w:szCs w:val="22"/>
            </w:rPr>
          </w:pPr>
          <w:ins w:id="4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"_Toc31538838"</w:instrText>
            </w:r>
            <w:r w:rsidRPr="00896676">
              <w:rPr>
                <w:rStyle w:val="Hyperlink"/>
                <w:noProof/>
              </w:rPr>
              <w:instrText xml:space="preserve"> </w:instrText>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Overview of Tools</w:t>
            </w:r>
            <w:r>
              <w:rPr>
                <w:noProof/>
                <w:webHidden/>
              </w:rPr>
              <w:tab/>
            </w:r>
            <w:r>
              <w:rPr>
                <w:noProof/>
                <w:webHidden/>
              </w:rPr>
              <w:fldChar w:fldCharType="begin"/>
            </w:r>
            <w:r>
              <w:rPr>
                <w:noProof/>
                <w:webHidden/>
              </w:rPr>
              <w:instrText xml:space="preserve"> PAGEREF _Toc31538838 \h </w:instrText>
            </w:r>
          </w:ins>
          <w:r>
            <w:rPr>
              <w:noProof/>
              <w:webHidden/>
            </w:rPr>
          </w:r>
          <w:r>
            <w:rPr>
              <w:noProof/>
              <w:webHidden/>
            </w:rPr>
            <w:fldChar w:fldCharType="separate"/>
          </w:r>
          <w:r w:rsidR="00C95536">
            <w:rPr>
              <w:noProof/>
              <w:webHidden/>
            </w:rPr>
            <w:t>16</w:t>
          </w:r>
          <w:ins w:id="49" w:author="Christopher Susie" w:date="2020-02-02T12:26:00Z">
            <w:r>
              <w:rPr>
                <w:noProof/>
                <w:webHidden/>
              </w:rPr>
              <w:fldChar w:fldCharType="end"/>
            </w:r>
            <w:r w:rsidRPr="00896676">
              <w:rPr>
                <w:rStyle w:val="Hyperlink"/>
                <w:noProof/>
              </w:rPr>
              <w:fldChar w:fldCharType="end"/>
            </w:r>
          </w:ins>
        </w:p>
        <w:p w14:paraId="48B15B23" w14:textId="0D50B66D" w:rsidR="00765599" w:rsidRDefault="00765599">
          <w:pPr>
            <w:pStyle w:val="TOC3"/>
            <w:tabs>
              <w:tab w:val="left" w:pos="880"/>
              <w:tab w:val="right" w:leader="dot" w:pos="9350"/>
            </w:tabs>
            <w:rPr>
              <w:ins w:id="50" w:author="Christopher Susie" w:date="2020-02-02T12:26:00Z"/>
              <w:rFonts w:asciiTheme="minorHAnsi" w:eastAsiaTheme="minorEastAsia" w:hAnsiTheme="minorHAnsi" w:cstheme="minorBidi"/>
              <w:noProof/>
              <w:sz w:val="22"/>
              <w:szCs w:val="22"/>
            </w:rPr>
          </w:pPr>
          <w:ins w:id="5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"_Toc31538839"</w:instrText>
            </w:r>
            <w:r w:rsidRPr="00896676">
              <w:rPr>
                <w:rStyle w:val="Hyperlink"/>
                <w:noProof/>
              </w:rPr>
              <w:instrText xml:space="preserve"> </w:instrText>
            </w:r>
            <w:r w:rsidRPr="00896676">
              <w:rPr>
                <w:rStyle w:val="Hyperlink"/>
                <w:noProof/>
              </w:rPr>
              <w:fldChar w:fldCharType="separate"/>
            </w:r>
            <w:r w:rsidRPr="00896676">
              <w:rPr>
                <w:rStyle w:val="Hyperlink"/>
                <w:iCs/>
                <w:noProof/>
              </w:rPr>
              <w:t>i.</w:t>
            </w:r>
            <w:r>
              <w:rPr>
                <w:rFonts w:asciiTheme="minorHAnsi" w:eastAsiaTheme="minorEastAsia" w:hAnsiTheme="minorHAnsi" w:cstheme="minorBidi"/>
                <w:noProof/>
                <w:sz w:val="22"/>
                <w:szCs w:val="22"/>
              </w:rPr>
              <w:tab/>
            </w:r>
            <w:r w:rsidRPr="00896676">
              <w:rPr>
                <w:rStyle w:val="Hyperlink"/>
                <w:i/>
                <w:noProof/>
              </w:rPr>
              <w:t>Vaults</w:t>
            </w:r>
            <w:r>
              <w:rPr>
                <w:noProof/>
                <w:webHidden/>
              </w:rPr>
              <w:tab/>
            </w:r>
            <w:r>
              <w:rPr>
                <w:noProof/>
                <w:webHidden/>
              </w:rPr>
              <w:fldChar w:fldCharType="begin"/>
            </w:r>
            <w:r>
              <w:rPr>
                <w:noProof/>
                <w:webHidden/>
              </w:rPr>
              <w:instrText xml:space="preserve"> PAGEREF _Toc31538839 \h </w:instrText>
            </w:r>
          </w:ins>
          <w:r>
            <w:rPr>
              <w:noProof/>
              <w:webHidden/>
            </w:rPr>
          </w:r>
          <w:r>
            <w:rPr>
              <w:noProof/>
              <w:webHidden/>
            </w:rPr>
            <w:fldChar w:fldCharType="separate"/>
          </w:r>
          <w:r w:rsidR="00C95536">
            <w:rPr>
              <w:noProof/>
              <w:webHidden/>
            </w:rPr>
            <w:t>16</w:t>
          </w:r>
          <w:ins w:id="52" w:author="Christopher Susie" w:date="2020-02-02T12:26:00Z">
            <w:r>
              <w:rPr>
                <w:noProof/>
                <w:webHidden/>
              </w:rPr>
              <w:fldChar w:fldCharType="end"/>
            </w:r>
            <w:r w:rsidRPr="00896676">
              <w:rPr>
                <w:rStyle w:val="Hyperlink"/>
                <w:noProof/>
              </w:rPr>
              <w:fldChar w:fldCharType="end"/>
            </w:r>
          </w:ins>
        </w:p>
        <w:p w14:paraId="570225AE" w14:textId="1B5816ED" w:rsidR="00765599" w:rsidRDefault="00765599">
          <w:pPr>
            <w:pStyle w:val="TOC3"/>
            <w:tabs>
              <w:tab w:val="left" w:pos="1100"/>
              <w:tab w:val="right" w:leader="dot" w:pos="9350"/>
            </w:tabs>
            <w:rPr>
              <w:ins w:id="53" w:author="Christopher Susie" w:date="2020-02-02T12:26:00Z"/>
              <w:rFonts w:asciiTheme="minorHAnsi" w:eastAsiaTheme="minorEastAsia" w:hAnsiTheme="minorHAnsi" w:cstheme="minorBidi"/>
              <w:noProof/>
              <w:sz w:val="22"/>
              <w:szCs w:val="22"/>
            </w:rPr>
          </w:pPr>
          <w:ins w:id="5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"_Toc31538840"</w:instrText>
            </w:r>
            <w:r w:rsidRPr="00896676">
              <w:rPr>
                <w:rStyle w:val="Hyperlink"/>
                <w:noProof/>
              </w:rPr>
              <w:instrText xml:space="preserve"> </w:instrText>
            </w:r>
            <w:r w:rsidRPr="00896676">
              <w:rPr>
                <w:rStyle w:val="Hyperlink"/>
                <w:noProof/>
              </w:rPr>
              <w:fldChar w:fldCharType="separate"/>
            </w:r>
            <w:r w:rsidRPr="00896676">
              <w:rPr>
                <w:rStyle w:val="Hyperlink"/>
                <w:iCs/>
                <w:noProof/>
              </w:rPr>
              <w:t>ii.</w:t>
            </w:r>
            <w:r>
              <w:rPr>
                <w:rFonts w:asciiTheme="minorHAnsi" w:eastAsiaTheme="minorEastAsia" w:hAnsiTheme="minorHAnsi" w:cstheme="minorBidi"/>
                <w:noProof/>
                <w:sz w:val="22"/>
                <w:szCs w:val="22"/>
              </w:rPr>
              <w:tab/>
            </w:r>
            <w:r w:rsidRPr="00896676">
              <w:rPr>
                <w:rStyle w:val="Hyperlink"/>
                <w:i/>
                <w:noProof/>
              </w:rPr>
              <w:t>LockedResources</w:t>
            </w:r>
            <w:r>
              <w:rPr>
                <w:noProof/>
                <w:webHidden/>
              </w:rPr>
              <w:tab/>
            </w:r>
            <w:r>
              <w:rPr>
                <w:noProof/>
                <w:webHidden/>
              </w:rPr>
              <w:fldChar w:fldCharType="begin"/>
            </w:r>
            <w:r>
              <w:rPr>
                <w:noProof/>
                <w:webHidden/>
              </w:rPr>
              <w:instrText xml:space="preserve"> PAGEREF _Toc31538840 \h </w:instrText>
            </w:r>
          </w:ins>
          <w:r>
            <w:rPr>
              <w:noProof/>
              <w:webHidden/>
            </w:rPr>
          </w:r>
          <w:r>
            <w:rPr>
              <w:noProof/>
              <w:webHidden/>
            </w:rPr>
            <w:fldChar w:fldCharType="separate"/>
          </w:r>
          <w:r w:rsidR="00C95536">
            <w:rPr>
              <w:noProof/>
              <w:webHidden/>
            </w:rPr>
            <w:t>16</w:t>
          </w:r>
          <w:ins w:id="55" w:author="Christopher Susie" w:date="2020-02-02T12:26:00Z">
            <w:r>
              <w:rPr>
                <w:noProof/>
                <w:webHidden/>
              </w:rPr>
              <w:fldChar w:fldCharType="end"/>
            </w:r>
            <w:r w:rsidRPr="00896676">
              <w:rPr>
                <w:rStyle w:val="Hyperlink"/>
                <w:noProof/>
              </w:rPr>
              <w:fldChar w:fldCharType="end"/>
            </w:r>
          </w:ins>
        </w:p>
        <w:p w14:paraId="086C677F" w14:textId="1145F6E7" w:rsidR="00765599" w:rsidRDefault="00765599">
          <w:pPr>
            <w:pStyle w:val="TOC2"/>
            <w:tabs>
              <w:tab w:val="left" w:pos="880"/>
              <w:tab w:val="right" w:leader="dot" w:pos="9350"/>
            </w:tabs>
            <w:rPr>
              <w:ins w:id="56" w:author="Christopher Susie" w:date="2020-02-02T12:26:00Z"/>
              <w:rFonts w:asciiTheme="minorHAnsi" w:eastAsiaTheme="minorEastAsia" w:hAnsiTheme="minorHAnsi" w:cstheme="minorBidi"/>
              <w:noProof/>
              <w:sz w:val="22"/>
              <w:szCs w:val="22"/>
            </w:rPr>
          </w:pPr>
          <w:ins w:id="5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"_Toc31538841"</w:instrText>
            </w:r>
            <w:r w:rsidRPr="00896676">
              <w:rPr>
                <w:rStyle w:val="Hyperlink"/>
                <w:noProof/>
              </w:rPr>
              <w:instrText xml:space="preserve"> </w:instrText>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Vaults In-Depth</w:t>
            </w:r>
            <w:r>
              <w:rPr>
                <w:noProof/>
                <w:webHidden/>
              </w:rPr>
              <w:tab/>
            </w:r>
            <w:r>
              <w:rPr>
                <w:noProof/>
                <w:webHidden/>
              </w:rPr>
              <w:fldChar w:fldCharType="begin"/>
            </w:r>
            <w:r>
              <w:rPr>
                <w:noProof/>
                <w:webHidden/>
              </w:rPr>
              <w:instrText xml:space="preserve"> PAGEREF _Toc31538841 \h </w:instrText>
            </w:r>
          </w:ins>
          <w:r>
            <w:rPr>
              <w:noProof/>
              <w:webHidden/>
            </w:rPr>
          </w:r>
          <w:r>
            <w:rPr>
              <w:noProof/>
              <w:webHidden/>
            </w:rPr>
            <w:fldChar w:fldCharType="separate"/>
          </w:r>
          <w:r w:rsidR="00C95536">
            <w:rPr>
              <w:noProof/>
              <w:webHidden/>
            </w:rPr>
            <w:t>18</w:t>
          </w:r>
          <w:ins w:id="58" w:author="Christopher Susie" w:date="2020-02-02T12:26:00Z">
            <w:r>
              <w:rPr>
                <w:noProof/>
                <w:webHidden/>
              </w:rPr>
              <w:fldChar w:fldCharType="end"/>
            </w:r>
            <w:r w:rsidRPr="00896676">
              <w:rPr>
                <w:rStyle w:val="Hyperlink"/>
                <w:noProof/>
              </w:rPr>
              <w:fldChar w:fldCharType="end"/>
            </w:r>
          </w:ins>
        </w:p>
        <w:p w14:paraId="41CB1A1A" w14:textId="408B56A0" w:rsidR="00765599" w:rsidRDefault="00765599">
          <w:pPr>
            <w:pStyle w:val="TOC3"/>
            <w:tabs>
              <w:tab w:val="left" w:pos="880"/>
              <w:tab w:val="right" w:leader="dot" w:pos="9350"/>
            </w:tabs>
            <w:rPr>
              <w:ins w:id="59" w:author="Christopher Susie" w:date="2020-02-02T12:26:00Z"/>
              <w:rFonts w:asciiTheme="minorHAnsi" w:eastAsiaTheme="minorEastAsia" w:hAnsiTheme="minorHAnsi" w:cstheme="minorBidi"/>
              <w:noProof/>
              <w:sz w:val="22"/>
              <w:szCs w:val="22"/>
            </w:rPr>
          </w:pPr>
          <w:ins w:id="6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"_Toc31538842"</w:instrText>
            </w:r>
            <w:r w:rsidRPr="00896676">
              <w:rPr>
                <w:rStyle w:val="Hyperlink"/>
                <w:noProof/>
              </w:rPr>
              <w:instrText xml:space="preserve"> </w:instrText>
            </w:r>
            <w:r w:rsidRPr="00896676">
              <w:rPr>
                <w:rStyle w:val="Hyperlink"/>
                <w:noProof/>
              </w:rPr>
              <w:fldChar w:fldCharType="separate"/>
            </w:r>
            <w:r w:rsidRPr="00896676">
              <w:rPr>
                <w:rStyle w:val="Hyperlink"/>
                <w:iCs/>
                <w:noProof/>
              </w:rPr>
              <w:t>i.</w:t>
            </w:r>
            <w:r>
              <w:rPr>
                <w:rFonts w:asciiTheme="minorHAnsi" w:eastAsiaTheme="minorEastAsia" w:hAnsiTheme="minorHAnsi" w:cstheme="minorBidi"/>
                <w:noProof/>
                <w:sz w:val="22"/>
                <w:szCs w:val="22"/>
              </w:rPr>
              <w:tab/>
            </w:r>
            <w:r w:rsidRPr="00896676">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_Toc31538842 \h </w:instrText>
            </w:r>
          </w:ins>
          <w:r>
            <w:rPr>
              <w:noProof/>
              <w:webHidden/>
            </w:rPr>
          </w:r>
          <w:r>
            <w:rPr>
              <w:noProof/>
              <w:webHidden/>
            </w:rPr>
            <w:fldChar w:fldCharType="separate"/>
          </w:r>
          <w:r w:rsidR="00C95536">
            <w:rPr>
              <w:noProof/>
              <w:webHidden/>
            </w:rPr>
            <w:t>18</w:t>
          </w:r>
          <w:ins w:id="61" w:author="Christopher Susie" w:date="2020-02-02T12:26:00Z">
            <w:r>
              <w:rPr>
                <w:noProof/>
                <w:webHidden/>
              </w:rPr>
              <w:fldChar w:fldCharType="end"/>
            </w:r>
            <w:r w:rsidRPr="00896676">
              <w:rPr>
                <w:rStyle w:val="Hyperlink"/>
                <w:noProof/>
              </w:rPr>
              <w:fldChar w:fldCharType="end"/>
            </w:r>
          </w:ins>
        </w:p>
        <w:p w14:paraId="27B51C4E" w14:textId="22DA98A6" w:rsidR="00765599" w:rsidRDefault="00765599">
          <w:pPr>
            <w:pStyle w:val="TOC3"/>
            <w:tabs>
              <w:tab w:val="left" w:pos="1100"/>
              <w:tab w:val="right" w:leader="dot" w:pos="9350"/>
            </w:tabs>
            <w:rPr>
              <w:ins w:id="62" w:author="Christopher Susie" w:date="2020-02-02T12:26:00Z"/>
              <w:rFonts w:asciiTheme="minorHAnsi" w:eastAsiaTheme="minorEastAsia" w:hAnsiTheme="minorHAnsi" w:cstheme="minorBidi"/>
              <w:noProof/>
              <w:sz w:val="22"/>
              <w:szCs w:val="22"/>
            </w:rPr>
          </w:pPr>
          <w:ins w:id="6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"_Toc31538843"</w:instrText>
            </w:r>
            <w:r w:rsidRPr="00896676">
              <w:rPr>
                <w:rStyle w:val="Hyperlink"/>
                <w:noProof/>
              </w:rPr>
              <w:instrText xml:space="preserve"> </w:instrText>
            </w:r>
            <w:r w:rsidRPr="00896676">
              <w:rPr>
                <w:rStyle w:val="Hyperlink"/>
                <w:noProof/>
              </w:rPr>
              <w:fldChar w:fldCharType="separate"/>
            </w:r>
            <w:r w:rsidRPr="00896676">
              <w:rPr>
                <w:rStyle w:val="Hyperlink"/>
                <w:iCs/>
                <w:noProof/>
              </w:rPr>
              <w:t>ii.</w:t>
            </w:r>
            <w:r>
              <w:rPr>
                <w:rFonts w:asciiTheme="minorHAnsi" w:eastAsiaTheme="minorEastAsia" w:hAnsiTheme="minorHAnsi" w:cstheme="minorBidi"/>
                <w:noProof/>
                <w:sz w:val="22"/>
                <w:szCs w:val="22"/>
              </w:rPr>
              <w:tab/>
            </w:r>
            <w:r w:rsidRPr="00896676">
              <w:rPr>
                <w:rStyle w:val="Hyperlink"/>
                <w:i/>
                <w:iCs/>
                <w:noProof/>
              </w:rPr>
              <w:t>BasicVault&lt;T&gt;</w:t>
            </w:r>
            <w:r>
              <w:rPr>
                <w:noProof/>
                <w:webHidden/>
              </w:rPr>
              <w:tab/>
            </w:r>
            <w:r>
              <w:rPr>
                <w:noProof/>
                <w:webHidden/>
              </w:rPr>
              <w:fldChar w:fldCharType="begin"/>
            </w:r>
            <w:r>
              <w:rPr>
                <w:noProof/>
                <w:webHidden/>
              </w:rPr>
              <w:instrText xml:space="preserve"> PAGEREF _Toc31538843 \h </w:instrText>
            </w:r>
          </w:ins>
          <w:r>
            <w:rPr>
              <w:noProof/>
              <w:webHidden/>
            </w:rPr>
          </w:r>
          <w:r>
            <w:rPr>
              <w:noProof/>
              <w:webHidden/>
            </w:rPr>
            <w:fldChar w:fldCharType="separate"/>
          </w:r>
          <w:r w:rsidR="00C95536">
            <w:rPr>
              <w:noProof/>
              <w:webHidden/>
            </w:rPr>
            <w:t>21</w:t>
          </w:r>
          <w:ins w:id="64" w:author="Christopher Susie" w:date="2020-02-02T12:26:00Z">
            <w:r>
              <w:rPr>
                <w:noProof/>
                <w:webHidden/>
              </w:rPr>
              <w:fldChar w:fldCharType="end"/>
            </w:r>
            <w:r w:rsidRPr="00896676">
              <w:rPr>
                <w:rStyle w:val="Hyperlink"/>
                <w:noProof/>
              </w:rPr>
              <w:fldChar w:fldCharType="end"/>
            </w:r>
          </w:ins>
        </w:p>
        <w:p w14:paraId="6A0BB366" w14:textId="3628AA8D" w:rsidR="00765599" w:rsidRDefault="00765599">
          <w:pPr>
            <w:pStyle w:val="TOC3"/>
            <w:tabs>
              <w:tab w:val="left" w:pos="1100"/>
              <w:tab w:val="right" w:leader="dot" w:pos="9350"/>
            </w:tabs>
            <w:rPr>
              <w:ins w:id="65" w:author="Christopher Susie" w:date="2020-02-02T12:26:00Z"/>
              <w:rFonts w:asciiTheme="minorHAnsi" w:eastAsiaTheme="minorEastAsia" w:hAnsiTheme="minorHAnsi" w:cstheme="minorBidi"/>
              <w:noProof/>
              <w:sz w:val="22"/>
              <w:szCs w:val="22"/>
            </w:rPr>
          </w:pPr>
          <w:ins w:id="6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"_Toc31538844"</w:instrText>
            </w:r>
            <w:r w:rsidRPr="00896676">
              <w:rPr>
                <w:rStyle w:val="Hyperlink"/>
                <w:noProof/>
              </w:rPr>
              <w:instrText xml:space="preserve"> </w:instrText>
            </w:r>
            <w:r w:rsidRPr="00896676">
              <w:rPr>
                <w:rStyle w:val="Hyperlink"/>
                <w:noProof/>
              </w:rPr>
              <w:fldChar w:fldCharType="separate"/>
            </w:r>
            <w:r w:rsidRPr="00896676">
              <w:rPr>
                <w:rStyle w:val="Hyperlink"/>
                <w:rFonts w:eastAsia="Times New Roman"/>
                <w:iCs/>
                <w:noProof/>
              </w:rPr>
              <w:t>iii.</w:t>
            </w:r>
            <w:r>
              <w:rPr>
                <w:rFonts w:asciiTheme="minorHAnsi" w:eastAsiaTheme="minorEastAsia" w:hAnsiTheme="minorHAnsi" w:cstheme="minorBidi"/>
                <w:noProof/>
                <w:sz w:val="22"/>
                <w:szCs w:val="22"/>
              </w:rPr>
              <w:tab/>
            </w:r>
            <w:r w:rsidRPr="00896676">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_Toc31538844 \h </w:instrText>
            </w:r>
          </w:ins>
          <w:r>
            <w:rPr>
              <w:noProof/>
              <w:webHidden/>
            </w:rPr>
          </w:r>
          <w:r>
            <w:rPr>
              <w:noProof/>
              <w:webHidden/>
            </w:rPr>
            <w:fldChar w:fldCharType="separate"/>
          </w:r>
          <w:r w:rsidR="00C95536">
            <w:rPr>
              <w:noProof/>
              <w:webHidden/>
            </w:rPr>
            <w:t>22</w:t>
          </w:r>
          <w:ins w:id="67" w:author="Christopher Susie" w:date="2020-02-02T12:26:00Z">
            <w:r>
              <w:rPr>
                <w:noProof/>
                <w:webHidden/>
              </w:rPr>
              <w:fldChar w:fldCharType="end"/>
            </w:r>
            <w:r w:rsidRPr="00896676">
              <w:rPr>
                <w:rStyle w:val="Hyperlink"/>
                <w:noProof/>
              </w:rPr>
              <w:fldChar w:fldCharType="end"/>
            </w:r>
          </w:ins>
        </w:p>
        <w:p w14:paraId="5DEE52CE" w14:textId="5FC606C3" w:rsidR="00765599" w:rsidRDefault="00765599">
          <w:pPr>
            <w:pStyle w:val="TOC3"/>
            <w:tabs>
              <w:tab w:val="left" w:pos="1100"/>
              <w:tab w:val="right" w:leader="dot" w:pos="9350"/>
            </w:tabs>
            <w:rPr>
              <w:ins w:id="68" w:author="Christopher Susie" w:date="2020-02-02T12:26:00Z"/>
              <w:rFonts w:asciiTheme="minorHAnsi" w:eastAsiaTheme="minorEastAsia" w:hAnsiTheme="minorHAnsi" w:cstheme="minorBidi"/>
              <w:noProof/>
              <w:sz w:val="22"/>
              <w:szCs w:val="22"/>
            </w:rPr>
          </w:pPr>
          <w:ins w:id="6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"_Toc31538845"</w:instrText>
            </w:r>
            <w:r w:rsidRPr="00896676">
              <w:rPr>
                <w:rStyle w:val="Hyperlink"/>
                <w:noProof/>
              </w:rPr>
              <w:instrText xml:space="preserve"> </w:instrText>
            </w:r>
            <w:r w:rsidRPr="00896676">
              <w:rPr>
                <w:rStyle w:val="Hyperlink"/>
                <w:noProof/>
              </w:rPr>
              <w:fldChar w:fldCharType="separate"/>
            </w:r>
            <w:r w:rsidRPr="00896676">
              <w:rPr>
                <w:rStyle w:val="Hyperlink"/>
                <w:iCs/>
                <w:noProof/>
              </w:rPr>
              <w:t>iv.</w:t>
            </w:r>
            <w:r>
              <w:rPr>
                <w:rFonts w:asciiTheme="minorHAnsi" w:eastAsiaTheme="minorEastAsia" w:hAnsiTheme="minorHAnsi" w:cstheme="minorBidi"/>
                <w:noProof/>
                <w:sz w:val="22"/>
                <w:szCs w:val="22"/>
              </w:rPr>
              <w:tab/>
            </w:r>
            <w:r w:rsidRPr="00896676">
              <w:rPr>
                <w:rStyle w:val="Hyperlink"/>
                <w:i/>
                <w:iCs/>
                <w:noProof/>
              </w:rPr>
              <w:t>CustomizableMutableResourceVault&lt;T&gt;</w:t>
            </w:r>
            <w:r>
              <w:rPr>
                <w:noProof/>
                <w:webHidden/>
              </w:rPr>
              <w:tab/>
            </w:r>
            <w:r>
              <w:rPr>
                <w:noProof/>
                <w:webHidden/>
              </w:rPr>
              <w:fldChar w:fldCharType="begin"/>
            </w:r>
            <w:r>
              <w:rPr>
                <w:noProof/>
                <w:webHidden/>
              </w:rPr>
              <w:instrText xml:space="preserve"> PAGEREF _Toc31538845 \h </w:instrText>
            </w:r>
          </w:ins>
          <w:r>
            <w:rPr>
              <w:noProof/>
              <w:webHidden/>
            </w:rPr>
          </w:r>
          <w:r>
            <w:rPr>
              <w:noProof/>
              <w:webHidden/>
            </w:rPr>
            <w:fldChar w:fldCharType="separate"/>
          </w:r>
          <w:r w:rsidR="00C95536">
            <w:rPr>
              <w:noProof/>
              <w:webHidden/>
            </w:rPr>
            <w:t>25</w:t>
          </w:r>
          <w:ins w:id="70" w:author="Christopher Susie" w:date="2020-02-02T12:26:00Z">
            <w:r>
              <w:rPr>
                <w:noProof/>
                <w:webHidden/>
              </w:rPr>
              <w:fldChar w:fldCharType="end"/>
            </w:r>
            <w:r w:rsidRPr="00896676">
              <w:rPr>
                <w:rStyle w:val="Hyperlink"/>
                <w:noProof/>
              </w:rPr>
              <w:fldChar w:fldCharType="end"/>
            </w:r>
          </w:ins>
        </w:p>
        <w:p w14:paraId="1AEB8141" w14:textId="1B87B0E5" w:rsidR="00765599" w:rsidRDefault="00765599">
          <w:pPr>
            <w:pStyle w:val="TOC2"/>
            <w:tabs>
              <w:tab w:val="left" w:pos="880"/>
              <w:tab w:val="right" w:leader="dot" w:pos="9350"/>
            </w:tabs>
            <w:rPr>
              <w:ins w:id="71" w:author="Christopher Susie" w:date="2020-02-02T12:26:00Z"/>
              <w:rFonts w:asciiTheme="minorHAnsi" w:eastAsiaTheme="minorEastAsia" w:hAnsiTheme="minorHAnsi" w:cstheme="minorBidi"/>
              <w:noProof/>
              <w:sz w:val="22"/>
              <w:szCs w:val="22"/>
            </w:rPr>
          </w:pPr>
          <w:ins w:id="72" w:author="Christopher Susie" w:date="2020-02-02T12:26:00Z">
            <w:r w:rsidRPr="00896676">
              <w:rPr>
                <w:rStyle w:val="Hyperlink"/>
                <w:noProof/>
              </w:rPr>
              <w:lastRenderedPageBreak/>
              <w:fldChar w:fldCharType="begin"/>
            </w:r>
            <w:r w:rsidRPr="00896676">
              <w:rPr>
                <w:rStyle w:val="Hyperlink"/>
                <w:noProof/>
              </w:rPr>
              <w:instrText xml:space="preserve"> </w:instrText>
            </w:r>
            <w:r>
              <w:rPr>
                <w:noProof/>
              </w:rPr>
              <w:instrText>HYPERLINK \l "_Toc31538846"</w:instrText>
            </w:r>
            <w:r w:rsidRPr="00896676">
              <w:rPr>
                <w:rStyle w:val="Hyperlink"/>
                <w:noProof/>
              </w:rPr>
              <w:instrText xml:space="preserve"> </w:instrText>
            </w:r>
            <w:r w:rsidRPr="00896676">
              <w:rPr>
                <w:rStyle w:val="Hyperlink"/>
                <w:noProof/>
              </w:rPr>
              <w:fldChar w:fldCharType="separate"/>
            </w:r>
            <w:r w:rsidRPr="00896676">
              <w:rPr>
                <w:rStyle w:val="Hyperlink"/>
                <w:noProof/>
              </w:rPr>
              <w:t>d.</w:t>
            </w:r>
            <w:r>
              <w:rPr>
                <w:rFonts w:asciiTheme="minorHAnsi" w:eastAsiaTheme="minorEastAsia" w:hAnsiTheme="minorHAnsi" w:cstheme="minorBidi"/>
                <w:noProof/>
                <w:sz w:val="22"/>
                <w:szCs w:val="22"/>
              </w:rPr>
              <w:tab/>
            </w:r>
            <w:r w:rsidRPr="00896676">
              <w:rPr>
                <w:rStyle w:val="Hyperlink"/>
                <w:noProof/>
              </w:rPr>
              <w:t>LockedResources In-Depth</w:t>
            </w:r>
            <w:r>
              <w:rPr>
                <w:noProof/>
                <w:webHidden/>
              </w:rPr>
              <w:tab/>
            </w:r>
            <w:r>
              <w:rPr>
                <w:noProof/>
                <w:webHidden/>
              </w:rPr>
              <w:fldChar w:fldCharType="begin"/>
            </w:r>
            <w:r>
              <w:rPr>
                <w:noProof/>
                <w:webHidden/>
              </w:rPr>
              <w:instrText xml:space="preserve"> PAGEREF _Toc31538846 \h </w:instrText>
            </w:r>
          </w:ins>
          <w:r>
            <w:rPr>
              <w:noProof/>
              <w:webHidden/>
            </w:rPr>
          </w:r>
          <w:r>
            <w:rPr>
              <w:noProof/>
              <w:webHidden/>
            </w:rPr>
            <w:fldChar w:fldCharType="separate"/>
          </w:r>
          <w:r w:rsidR="00C95536">
            <w:rPr>
              <w:noProof/>
              <w:webHidden/>
            </w:rPr>
            <w:t>26</w:t>
          </w:r>
          <w:ins w:id="73" w:author="Christopher Susie" w:date="2020-02-02T12:26:00Z">
            <w:r>
              <w:rPr>
                <w:noProof/>
                <w:webHidden/>
              </w:rPr>
              <w:fldChar w:fldCharType="end"/>
            </w:r>
            <w:r w:rsidRPr="00896676">
              <w:rPr>
                <w:rStyle w:val="Hyperlink"/>
                <w:noProof/>
              </w:rPr>
              <w:fldChar w:fldCharType="end"/>
            </w:r>
          </w:ins>
        </w:p>
        <w:p w14:paraId="57CA5AFA" w14:textId="14EC6083" w:rsidR="00765599" w:rsidRDefault="00765599">
          <w:pPr>
            <w:pStyle w:val="TOC3"/>
            <w:tabs>
              <w:tab w:val="left" w:pos="880"/>
              <w:tab w:val="right" w:leader="dot" w:pos="9350"/>
            </w:tabs>
            <w:rPr>
              <w:ins w:id="74" w:author="Christopher Susie" w:date="2020-02-02T12:26:00Z"/>
              <w:rFonts w:asciiTheme="minorHAnsi" w:eastAsiaTheme="minorEastAsia" w:hAnsiTheme="minorHAnsi" w:cstheme="minorBidi"/>
              <w:noProof/>
              <w:sz w:val="22"/>
              <w:szCs w:val="22"/>
            </w:rPr>
          </w:pPr>
          <w:ins w:id="7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"_Toc31538847"</w:instrText>
            </w:r>
            <w:r w:rsidRPr="00896676">
              <w:rPr>
                <w:rStyle w:val="Hyperlink"/>
                <w:noProof/>
              </w:rPr>
              <w:instrText xml:space="preserve"> </w:instrText>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Common Functionality</w:t>
            </w:r>
            <w:r>
              <w:rPr>
                <w:noProof/>
                <w:webHidden/>
              </w:rPr>
              <w:tab/>
            </w:r>
            <w:r>
              <w:rPr>
                <w:noProof/>
                <w:webHidden/>
              </w:rPr>
              <w:fldChar w:fldCharType="begin"/>
            </w:r>
            <w:r>
              <w:rPr>
                <w:noProof/>
                <w:webHidden/>
              </w:rPr>
              <w:instrText xml:space="preserve"> PAGEREF _Toc31538847 \h </w:instrText>
            </w:r>
          </w:ins>
          <w:r>
            <w:rPr>
              <w:noProof/>
              <w:webHidden/>
            </w:rPr>
          </w:r>
          <w:r>
            <w:rPr>
              <w:noProof/>
              <w:webHidden/>
            </w:rPr>
            <w:fldChar w:fldCharType="separate"/>
          </w:r>
          <w:r w:rsidR="00C95536">
            <w:rPr>
              <w:noProof/>
              <w:webHidden/>
            </w:rPr>
            <w:t>26</w:t>
          </w:r>
          <w:ins w:id="76" w:author="Christopher Susie" w:date="2020-02-02T12:26:00Z">
            <w:r>
              <w:rPr>
                <w:noProof/>
                <w:webHidden/>
              </w:rPr>
              <w:fldChar w:fldCharType="end"/>
            </w:r>
            <w:r w:rsidRPr="00896676">
              <w:rPr>
                <w:rStyle w:val="Hyperlink"/>
                <w:noProof/>
              </w:rPr>
              <w:fldChar w:fldCharType="end"/>
            </w:r>
          </w:ins>
        </w:p>
        <w:p w14:paraId="091103C9" w14:textId="5716AE7B" w:rsidR="00765599" w:rsidRDefault="00765599">
          <w:pPr>
            <w:pStyle w:val="TOC3"/>
            <w:tabs>
              <w:tab w:val="left" w:pos="1100"/>
              <w:tab w:val="right" w:leader="dot" w:pos="9350"/>
            </w:tabs>
            <w:rPr>
              <w:ins w:id="77" w:author="Christopher Susie" w:date="2020-02-02T12:26:00Z"/>
              <w:rFonts w:asciiTheme="minorHAnsi" w:eastAsiaTheme="minorEastAsia" w:hAnsiTheme="minorHAnsi" w:cstheme="minorBidi"/>
              <w:noProof/>
              <w:sz w:val="22"/>
              <w:szCs w:val="22"/>
            </w:rPr>
          </w:pPr>
          <w:ins w:id="7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"_Toc31538848"</w:instrText>
            </w:r>
            <w:r w:rsidRPr="00896676">
              <w:rPr>
                <w:rStyle w:val="Hyperlink"/>
                <w:noProof/>
              </w:rPr>
              <w:instrText xml:space="preserve"> </w:instrText>
            </w:r>
            <w:r w:rsidRPr="00896676">
              <w:rPr>
                <w:rStyle w:val="Hyperlink"/>
                <w:noProof/>
              </w:rPr>
              <w:fldChar w:fldCharType="separate"/>
            </w:r>
            <w:r w:rsidRPr="00896676">
              <w:rPr>
                <w:rStyle w:val="Hyperlink"/>
                <w:i/>
                <w:iCs/>
                <w:noProof/>
              </w:rPr>
              <w:t>ii.</w:t>
            </w:r>
            <w:r>
              <w:rPr>
                <w:rFonts w:asciiTheme="minorHAnsi" w:eastAsiaTheme="minorEastAsia" w:hAnsiTheme="minorHAnsi" w:cstheme="minorBidi"/>
                <w:noProof/>
                <w:sz w:val="22"/>
                <w:szCs w:val="22"/>
              </w:rPr>
              <w:tab/>
            </w:r>
            <w:r w:rsidRPr="00896676">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_Toc31538848 \h </w:instrText>
            </w:r>
          </w:ins>
          <w:r>
            <w:rPr>
              <w:noProof/>
              <w:webHidden/>
            </w:rPr>
          </w:r>
          <w:r>
            <w:rPr>
              <w:noProof/>
              <w:webHidden/>
            </w:rPr>
            <w:fldChar w:fldCharType="separate"/>
          </w:r>
          <w:r w:rsidR="00C95536">
            <w:rPr>
              <w:noProof/>
              <w:webHidden/>
            </w:rPr>
            <w:t>26</w:t>
          </w:r>
          <w:ins w:id="79" w:author="Christopher Susie" w:date="2020-02-02T12:26:00Z">
            <w:r>
              <w:rPr>
                <w:noProof/>
                <w:webHidden/>
              </w:rPr>
              <w:fldChar w:fldCharType="end"/>
            </w:r>
            <w:r w:rsidRPr="00896676">
              <w:rPr>
                <w:rStyle w:val="Hyperlink"/>
                <w:noProof/>
              </w:rPr>
              <w:fldChar w:fldCharType="end"/>
            </w:r>
          </w:ins>
        </w:p>
        <w:p w14:paraId="6CCAFD20" w14:textId="0A5EB8C5" w:rsidR="00765599" w:rsidRDefault="00765599">
          <w:pPr>
            <w:pStyle w:val="TOC3"/>
            <w:tabs>
              <w:tab w:val="left" w:pos="1100"/>
              <w:tab w:val="right" w:leader="dot" w:pos="9350"/>
            </w:tabs>
            <w:rPr>
              <w:ins w:id="80" w:author="Christopher Susie" w:date="2020-02-02T12:26:00Z"/>
              <w:rFonts w:asciiTheme="minorHAnsi" w:eastAsiaTheme="minorEastAsia" w:hAnsiTheme="minorHAnsi" w:cstheme="minorBidi"/>
              <w:noProof/>
              <w:sz w:val="22"/>
              <w:szCs w:val="22"/>
            </w:rPr>
          </w:pPr>
          <w:ins w:id="8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"_Toc31538849"</w:instrText>
            </w:r>
            <w:r w:rsidRPr="00896676">
              <w:rPr>
                <w:rStyle w:val="Hyperlink"/>
                <w:noProof/>
              </w:rPr>
              <w:instrText xml:space="preserve"> </w:instrText>
            </w:r>
            <w:r w:rsidRPr="00896676">
              <w:rPr>
                <w:rStyle w:val="Hyperlink"/>
                <w:noProof/>
              </w:rPr>
              <w:fldChar w:fldCharType="separate"/>
            </w:r>
            <w:r w:rsidRPr="00896676">
              <w:rPr>
                <w:rStyle w:val="Hyperlink"/>
                <w:i/>
                <w:iCs/>
                <w:noProof/>
              </w:rPr>
              <w:t>iii.</w:t>
            </w:r>
            <w:r>
              <w:rPr>
                <w:rFonts w:asciiTheme="minorHAnsi" w:eastAsiaTheme="minorEastAsia" w:hAnsiTheme="minorHAnsi" w:cstheme="minorBidi"/>
                <w:noProof/>
                <w:sz w:val="22"/>
                <w:szCs w:val="22"/>
              </w:rPr>
              <w:tab/>
            </w:r>
            <w:r w:rsidRPr="00896676">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_Toc31538849 \h </w:instrText>
            </w:r>
          </w:ins>
          <w:r>
            <w:rPr>
              <w:noProof/>
              <w:webHidden/>
            </w:rPr>
          </w:r>
          <w:r>
            <w:rPr>
              <w:noProof/>
              <w:webHidden/>
            </w:rPr>
            <w:fldChar w:fldCharType="separate"/>
          </w:r>
          <w:r w:rsidR="00C95536">
            <w:rPr>
              <w:noProof/>
              <w:webHidden/>
            </w:rPr>
            <w:t>28</w:t>
          </w:r>
          <w:ins w:id="82" w:author="Christopher Susie" w:date="2020-02-02T12:26:00Z">
            <w:r>
              <w:rPr>
                <w:noProof/>
                <w:webHidden/>
              </w:rPr>
              <w:fldChar w:fldCharType="end"/>
            </w:r>
            <w:r w:rsidRPr="00896676">
              <w:rPr>
                <w:rStyle w:val="Hyperlink"/>
                <w:noProof/>
              </w:rPr>
              <w:fldChar w:fldCharType="end"/>
            </w:r>
          </w:ins>
        </w:p>
        <w:p w14:paraId="425D9CED" w14:textId="19CC50C1" w:rsidR="00765599" w:rsidRDefault="00765599">
          <w:pPr>
            <w:pStyle w:val="TOC1"/>
            <w:tabs>
              <w:tab w:val="left" w:pos="520"/>
              <w:tab w:val="right" w:leader="dot" w:pos="9350"/>
            </w:tabs>
            <w:rPr>
              <w:ins w:id="83" w:author="Christopher Susie" w:date="2020-02-02T12:26:00Z"/>
              <w:rFonts w:asciiTheme="minorHAnsi" w:eastAsiaTheme="minorEastAsia" w:hAnsiTheme="minorHAnsi" w:cstheme="minorBidi"/>
              <w:noProof/>
              <w:sz w:val="22"/>
              <w:szCs w:val="22"/>
            </w:rPr>
          </w:pPr>
          <w:ins w:id="8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"_Toc31538850"</w:instrText>
            </w:r>
            <w:r w:rsidRPr="00896676">
              <w:rPr>
                <w:rStyle w:val="Hyperlink"/>
                <w:noProof/>
              </w:rPr>
              <w:instrText xml:space="preserve"> </w:instrText>
            </w:r>
            <w:r w:rsidRPr="00896676">
              <w:rPr>
                <w:rStyle w:val="Hyperlink"/>
                <w:noProof/>
              </w:rPr>
              <w:fldChar w:fldCharType="separate"/>
            </w:r>
            <w:r w:rsidRPr="00896676">
              <w:rPr>
                <w:rStyle w:val="Hyperlink"/>
                <w:noProof/>
              </w:rPr>
              <w:t>5.</w:t>
            </w:r>
            <w:r>
              <w:rPr>
                <w:rFonts w:asciiTheme="minorHAnsi" w:eastAsiaTheme="minorEastAsia" w:hAnsiTheme="minorHAnsi" w:cstheme="minorBidi"/>
                <w:noProof/>
                <w:sz w:val="22"/>
                <w:szCs w:val="22"/>
              </w:rPr>
              <w:tab/>
            </w:r>
            <w:r w:rsidRPr="00896676">
              <w:rPr>
                <w:rStyle w:val="Hyperlink"/>
                <w:noProof/>
              </w:rPr>
              <w:t>Static Analyzer Rules</w:t>
            </w:r>
            <w:r>
              <w:rPr>
                <w:noProof/>
                <w:webHidden/>
              </w:rPr>
              <w:tab/>
            </w:r>
            <w:r>
              <w:rPr>
                <w:noProof/>
                <w:webHidden/>
              </w:rPr>
              <w:fldChar w:fldCharType="begin"/>
            </w:r>
            <w:r>
              <w:rPr>
                <w:noProof/>
                <w:webHidden/>
              </w:rPr>
              <w:instrText xml:space="preserve"> PAGEREF _Toc31538850 \h </w:instrText>
            </w:r>
          </w:ins>
          <w:r>
            <w:rPr>
              <w:noProof/>
              <w:webHidden/>
            </w:rPr>
          </w:r>
          <w:r>
            <w:rPr>
              <w:noProof/>
              <w:webHidden/>
            </w:rPr>
            <w:fldChar w:fldCharType="separate"/>
          </w:r>
          <w:r w:rsidR="00C95536">
            <w:rPr>
              <w:noProof/>
              <w:webHidden/>
            </w:rPr>
            <w:t>37</w:t>
          </w:r>
          <w:ins w:id="85" w:author="Christopher Susie" w:date="2020-02-02T12:26:00Z">
            <w:r>
              <w:rPr>
                <w:noProof/>
                <w:webHidden/>
              </w:rPr>
              <w:fldChar w:fldCharType="end"/>
            </w:r>
            <w:r w:rsidRPr="00896676">
              <w:rPr>
                <w:rStyle w:val="Hyperlink"/>
                <w:noProof/>
              </w:rPr>
              <w:fldChar w:fldCharType="end"/>
            </w:r>
          </w:ins>
        </w:p>
        <w:p w14:paraId="1C5A03F2" w14:textId="71E6680A" w:rsidR="00765599" w:rsidRDefault="00765599">
          <w:pPr>
            <w:pStyle w:val="TOC2"/>
            <w:tabs>
              <w:tab w:val="left" w:pos="880"/>
              <w:tab w:val="right" w:leader="dot" w:pos="9350"/>
            </w:tabs>
            <w:rPr>
              <w:ins w:id="86" w:author="Christopher Susie" w:date="2020-02-02T12:26:00Z"/>
              <w:rFonts w:asciiTheme="minorHAnsi" w:eastAsiaTheme="minorEastAsia" w:hAnsiTheme="minorHAnsi" w:cstheme="minorBidi"/>
              <w:noProof/>
              <w:sz w:val="22"/>
              <w:szCs w:val="22"/>
            </w:rPr>
          </w:pPr>
          <w:ins w:id="8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"_Toc31538851"</w:instrText>
            </w:r>
            <w:r w:rsidRPr="00896676">
              <w:rPr>
                <w:rStyle w:val="Hyperlink"/>
                <w:noProof/>
              </w:rPr>
              <w:instrText xml:space="preserve"> </w:instrText>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iCs/>
                <w:noProof/>
              </w:rPr>
              <w:t>DotNetVault_UsingMandatory</w:t>
            </w:r>
            <w:r>
              <w:rPr>
                <w:noProof/>
                <w:webHidden/>
              </w:rPr>
              <w:tab/>
            </w:r>
            <w:r>
              <w:rPr>
                <w:noProof/>
                <w:webHidden/>
              </w:rPr>
              <w:fldChar w:fldCharType="begin"/>
            </w:r>
            <w:r>
              <w:rPr>
                <w:noProof/>
                <w:webHidden/>
              </w:rPr>
              <w:instrText xml:space="preserve"> PAGEREF _Toc31538851 \h </w:instrText>
            </w:r>
          </w:ins>
          <w:r>
            <w:rPr>
              <w:noProof/>
              <w:webHidden/>
            </w:rPr>
          </w:r>
          <w:r>
            <w:rPr>
              <w:noProof/>
              <w:webHidden/>
            </w:rPr>
            <w:fldChar w:fldCharType="separate"/>
          </w:r>
          <w:r w:rsidR="00C95536">
            <w:rPr>
              <w:noProof/>
              <w:webHidden/>
            </w:rPr>
            <w:t>37</w:t>
          </w:r>
          <w:ins w:id="88" w:author="Christopher Susie" w:date="2020-02-02T12:26:00Z">
            <w:r>
              <w:rPr>
                <w:noProof/>
                <w:webHidden/>
              </w:rPr>
              <w:fldChar w:fldCharType="end"/>
            </w:r>
            <w:r w:rsidRPr="00896676">
              <w:rPr>
                <w:rStyle w:val="Hyperlink"/>
                <w:noProof/>
              </w:rPr>
              <w:fldChar w:fldCharType="end"/>
            </w:r>
          </w:ins>
        </w:p>
        <w:p w14:paraId="44561835" w14:textId="34150FDB" w:rsidR="00765599" w:rsidRDefault="00765599">
          <w:pPr>
            <w:pStyle w:val="TOC2"/>
            <w:tabs>
              <w:tab w:val="left" w:pos="880"/>
              <w:tab w:val="right" w:leader="dot" w:pos="9350"/>
            </w:tabs>
            <w:rPr>
              <w:ins w:id="89" w:author="Christopher Susie" w:date="2020-02-02T12:26:00Z"/>
              <w:rFonts w:asciiTheme="minorHAnsi" w:eastAsiaTheme="minorEastAsia" w:hAnsiTheme="minorHAnsi" w:cstheme="minorBidi"/>
              <w:noProof/>
              <w:sz w:val="22"/>
              <w:szCs w:val="22"/>
            </w:rPr>
          </w:pPr>
          <w:ins w:id="9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"_Toc31538852"</w:instrText>
            </w:r>
            <w:r w:rsidRPr="00896676">
              <w:rPr>
                <w:rStyle w:val="Hyperlink"/>
                <w:noProof/>
              </w:rPr>
              <w:instrText xml:space="preserve"> </w:instrText>
            </w:r>
            <w:r w:rsidRPr="00896676">
              <w:rPr>
                <w:rStyle w:val="Hyperlink"/>
                <w:noProof/>
              </w:rPr>
              <w:fldChar w:fldCharType="separate"/>
            </w:r>
            <w:r w:rsidRPr="00896676">
              <w:rPr>
                <w:rStyle w:val="Hyperlink"/>
                <w:iCs/>
                <w:noProof/>
              </w:rPr>
              <w:t>b.</w:t>
            </w:r>
            <w:r>
              <w:rPr>
                <w:rFonts w:asciiTheme="minorHAnsi" w:eastAsiaTheme="minorEastAsia" w:hAnsiTheme="minorHAnsi" w:cstheme="minorBidi"/>
                <w:noProof/>
                <w:sz w:val="22"/>
                <w:szCs w:val="22"/>
              </w:rPr>
              <w:tab/>
            </w:r>
            <w:r w:rsidRPr="00896676">
              <w:rPr>
                <w:rStyle w:val="Hyperlink"/>
                <w:iCs/>
                <w:noProof/>
              </w:rPr>
              <w:t>DotNetVault_VaultSafe</w:t>
            </w:r>
            <w:r>
              <w:rPr>
                <w:noProof/>
                <w:webHidden/>
              </w:rPr>
              <w:tab/>
            </w:r>
            <w:r>
              <w:rPr>
                <w:noProof/>
                <w:webHidden/>
              </w:rPr>
              <w:fldChar w:fldCharType="begin"/>
            </w:r>
            <w:r>
              <w:rPr>
                <w:noProof/>
                <w:webHidden/>
              </w:rPr>
              <w:instrText xml:space="preserve"> PAGEREF _Toc31538852 \h </w:instrText>
            </w:r>
          </w:ins>
          <w:r>
            <w:rPr>
              <w:noProof/>
              <w:webHidden/>
            </w:rPr>
          </w:r>
          <w:r>
            <w:rPr>
              <w:noProof/>
              <w:webHidden/>
            </w:rPr>
            <w:fldChar w:fldCharType="separate"/>
          </w:r>
          <w:r w:rsidR="00C95536">
            <w:rPr>
              <w:noProof/>
              <w:webHidden/>
            </w:rPr>
            <w:t>37</w:t>
          </w:r>
          <w:ins w:id="91" w:author="Christopher Susie" w:date="2020-02-02T12:26:00Z">
            <w:r>
              <w:rPr>
                <w:noProof/>
                <w:webHidden/>
              </w:rPr>
              <w:fldChar w:fldCharType="end"/>
            </w:r>
            <w:r w:rsidRPr="00896676">
              <w:rPr>
                <w:rStyle w:val="Hyperlink"/>
                <w:noProof/>
              </w:rPr>
              <w:fldChar w:fldCharType="end"/>
            </w:r>
          </w:ins>
        </w:p>
        <w:p w14:paraId="35EB730F" w14:textId="6307685B" w:rsidR="00765599" w:rsidRDefault="00765599">
          <w:pPr>
            <w:pStyle w:val="TOC2"/>
            <w:tabs>
              <w:tab w:val="left" w:pos="880"/>
              <w:tab w:val="right" w:leader="dot" w:pos="9350"/>
            </w:tabs>
            <w:rPr>
              <w:ins w:id="92" w:author="Christopher Susie" w:date="2020-02-02T12:26:00Z"/>
              <w:rFonts w:asciiTheme="minorHAnsi" w:eastAsiaTheme="minorEastAsia" w:hAnsiTheme="minorHAnsi" w:cstheme="minorBidi"/>
              <w:noProof/>
              <w:sz w:val="22"/>
              <w:szCs w:val="22"/>
            </w:rPr>
          </w:pPr>
          <w:ins w:id="9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"_Toc31538853"</w:instrText>
            </w:r>
            <w:r w:rsidRPr="00896676">
              <w:rPr>
                <w:rStyle w:val="Hyperlink"/>
                <w:noProof/>
              </w:rPr>
              <w:instrText xml:space="preserve"> </w:instrText>
            </w:r>
            <w:r w:rsidRPr="00896676">
              <w:rPr>
                <w:rStyle w:val="Hyperlink"/>
                <w:noProof/>
              </w:rPr>
              <w:fldChar w:fldCharType="separate"/>
            </w:r>
            <w:r w:rsidRPr="00896676">
              <w:rPr>
                <w:rStyle w:val="Hyperlink"/>
                <w:iCs/>
                <w:noProof/>
              </w:rPr>
              <w:t>c.</w:t>
            </w:r>
            <w:r>
              <w:rPr>
                <w:rFonts w:asciiTheme="minorHAnsi" w:eastAsiaTheme="minorEastAsia" w:hAnsiTheme="minorHAnsi" w:cstheme="minorBidi"/>
                <w:noProof/>
                <w:sz w:val="22"/>
                <w:szCs w:val="22"/>
              </w:rPr>
              <w:tab/>
            </w:r>
            <w:r w:rsidRPr="00896676">
              <w:rPr>
                <w:rStyle w:val="Hyperlink"/>
                <w:iCs/>
                <w:noProof/>
              </w:rPr>
              <w:t>DotNetVault_VsDelegateCapture</w:t>
            </w:r>
            <w:r>
              <w:rPr>
                <w:noProof/>
                <w:webHidden/>
              </w:rPr>
              <w:tab/>
            </w:r>
            <w:r>
              <w:rPr>
                <w:noProof/>
                <w:webHidden/>
              </w:rPr>
              <w:fldChar w:fldCharType="begin"/>
            </w:r>
            <w:r>
              <w:rPr>
                <w:noProof/>
                <w:webHidden/>
              </w:rPr>
              <w:instrText xml:space="preserve"> PAGEREF _Toc31538853 \h </w:instrText>
            </w:r>
          </w:ins>
          <w:r>
            <w:rPr>
              <w:noProof/>
              <w:webHidden/>
            </w:rPr>
          </w:r>
          <w:r>
            <w:rPr>
              <w:noProof/>
              <w:webHidden/>
            </w:rPr>
            <w:fldChar w:fldCharType="separate"/>
          </w:r>
          <w:r w:rsidR="00C95536">
            <w:rPr>
              <w:noProof/>
              <w:webHidden/>
            </w:rPr>
            <w:t>38</w:t>
          </w:r>
          <w:ins w:id="94" w:author="Christopher Susie" w:date="2020-02-02T12:26:00Z">
            <w:r>
              <w:rPr>
                <w:noProof/>
                <w:webHidden/>
              </w:rPr>
              <w:fldChar w:fldCharType="end"/>
            </w:r>
            <w:r w:rsidRPr="00896676">
              <w:rPr>
                <w:rStyle w:val="Hyperlink"/>
                <w:noProof/>
              </w:rPr>
              <w:fldChar w:fldCharType="end"/>
            </w:r>
          </w:ins>
        </w:p>
        <w:p w14:paraId="24A9DD11" w14:textId="34AF07A1" w:rsidR="00765599" w:rsidRDefault="00765599">
          <w:pPr>
            <w:pStyle w:val="TOC2"/>
            <w:tabs>
              <w:tab w:val="left" w:pos="880"/>
              <w:tab w:val="right" w:leader="dot" w:pos="9350"/>
            </w:tabs>
            <w:rPr>
              <w:ins w:id="95" w:author="Christopher Susie" w:date="2020-02-02T12:26:00Z"/>
              <w:rFonts w:asciiTheme="minorHAnsi" w:eastAsiaTheme="minorEastAsia" w:hAnsiTheme="minorHAnsi" w:cstheme="minorBidi"/>
              <w:noProof/>
              <w:sz w:val="22"/>
              <w:szCs w:val="22"/>
            </w:rPr>
          </w:pPr>
          <w:ins w:id="9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"_Toc31538854"</w:instrText>
            </w:r>
            <w:r w:rsidRPr="00896676">
              <w:rPr>
                <w:rStyle w:val="Hyperlink"/>
                <w:noProof/>
              </w:rPr>
              <w:instrText xml:space="preserve"> </w:instrText>
            </w:r>
            <w:r w:rsidRPr="00896676">
              <w:rPr>
                <w:rStyle w:val="Hyperlink"/>
                <w:noProof/>
              </w:rPr>
              <w:fldChar w:fldCharType="separate"/>
            </w:r>
            <w:r w:rsidRPr="00896676">
              <w:rPr>
                <w:rStyle w:val="Hyperlink"/>
                <w:iCs/>
                <w:noProof/>
              </w:rPr>
              <w:t>d.</w:t>
            </w:r>
            <w:r>
              <w:rPr>
                <w:rFonts w:asciiTheme="minorHAnsi" w:eastAsiaTheme="minorEastAsia" w:hAnsiTheme="minorHAnsi" w:cstheme="minorBidi"/>
                <w:noProof/>
                <w:sz w:val="22"/>
                <w:szCs w:val="22"/>
              </w:rPr>
              <w:tab/>
            </w:r>
            <w:r w:rsidRPr="00896676">
              <w:rPr>
                <w:rStyle w:val="Hyperlink"/>
                <w:iCs/>
                <w:noProof/>
              </w:rPr>
              <w:t>DotNetVault</w:t>
            </w:r>
            <w:r w:rsidRPr="00896676">
              <w:rPr>
                <w:rStyle w:val="Hyperlink"/>
                <w:noProof/>
              </w:rPr>
              <w:t>_</w:t>
            </w:r>
            <w:r w:rsidRPr="00896676">
              <w:rPr>
                <w:rStyle w:val="Hyperlink"/>
                <w:iCs/>
                <w:noProof/>
              </w:rPr>
              <w:t>VsTypeParams</w:t>
            </w:r>
            <w:r>
              <w:rPr>
                <w:noProof/>
                <w:webHidden/>
              </w:rPr>
              <w:tab/>
            </w:r>
            <w:r>
              <w:rPr>
                <w:noProof/>
                <w:webHidden/>
              </w:rPr>
              <w:fldChar w:fldCharType="begin"/>
            </w:r>
            <w:r>
              <w:rPr>
                <w:noProof/>
                <w:webHidden/>
              </w:rPr>
              <w:instrText xml:space="preserve"> PAGEREF _Toc31538854 \h </w:instrText>
            </w:r>
          </w:ins>
          <w:r>
            <w:rPr>
              <w:noProof/>
              <w:webHidden/>
            </w:rPr>
          </w:r>
          <w:r>
            <w:rPr>
              <w:noProof/>
              <w:webHidden/>
            </w:rPr>
            <w:fldChar w:fldCharType="separate"/>
          </w:r>
          <w:r w:rsidR="00C95536">
            <w:rPr>
              <w:noProof/>
              <w:webHidden/>
            </w:rPr>
            <w:t>38</w:t>
          </w:r>
          <w:ins w:id="97" w:author="Christopher Susie" w:date="2020-02-02T12:26:00Z">
            <w:r>
              <w:rPr>
                <w:noProof/>
                <w:webHidden/>
              </w:rPr>
              <w:fldChar w:fldCharType="end"/>
            </w:r>
            <w:r w:rsidRPr="00896676">
              <w:rPr>
                <w:rStyle w:val="Hyperlink"/>
                <w:noProof/>
              </w:rPr>
              <w:fldChar w:fldCharType="end"/>
            </w:r>
          </w:ins>
        </w:p>
        <w:p w14:paraId="2392AE1E" w14:textId="438395F4" w:rsidR="00765599" w:rsidRDefault="00765599">
          <w:pPr>
            <w:pStyle w:val="TOC2"/>
            <w:tabs>
              <w:tab w:val="left" w:pos="880"/>
              <w:tab w:val="right" w:leader="dot" w:pos="9350"/>
            </w:tabs>
            <w:rPr>
              <w:ins w:id="98" w:author="Christopher Susie" w:date="2020-02-02T12:26:00Z"/>
              <w:rFonts w:asciiTheme="minorHAnsi" w:eastAsiaTheme="minorEastAsia" w:hAnsiTheme="minorHAnsi" w:cstheme="minorBidi"/>
              <w:noProof/>
              <w:sz w:val="22"/>
              <w:szCs w:val="22"/>
            </w:rPr>
          </w:pPr>
          <w:ins w:id="9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"_Toc31538855"</w:instrText>
            </w:r>
            <w:r w:rsidRPr="00896676">
              <w:rPr>
                <w:rStyle w:val="Hyperlink"/>
                <w:noProof/>
              </w:rPr>
              <w:instrText xml:space="preserve"> </w:instrText>
            </w:r>
            <w:r w:rsidRPr="00896676">
              <w:rPr>
                <w:rStyle w:val="Hyperlink"/>
                <w:noProof/>
              </w:rPr>
              <w:fldChar w:fldCharType="separate"/>
            </w:r>
            <w:r w:rsidRPr="00896676">
              <w:rPr>
                <w:rStyle w:val="Hyperlink"/>
                <w:iCs/>
                <w:noProof/>
              </w:rPr>
              <w:t>e.</w:t>
            </w:r>
            <w:r>
              <w:rPr>
                <w:rFonts w:asciiTheme="minorHAnsi" w:eastAsiaTheme="minorEastAsia" w:hAnsiTheme="minorHAnsi" w:cstheme="minorBidi"/>
                <w:noProof/>
                <w:sz w:val="22"/>
                <w:szCs w:val="22"/>
              </w:rPr>
              <w:tab/>
            </w:r>
            <w:r w:rsidRPr="00896676">
              <w:rPr>
                <w:rStyle w:val="Hyperlink"/>
                <w:iCs/>
                <w:noProof/>
              </w:rPr>
              <w:t>DotNetVault_NotVsProtectable</w:t>
            </w:r>
            <w:r>
              <w:rPr>
                <w:noProof/>
                <w:webHidden/>
              </w:rPr>
              <w:tab/>
            </w:r>
            <w:r>
              <w:rPr>
                <w:noProof/>
                <w:webHidden/>
              </w:rPr>
              <w:fldChar w:fldCharType="begin"/>
            </w:r>
            <w:r>
              <w:rPr>
                <w:noProof/>
                <w:webHidden/>
              </w:rPr>
              <w:instrText xml:space="preserve"> PAGEREF _Toc31538855 \h </w:instrText>
            </w:r>
          </w:ins>
          <w:r>
            <w:rPr>
              <w:noProof/>
              <w:webHidden/>
            </w:rPr>
          </w:r>
          <w:r>
            <w:rPr>
              <w:noProof/>
              <w:webHidden/>
            </w:rPr>
            <w:fldChar w:fldCharType="separate"/>
          </w:r>
          <w:r w:rsidR="00C95536">
            <w:rPr>
              <w:noProof/>
              <w:webHidden/>
            </w:rPr>
            <w:t>38</w:t>
          </w:r>
          <w:ins w:id="100" w:author="Christopher Susie" w:date="2020-02-02T12:26:00Z">
            <w:r>
              <w:rPr>
                <w:noProof/>
                <w:webHidden/>
              </w:rPr>
              <w:fldChar w:fldCharType="end"/>
            </w:r>
            <w:r w:rsidRPr="00896676">
              <w:rPr>
                <w:rStyle w:val="Hyperlink"/>
                <w:noProof/>
              </w:rPr>
              <w:fldChar w:fldCharType="end"/>
            </w:r>
          </w:ins>
        </w:p>
        <w:p w14:paraId="4D2E7FAD" w14:textId="25DD4B50" w:rsidR="00765599" w:rsidRDefault="00765599">
          <w:pPr>
            <w:pStyle w:val="TOC2"/>
            <w:tabs>
              <w:tab w:val="left" w:pos="660"/>
              <w:tab w:val="right" w:leader="dot" w:pos="9350"/>
            </w:tabs>
            <w:rPr>
              <w:ins w:id="101" w:author="Christopher Susie" w:date="2020-02-02T12:26:00Z"/>
              <w:rFonts w:asciiTheme="minorHAnsi" w:eastAsiaTheme="minorEastAsia" w:hAnsiTheme="minorHAnsi" w:cstheme="minorBidi"/>
              <w:noProof/>
              <w:sz w:val="22"/>
              <w:szCs w:val="22"/>
            </w:rPr>
          </w:pPr>
          <w:ins w:id="10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"_Toc31538856"</w:instrText>
            </w:r>
            <w:r w:rsidRPr="00896676">
              <w:rPr>
                <w:rStyle w:val="Hyperlink"/>
                <w:noProof/>
              </w:rPr>
              <w:instrText xml:space="preserve"> </w:instrText>
            </w:r>
            <w:r w:rsidRPr="00896676">
              <w:rPr>
                <w:rStyle w:val="Hyperlink"/>
                <w:noProof/>
              </w:rPr>
              <w:fldChar w:fldCharType="separate"/>
            </w:r>
            <w:r w:rsidRPr="00896676">
              <w:rPr>
                <w:rStyle w:val="Hyperlink"/>
                <w:iCs/>
                <w:noProof/>
              </w:rPr>
              <w:t>f.</w:t>
            </w:r>
            <w:r>
              <w:rPr>
                <w:rFonts w:asciiTheme="minorHAnsi" w:eastAsiaTheme="minorEastAsia" w:hAnsiTheme="minorHAnsi" w:cstheme="minorBidi"/>
                <w:noProof/>
                <w:sz w:val="22"/>
                <w:szCs w:val="22"/>
              </w:rPr>
              <w:tab/>
            </w:r>
            <w:r w:rsidRPr="00896676">
              <w:rPr>
                <w:rStyle w:val="Hyperlink"/>
                <w:iCs/>
                <w:noProof/>
              </w:rPr>
              <w:t>DotNetVault_NotDirectlyInvocable</w:t>
            </w:r>
            <w:r>
              <w:rPr>
                <w:noProof/>
                <w:webHidden/>
              </w:rPr>
              <w:tab/>
            </w:r>
            <w:r>
              <w:rPr>
                <w:noProof/>
                <w:webHidden/>
              </w:rPr>
              <w:fldChar w:fldCharType="begin"/>
            </w:r>
            <w:r>
              <w:rPr>
                <w:noProof/>
                <w:webHidden/>
              </w:rPr>
              <w:instrText xml:space="preserve"> PAGEREF _Toc31538856 \h </w:instrText>
            </w:r>
          </w:ins>
          <w:r>
            <w:rPr>
              <w:noProof/>
              <w:webHidden/>
            </w:rPr>
          </w:r>
          <w:r>
            <w:rPr>
              <w:noProof/>
              <w:webHidden/>
            </w:rPr>
            <w:fldChar w:fldCharType="separate"/>
          </w:r>
          <w:r w:rsidR="00C95536">
            <w:rPr>
              <w:noProof/>
              <w:webHidden/>
            </w:rPr>
            <w:t>41</w:t>
          </w:r>
          <w:ins w:id="103" w:author="Christopher Susie" w:date="2020-02-02T12:26:00Z">
            <w:r>
              <w:rPr>
                <w:noProof/>
                <w:webHidden/>
              </w:rPr>
              <w:fldChar w:fldCharType="end"/>
            </w:r>
            <w:r w:rsidRPr="00896676">
              <w:rPr>
                <w:rStyle w:val="Hyperlink"/>
                <w:noProof/>
              </w:rPr>
              <w:fldChar w:fldCharType="end"/>
            </w:r>
          </w:ins>
        </w:p>
        <w:p w14:paraId="0BE4F454" w14:textId="2F499C6F" w:rsidR="00765599" w:rsidRDefault="00765599">
          <w:pPr>
            <w:pStyle w:val="TOC2"/>
            <w:tabs>
              <w:tab w:val="left" w:pos="880"/>
              <w:tab w:val="right" w:leader="dot" w:pos="9350"/>
            </w:tabs>
            <w:rPr>
              <w:ins w:id="104" w:author="Christopher Susie" w:date="2020-02-02T12:26:00Z"/>
              <w:rFonts w:asciiTheme="minorHAnsi" w:eastAsiaTheme="minorEastAsia" w:hAnsiTheme="minorHAnsi" w:cstheme="minorBidi"/>
              <w:noProof/>
              <w:sz w:val="22"/>
              <w:szCs w:val="22"/>
            </w:rPr>
          </w:pPr>
          <w:ins w:id="10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"_Toc31538857"</w:instrText>
            </w:r>
            <w:r w:rsidRPr="00896676">
              <w:rPr>
                <w:rStyle w:val="Hyperlink"/>
                <w:noProof/>
              </w:rPr>
              <w:instrText xml:space="preserve"> </w:instrText>
            </w:r>
            <w:r w:rsidRPr="00896676">
              <w:rPr>
                <w:rStyle w:val="Hyperlink"/>
                <w:noProof/>
              </w:rPr>
              <w:fldChar w:fldCharType="separate"/>
            </w:r>
            <w:r w:rsidRPr="00896676">
              <w:rPr>
                <w:rStyle w:val="Hyperlink"/>
                <w:iCs/>
                <w:noProof/>
              </w:rPr>
              <w:t>g.</w:t>
            </w:r>
            <w:r>
              <w:rPr>
                <w:rFonts w:asciiTheme="minorHAnsi" w:eastAsiaTheme="minorEastAsia" w:hAnsiTheme="minorHAnsi" w:cstheme="minorBidi"/>
                <w:noProof/>
                <w:sz w:val="22"/>
                <w:szCs w:val="22"/>
              </w:rPr>
              <w:tab/>
            </w:r>
            <w:r w:rsidRPr="00896676">
              <w:rPr>
                <w:rStyle w:val="Hyperlink"/>
                <w:iCs/>
                <w:noProof/>
              </w:rPr>
              <w:t>DotNetVault_UnjustifiedEarlyDispose</w:t>
            </w:r>
            <w:r>
              <w:rPr>
                <w:noProof/>
                <w:webHidden/>
              </w:rPr>
              <w:tab/>
            </w:r>
            <w:r>
              <w:rPr>
                <w:noProof/>
                <w:webHidden/>
              </w:rPr>
              <w:fldChar w:fldCharType="begin"/>
            </w:r>
            <w:r>
              <w:rPr>
                <w:noProof/>
                <w:webHidden/>
              </w:rPr>
              <w:instrText xml:space="preserve"> PAGEREF _Toc31538857 \h </w:instrText>
            </w:r>
          </w:ins>
          <w:r>
            <w:rPr>
              <w:noProof/>
              <w:webHidden/>
            </w:rPr>
          </w:r>
          <w:r>
            <w:rPr>
              <w:noProof/>
              <w:webHidden/>
            </w:rPr>
            <w:fldChar w:fldCharType="separate"/>
          </w:r>
          <w:r w:rsidR="00C95536">
            <w:rPr>
              <w:noProof/>
              <w:webHidden/>
            </w:rPr>
            <w:t>41</w:t>
          </w:r>
          <w:ins w:id="106" w:author="Christopher Susie" w:date="2020-02-02T12:26:00Z">
            <w:r>
              <w:rPr>
                <w:noProof/>
                <w:webHidden/>
              </w:rPr>
              <w:fldChar w:fldCharType="end"/>
            </w:r>
            <w:r w:rsidRPr="00896676">
              <w:rPr>
                <w:rStyle w:val="Hyperlink"/>
                <w:noProof/>
              </w:rPr>
              <w:fldChar w:fldCharType="end"/>
            </w:r>
          </w:ins>
        </w:p>
        <w:p w14:paraId="697E043E" w14:textId="2EBBEC60" w:rsidR="00765599" w:rsidRDefault="00765599">
          <w:pPr>
            <w:pStyle w:val="TOC3"/>
            <w:tabs>
              <w:tab w:val="left" w:pos="880"/>
              <w:tab w:val="right" w:leader="dot" w:pos="9350"/>
            </w:tabs>
            <w:rPr>
              <w:ins w:id="107" w:author="Christopher Susie" w:date="2020-02-02T12:26:00Z"/>
              <w:rFonts w:asciiTheme="minorHAnsi" w:eastAsiaTheme="minorEastAsia" w:hAnsiTheme="minorHAnsi" w:cstheme="minorBidi"/>
              <w:noProof/>
              <w:sz w:val="22"/>
              <w:szCs w:val="22"/>
            </w:rPr>
          </w:pPr>
          <w:ins w:id="10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"_Toc31538858"</w:instrText>
            </w:r>
            <w:r w:rsidRPr="00896676">
              <w:rPr>
                <w:rStyle w:val="Hyperlink"/>
                <w:noProof/>
              </w:rPr>
              <w:instrText xml:space="preserve"> </w:instrText>
            </w:r>
            <w:r w:rsidRPr="00896676">
              <w:rPr>
                <w:rStyle w:val="Hyperlink"/>
                <w:noProof/>
              </w:rPr>
              <w:fldChar w:fldCharType="separate"/>
            </w:r>
            <w:r w:rsidRPr="00896676">
              <w:rPr>
                <w:rStyle w:val="Hyperlink"/>
                <w:i/>
                <w:iCs/>
                <w:noProof/>
              </w:rPr>
              <w:t>i.</w:t>
            </w:r>
            <w:r>
              <w:rPr>
                <w:rFonts w:asciiTheme="minorHAnsi" w:eastAsiaTheme="minorEastAsia" w:hAnsiTheme="minorHAnsi" w:cstheme="minorBidi"/>
                <w:noProof/>
                <w:sz w:val="22"/>
                <w:szCs w:val="22"/>
              </w:rPr>
              <w:tab/>
            </w:r>
          </w:ins>
          <w:ins w:id="109" w:author="Christopher Susie" w:date="2020-02-02T12:27:00Z">
            <w:r>
              <w:rPr>
                <w:rFonts w:asciiTheme="minorHAnsi" w:eastAsiaTheme="minorEastAsia" w:hAnsiTheme="minorHAnsi" w:cstheme="minorBidi"/>
                <w:noProof/>
                <w:sz w:val="22"/>
                <w:szCs w:val="22"/>
              </w:rPr>
              <w:t xml:space="preserve"> </w:t>
            </w:r>
          </w:ins>
          <w:ins w:id="110" w:author="Christopher Susie" w:date="2020-02-02T12:26:00Z">
            <w:r w:rsidRPr="00896676">
              <w:rPr>
                <w:rStyle w:val="Hyperlink"/>
                <w:i/>
                <w:iCs/>
                <w:noProof/>
              </w:rPr>
              <w:t>EarlyReleaseReason.DisposingOnError</w:t>
            </w:r>
            <w:r>
              <w:rPr>
                <w:noProof/>
                <w:webHidden/>
              </w:rPr>
              <w:tab/>
            </w:r>
            <w:r>
              <w:rPr>
                <w:noProof/>
                <w:webHidden/>
              </w:rPr>
              <w:fldChar w:fldCharType="begin"/>
            </w:r>
            <w:r>
              <w:rPr>
                <w:noProof/>
                <w:webHidden/>
              </w:rPr>
              <w:instrText xml:space="preserve"> PAGEREF _Toc31538858 \h </w:instrText>
            </w:r>
          </w:ins>
          <w:r>
            <w:rPr>
              <w:noProof/>
              <w:webHidden/>
            </w:rPr>
          </w:r>
          <w:r>
            <w:rPr>
              <w:noProof/>
              <w:webHidden/>
            </w:rPr>
            <w:fldChar w:fldCharType="separate"/>
          </w:r>
          <w:r w:rsidR="00C95536">
            <w:rPr>
              <w:noProof/>
              <w:webHidden/>
            </w:rPr>
            <w:t>41</w:t>
          </w:r>
          <w:ins w:id="111" w:author="Christopher Susie" w:date="2020-02-02T12:26:00Z">
            <w:r>
              <w:rPr>
                <w:noProof/>
                <w:webHidden/>
              </w:rPr>
              <w:fldChar w:fldCharType="end"/>
            </w:r>
            <w:r w:rsidRPr="00896676">
              <w:rPr>
                <w:rStyle w:val="Hyperlink"/>
                <w:noProof/>
              </w:rPr>
              <w:fldChar w:fldCharType="end"/>
            </w:r>
          </w:ins>
        </w:p>
        <w:p w14:paraId="2275B48A" w14:textId="00504695" w:rsidR="00765599" w:rsidRDefault="00765599">
          <w:pPr>
            <w:pStyle w:val="TOC3"/>
            <w:tabs>
              <w:tab w:val="left" w:pos="1100"/>
              <w:tab w:val="right" w:leader="dot" w:pos="9350"/>
            </w:tabs>
            <w:rPr>
              <w:ins w:id="112" w:author="Christopher Susie" w:date="2020-02-02T12:26:00Z"/>
              <w:rFonts w:asciiTheme="minorHAnsi" w:eastAsiaTheme="minorEastAsia" w:hAnsiTheme="minorHAnsi" w:cstheme="minorBidi"/>
              <w:noProof/>
              <w:sz w:val="22"/>
              <w:szCs w:val="22"/>
            </w:rPr>
          </w:pPr>
          <w:ins w:id="11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"_Toc31538859"</w:instrText>
            </w:r>
            <w:r w:rsidRPr="00896676">
              <w:rPr>
                <w:rStyle w:val="Hyperlink"/>
                <w:noProof/>
              </w:rPr>
              <w:instrText xml:space="preserve"> </w:instrText>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i/>
                <w:iCs/>
                <w:noProof/>
              </w:rPr>
              <w:t>EarlyReleaseReason.CustomWrapperDispose</w:t>
            </w:r>
            <w:r>
              <w:rPr>
                <w:noProof/>
                <w:webHidden/>
              </w:rPr>
              <w:tab/>
            </w:r>
            <w:r>
              <w:rPr>
                <w:noProof/>
                <w:webHidden/>
              </w:rPr>
              <w:fldChar w:fldCharType="begin"/>
            </w:r>
            <w:r>
              <w:rPr>
                <w:noProof/>
                <w:webHidden/>
              </w:rPr>
              <w:instrText xml:space="preserve"> PAGEREF _Toc31538859 \h </w:instrText>
            </w:r>
          </w:ins>
          <w:r>
            <w:rPr>
              <w:noProof/>
              <w:webHidden/>
            </w:rPr>
          </w:r>
          <w:r>
            <w:rPr>
              <w:noProof/>
              <w:webHidden/>
            </w:rPr>
            <w:fldChar w:fldCharType="separate"/>
          </w:r>
          <w:r w:rsidR="00C95536">
            <w:rPr>
              <w:noProof/>
              <w:webHidden/>
            </w:rPr>
            <w:t>43</w:t>
          </w:r>
          <w:ins w:id="114" w:author="Christopher Susie" w:date="2020-02-02T12:26:00Z">
            <w:r>
              <w:rPr>
                <w:noProof/>
                <w:webHidden/>
              </w:rPr>
              <w:fldChar w:fldCharType="end"/>
            </w:r>
            <w:r w:rsidRPr="00896676">
              <w:rPr>
                <w:rStyle w:val="Hyperlink"/>
                <w:noProof/>
              </w:rPr>
              <w:fldChar w:fldCharType="end"/>
            </w:r>
          </w:ins>
        </w:p>
        <w:p w14:paraId="189BC8D5" w14:textId="6480254B" w:rsidR="00765599" w:rsidRDefault="00765599">
          <w:pPr>
            <w:pStyle w:val="TOC1"/>
            <w:tabs>
              <w:tab w:val="left" w:pos="520"/>
              <w:tab w:val="right" w:leader="dot" w:pos="9350"/>
            </w:tabs>
            <w:rPr>
              <w:ins w:id="115" w:author="Christopher Susie" w:date="2020-02-02T12:26:00Z"/>
              <w:rFonts w:asciiTheme="minorHAnsi" w:eastAsiaTheme="minorEastAsia" w:hAnsiTheme="minorHAnsi" w:cstheme="minorBidi"/>
              <w:noProof/>
              <w:sz w:val="22"/>
              <w:szCs w:val="22"/>
            </w:rPr>
          </w:pPr>
          <w:ins w:id="11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"_Toc31538860"</w:instrText>
            </w:r>
            <w:r w:rsidRPr="00896676">
              <w:rPr>
                <w:rStyle w:val="Hyperlink"/>
                <w:noProof/>
              </w:rPr>
              <w:instrText xml:space="preserve"> </w:instrText>
            </w:r>
            <w:r w:rsidRPr="00896676">
              <w:rPr>
                <w:rStyle w:val="Hyperlink"/>
                <w:noProof/>
              </w:rPr>
              <w:fldChar w:fldCharType="separate"/>
            </w:r>
            <w:r w:rsidRPr="00896676">
              <w:rPr>
                <w:rStyle w:val="Hyperlink"/>
                <w:noProof/>
              </w:rPr>
              <w:t>6.</w:t>
            </w:r>
            <w:r>
              <w:rPr>
                <w:rFonts w:asciiTheme="minorHAnsi" w:eastAsiaTheme="minorEastAsia" w:hAnsiTheme="minorHAnsi" w:cstheme="minorBidi"/>
                <w:noProof/>
                <w:sz w:val="22"/>
                <w:szCs w:val="22"/>
              </w:rPr>
              <w:tab/>
            </w:r>
            <w:r w:rsidRPr="00896676">
              <w:rPr>
                <w:rStyle w:val="Hyperlink"/>
                <w:noProof/>
              </w:rPr>
              <w:t>Attributes</w:t>
            </w:r>
            <w:r>
              <w:rPr>
                <w:noProof/>
                <w:webHidden/>
              </w:rPr>
              <w:tab/>
            </w:r>
            <w:r>
              <w:rPr>
                <w:noProof/>
                <w:webHidden/>
              </w:rPr>
              <w:fldChar w:fldCharType="begin"/>
            </w:r>
            <w:r>
              <w:rPr>
                <w:noProof/>
                <w:webHidden/>
              </w:rPr>
              <w:instrText xml:space="preserve"> PAGEREF _Toc31538860 \h </w:instrText>
            </w:r>
          </w:ins>
          <w:r>
            <w:rPr>
              <w:noProof/>
              <w:webHidden/>
            </w:rPr>
          </w:r>
          <w:r>
            <w:rPr>
              <w:noProof/>
              <w:webHidden/>
            </w:rPr>
            <w:fldChar w:fldCharType="separate"/>
          </w:r>
          <w:r w:rsidR="00C95536">
            <w:rPr>
              <w:noProof/>
              <w:webHidden/>
            </w:rPr>
            <w:t>43</w:t>
          </w:r>
          <w:ins w:id="117" w:author="Christopher Susie" w:date="2020-02-02T12:26:00Z">
            <w:r>
              <w:rPr>
                <w:noProof/>
                <w:webHidden/>
              </w:rPr>
              <w:fldChar w:fldCharType="end"/>
            </w:r>
            <w:r w:rsidRPr="00896676">
              <w:rPr>
                <w:rStyle w:val="Hyperlink"/>
                <w:noProof/>
              </w:rPr>
              <w:fldChar w:fldCharType="end"/>
            </w:r>
          </w:ins>
        </w:p>
        <w:p w14:paraId="2B745DC9" w14:textId="285EA0AE" w:rsidR="00765599" w:rsidRDefault="00765599">
          <w:pPr>
            <w:pStyle w:val="TOC2"/>
            <w:tabs>
              <w:tab w:val="left" w:pos="880"/>
              <w:tab w:val="right" w:leader="dot" w:pos="9350"/>
            </w:tabs>
            <w:rPr>
              <w:ins w:id="118" w:author="Christopher Susie" w:date="2020-02-02T12:26:00Z"/>
              <w:rFonts w:asciiTheme="minorHAnsi" w:eastAsiaTheme="minorEastAsia" w:hAnsiTheme="minorHAnsi" w:cstheme="minorBidi"/>
              <w:noProof/>
              <w:sz w:val="22"/>
              <w:szCs w:val="22"/>
            </w:rPr>
          </w:pPr>
          <w:ins w:id="11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"_Toc31538861"</w:instrText>
            </w:r>
            <w:r w:rsidRPr="00896676">
              <w:rPr>
                <w:rStyle w:val="Hyperlink"/>
                <w:noProof/>
              </w:rPr>
              <w:instrText xml:space="preserve"> </w:instrText>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VaultSafeAttribute</w:t>
            </w:r>
            <w:r>
              <w:rPr>
                <w:noProof/>
                <w:webHidden/>
              </w:rPr>
              <w:tab/>
            </w:r>
            <w:r>
              <w:rPr>
                <w:noProof/>
                <w:webHidden/>
              </w:rPr>
              <w:fldChar w:fldCharType="begin"/>
            </w:r>
            <w:r>
              <w:rPr>
                <w:noProof/>
                <w:webHidden/>
              </w:rPr>
              <w:instrText xml:space="preserve"> PAGEREF _Toc31538861 \h </w:instrText>
            </w:r>
          </w:ins>
          <w:r>
            <w:rPr>
              <w:noProof/>
              <w:webHidden/>
            </w:rPr>
          </w:r>
          <w:r>
            <w:rPr>
              <w:noProof/>
              <w:webHidden/>
            </w:rPr>
            <w:fldChar w:fldCharType="separate"/>
          </w:r>
          <w:r w:rsidR="00C95536">
            <w:rPr>
              <w:noProof/>
              <w:webHidden/>
            </w:rPr>
            <w:t>43</w:t>
          </w:r>
          <w:ins w:id="120" w:author="Christopher Susie" w:date="2020-02-02T12:26:00Z">
            <w:r>
              <w:rPr>
                <w:noProof/>
                <w:webHidden/>
              </w:rPr>
              <w:fldChar w:fldCharType="end"/>
            </w:r>
            <w:r w:rsidRPr="00896676">
              <w:rPr>
                <w:rStyle w:val="Hyperlink"/>
                <w:noProof/>
              </w:rPr>
              <w:fldChar w:fldCharType="end"/>
            </w:r>
          </w:ins>
        </w:p>
        <w:p w14:paraId="2A3EA9A9" w14:textId="2993AE06" w:rsidR="00765599" w:rsidRDefault="00765599">
          <w:pPr>
            <w:pStyle w:val="TOC2"/>
            <w:tabs>
              <w:tab w:val="left" w:pos="880"/>
              <w:tab w:val="right" w:leader="dot" w:pos="9350"/>
            </w:tabs>
            <w:rPr>
              <w:ins w:id="121" w:author="Christopher Susie" w:date="2020-02-02T12:26:00Z"/>
              <w:rFonts w:asciiTheme="minorHAnsi" w:eastAsiaTheme="minorEastAsia" w:hAnsiTheme="minorHAnsi" w:cstheme="minorBidi"/>
              <w:noProof/>
              <w:sz w:val="22"/>
              <w:szCs w:val="22"/>
            </w:rPr>
          </w:pPr>
          <w:ins w:id="12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"_Toc31538862"</w:instrText>
            </w:r>
            <w:r w:rsidRPr="00896676">
              <w:rPr>
                <w:rStyle w:val="Hyperlink"/>
                <w:noProof/>
              </w:rPr>
              <w:instrText xml:space="preserve"> </w:instrText>
            </w:r>
            <w:r w:rsidRPr="00896676">
              <w:rPr>
                <w:rStyle w:val="Hyperlink"/>
                <w:noProof/>
              </w:rPr>
              <w:fldChar w:fldCharType="separate"/>
            </w:r>
            <w:r w:rsidRPr="00896676">
              <w:rPr>
                <w:rStyle w:val="Hyperlink"/>
                <w:iCs/>
                <w:noProof/>
              </w:rPr>
              <w:t>b.</w:t>
            </w:r>
            <w:r>
              <w:rPr>
                <w:rFonts w:asciiTheme="minorHAnsi" w:eastAsiaTheme="minorEastAsia" w:hAnsiTheme="minorHAnsi" w:cstheme="minorBidi"/>
                <w:noProof/>
                <w:sz w:val="22"/>
                <w:szCs w:val="22"/>
              </w:rPr>
              <w:tab/>
            </w:r>
            <w:r w:rsidRPr="00896676">
              <w:rPr>
                <w:rStyle w:val="Hyperlink"/>
                <w:noProof/>
              </w:rPr>
              <w:t>UsingMandatoryAttribute</w:t>
            </w:r>
            <w:r>
              <w:rPr>
                <w:noProof/>
                <w:webHidden/>
              </w:rPr>
              <w:tab/>
            </w:r>
            <w:r>
              <w:rPr>
                <w:noProof/>
                <w:webHidden/>
              </w:rPr>
              <w:fldChar w:fldCharType="begin"/>
            </w:r>
            <w:r>
              <w:rPr>
                <w:noProof/>
                <w:webHidden/>
              </w:rPr>
              <w:instrText xml:space="preserve"> PAGEREF _Toc31538862 \h </w:instrText>
            </w:r>
          </w:ins>
          <w:r>
            <w:rPr>
              <w:noProof/>
              <w:webHidden/>
            </w:rPr>
          </w:r>
          <w:r>
            <w:rPr>
              <w:noProof/>
              <w:webHidden/>
            </w:rPr>
            <w:fldChar w:fldCharType="separate"/>
          </w:r>
          <w:r w:rsidR="00C95536">
            <w:rPr>
              <w:noProof/>
              <w:webHidden/>
            </w:rPr>
            <w:t>44</w:t>
          </w:r>
          <w:ins w:id="123" w:author="Christopher Susie" w:date="2020-02-02T12:26:00Z">
            <w:r>
              <w:rPr>
                <w:noProof/>
                <w:webHidden/>
              </w:rPr>
              <w:fldChar w:fldCharType="end"/>
            </w:r>
            <w:r w:rsidRPr="00896676">
              <w:rPr>
                <w:rStyle w:val="Hyperlink"/>
                <w:noProof/>
              </w:rPr>
              <w:fldChar w:fldCharType="end"/>
            </w:r>
          </w:ins>
        </w:p>
        <w:p w14:paraId="40FF705E" w14:textId="7463D89C" w:rsidR="00765599" w:rsidRDefault="00765599">
          <w:pPr>
            <w:pStyle w:val="TOC2"/>
            <w:tabs>
              <w:tab w:val="left" w:pos="880"/>
              <w:tab w:val="right" w:leader="dot" w:pos="9350"/>
            </w:tabs>
            <w:rPr>
              <w:ins w:id="124" w:author="Christopher Susie" w:date="2020-02-02T12:26:00Z"/>
              <w:rFonts w:asciiTheme="minorHAnsi" w:eastAsiaTheme="minorEastAsia" w:hAnsiTheme="minorHAnsi" w:cstheme="minorBidi"/>
              <w:noProof/>
              <w:sz w:val="22"/>
              <w:szCs w:val="22"/>
            </w:rPr>
          </w:pPr>
          <w:ins w:id="12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"_Toc31538863"</w:instrText>
            </w:r>
            <w:r w:rsidRPr="00896676">
              <w:rPr>
                <w:rStyle w:val="Hyperlink"/>
                <w:noProof/>
              </w:rPr>
              <w:instrText xml:space="preserve"> </w:instrText>
            </w:r>
            <w:r w:rsidRPr="00896676">
              <w:rPr>
                <w:rStyle w:val="Hyperlink"/>
                <w:noProof/>
              </w:rPr>
              <w:fldChar w:fldCharType="separate"/>
            </w:r>
            <w:r w:rsidRPr="00896676">
              <w:rPr>
                <w:rStyle w:val="Hyperlink"/>
                <w:iCs/>
                <w:noProof/>
              </w:rPr>
              <w:t>c.</w:t>
            </w:r>
            <w:r>
              <w:rPr>
                <w:rFonts w:asciiTheme="minorHAnsi" w:eastAsiaTheme="minorEastAsia" w:hAnsiTheme="minorHAnsi" w:cstheme="minorBidi"/>
                <w:noProof/>
                <w:sz w:val="22"/>
                <w:szCs w:val="22"/>
              </w:rPr>
              <w:tab/>
            </w:r>
            <w:r w:rsidRPr="00896676">
              <w:rPr>
                <w:rStyle w:val="Hyperlink"/>
                <w:noProof/>
              </w:rPr>
              <w:t>VaultSafeTypeParamAttribute</w:t>
            </w:r>
            <w:r>
              <w:rPr>
                <w:noProof/>
                <w:webHidden/>
              </w:rPr>
              <w:tab/>
            </w:r>
            <w:r>
              <w:rPr>
                <w:noProof/>
                <w:webHidden/>
              </w:rPr>
              <w:fldChar w:fldCharType="begin"/>
            </w:r>
            <w:r>
              <w:rPr>
                <w:noProof/>
                <w:webHidden/>
              </w:rPr>
              <w:instrText xml:space="preserve"> PAGEREF _Toc31538863 \h </w:instrText>
            </w:r>
          </w:ins>
          <w:r>
            <w:rPr>
              <w:noProof/>
              <w:webHidden/>
            </w:rPr>
          </w:r>
          <w:r>
            <w:rPr>
              <w:noProof/>
              <w:webHidden/>
            </w:rPr>
            <w:fldChar w:fldCharType="separate"/>
          </w:r>
          <w:r w:rsidR="00C95536">
            <w:rPr>
              <w:noProof/>
              <w:webHidden/>
            </w:rPr>
            <w:t>44</w:t>
          </w:r>
          <w:ins w:id="126" w:author="Christopher Susie" w:date="2020-02-02T12:26:00Z">
            <w:r>
              <w:rPr>
                <w:noProof/>
                <w:webHidden/>
              </w:rPr>
              <w:fldChar w:fldCharType="end"/>
            </w:r>
            <w:r w:rsidRPr="00896676">
              <w:rPr>
                <w:rStyle w:val="Hyperlink"/>
                <w:noProof/>
              </w:rPr>
              <w:fldChar w:fldCharType="end"/>
            </w:r>
          </w:ins>
        </w:p>
        <w:p w14:paraId="228693ED" w14:textId="1F5C514C" w:rsidR="00765599" w:rsidRDefault="00765599">
          <w:pPr>
            <w:pStyle w:val="TOC2"/>
            <w:tabs>
              <w:tab w:val="left" w:pos="880"/>
              <w:tab w:val="right" w:leader="dot" w:pos="9350"/>
            </w:tabs>
            <w:rPr>
              <w:ins w:id="127" w:author="Christopher Susie" w:date="2020-02-02T12:26:00Z"/>
              <w:rFonts w:asciiTheme="minorHAnsi" w:eastAsiaTheme="minorEastAsia" w:hAnsiTheme="minorHAnsi" w:cstheme="minorBidi"/>
              <w:noProof/>
              <w:sz w:val="22"/>
              <w:szCs w:val="22"/>
            </w:rPr>
          </w:pPr>
          <w:ins w:id="12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"_Toc31538864"</w:instrText>
            </w:r>
            <w:r w:rsidRPr="00896676">
              <w:rPr>
                <w:rStyle w:val="Hyperlink"/>
                <w:noProof/>
              </w:rPr>
              <w:instrText xml:space="preserve"> </w:instrText>
            </w:r>
            <w:r w:rsidRPr="00896676">
              <w:rPr>
                <w:rStyle w:val="Hyperlink"/>
                <w:noProof/>
              </w:rPr>
              <w:fldChar w:fldCharType="separate"/>
            </w:r>
            <w:r w:rsidRPr="00896676">
              <w:rPr>
                <w:rStyle w:val="Hyperlink"/>
                <w:iCs/>
                <w:noProof/>
              </w:rPr>
              <w:t>d.</w:t>
            </w:r>
            <w:r>
              <w:rPr>
                <w:rFonts w:asciiTheme="minorHAnsi" w:eastAsiaTheme="minorEastAsia" w:hAnsiTheme="minorHAnsi" w:cstheme="minorBidi"/>
                <w:noProof/>
                <w:sz w:val="22"/>
                <w:szCs w:val="22"/>
              </w:rPr>
              <w:tab/>
            </w:r>
            <w:r w:rsidRPr="00896676">
              <w:rPr>
                <w:rStyle w:val="Hyperlink"/>
                <w:noProof/>
              </w:rPr>
              <w:t>NoNonVsCaptureAttribute</w:t>
            </w:r>
            <w:r>
              <w:rPr>
                <w:noProof/>
                <w:webHidden/>
              </w:rPr>
              <w:tab/>
            </w:r>
            <w:r>
              <w:rPr>
                <w:noProof/>
                <w:webHidden/>
              </w:rPr>
              <w:fldChar w:fldCharType="begin"/>
            </w:r>
            <w:r>
              <w:rPr>
                <w:noProof/>
                <w:webHidden/>
              </w:rPr>
              <w:instrText xml:space="preserve"> PAGEREF _Toc31538864 \h </w:instrText>
            </w:r>
          </w:ins>
          <w:r>
            <w:rPr>
              <w:noProof/>
              <w:webHidden/>
            </w:rPr>
          </w:r>
          <w:r>
            <w:rPr>
              <w:noProof/>
              <w:webHidden/>
            </w:rPr>
            <w:fldChar w:fldCharType="separate"/>
          </w:r>
          <w:r w:rsidR="00C95536">
            <w:rPr>
              <w:noProof/>
              <w:webHidden/>
            </w:rPr>
            <w:t>45</w:t>
          </w:r>
          <w:ins w:id="129" w:author="Christopher Susie" w:date="2020-02-02T12:26:00Z">
            <w:r>
              <w:rPr>
                <w:noProof/>
                <w:webHidden/>
              </w:rPr>
              <w:fldChar w:fldCharType="end"/>
            </w:r>
            <w:r w:rsidRPr="00896676">
              <w:rPr>
                <w:rStyle w:val="Hyperlink"/>
                <w:noProof/>
              </w:rPr>
              <w:fldChar w:fldCharType="end"/>
            </w:r>
          </w:ins>
        </w:p>
        <w:p w14:paraId="1FE5B368" w14:textId="3C8BB147" w:rsidR="00765599" w:rsidRDefault="00765599">
          <w:pPr>
            <w:pStyle w:val="TOC2"/>
            <w:tabs>
              <w:tab w:val="left" w:pos="880"/>
              <w:tab w:val="right" w:leader="dot" w:pos="9350"/>
            </w:tabs>
            <w:rPr>
              <w:ins w:id="130" w:author="Christopher Susie" w:date="2020-02-02T12:26:00Z"/>
              <w:rFonts w:asciiTheme="minorHAnsi" w:eastAsiaTheme="minorEastAsia" w:hAnsiTheme="minorHAnsi" w:cstheme="minorBidi"/>
              <w:noProof/>
              <w:sz w:val="22"/>
              <w:szCs w:val="22"/>
            </w:rPr>
          </w:pPr>
          <w:ins w:id="13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"_Toc31538865"</w:instrText>
            </w:r>
            <w:r w:rsidRPr="00896676">
              <w:rPr>
                <w:rStyle w:val="Hyperlink"/>
                <w:noProof/>
              </w:rPr>
              <w:instrText xml:space="preserve"> </w:instrText>
            </w:r>
            <w:r w:rsidRPr="00896676">
              <w:rPr>
                <w:rStyle w:val="Hyperlink"/>
                <w:noProof/>
              </w:rPr>
              <w:fldChar w:fldCharType="separate"/>
            </w:r>
            <w:r w:rsidRPr="00896676">
              <w:rPr>
                <w:rStyle w:val="Hyperlink"/>
                <w:iCs/>
                <w:noProof/>
              </w:rPr>
              <w:t>e.</w:t>
            </w:r>
            <w:r>
              <w:rPr>
                <w:rFonts w:asciiTheme="minorHAnsi" w:eastAsiaTheme="minorEastAsia" w:hAnsiTheme="minorHAnsi" w:cstheme="minorBidi"/>
                <w:noProof/>
                <w:sz w:val="22"/>
                <w:szCs w:val="22"/>
              </w:rPr>
              <w:tab/>
            </w:r>
            <w:r w:rsidRPr="00896676">
              <w:rPr>
                <w:rStyle w:val="Hyperlink"/>
                <w:noProof/>
              </w:rPr>
              <w:t>NotVsProtectableAttribute</w:t>
            </w:r>
            <w:r>
              <w:rPr>
                <w:noProof/>
                <w:webHidden/>
              </w:rPr>
              <w:tab/>
            </w:r>
            <w:r>
              <w:rPr>
                <w:noProof/>
                <w:webHidden/>
              </w:rPr>
              <w:fldChar w:fldCharType="begin"/>
            </w:r>
            <w:r>
              <w:rPr>
                <w:noProof/>
                <w:webHidden/>
              </w:rPr>
              <w:instrText xml:space="preserve"> PAGEREF _Toc31538865 \h </w:instrText>
            </w:r>
          </w:ins>
          <w:r>
            <w:rPr>
              <w:noProof/>
              <w:webHidden/>
            </w:rPr>
          </w:r>
          <w:r>
            <w:rPr>
              <w:noProof/>
              <w:webHidden/>
            </w:rPr>
            <w:fldChar w:fldCharType="separate"/>
          </w:r>
          <w:r w:rsidR="00C95536">
            <w:rPr>
              <w:noProof/>
              <w:webHidden/>
            </w:rPr>
            <w:t>45</w:t>
          </w:r>
          <w:ins w:id="132" w:author="Christopher Susie" w:date="2020-02-02T12:26:00Z">
            <w:r>
              <w:rPr>
                <w:noProof/>
                <w:webHidden/>
              </w:rPr>
              <w:fldChar w:fldCharType="end"/>
            </w:r>
            <w:r w:rsidRPr="00896676">
              <w:rPr>
                <w:rStyle w:val="Hyperlink"/>
                <w:noProof/>
              </w:rPr>
              <w:fldChar w:fldCharType="end"/>
            </w:r>
          </w:ins>
        </w:p>
        <w:p w14:paraId="4A205B1F" w14:textId="27AAF0A4" w:rsidR="00765599" w:rsidRDefault="00765599">
          <w:pPr>
            <w:pStyle w:val="TOC2"/>
            <w:tabs>
              <w:tab w:val="left" w:pos="660"/>
              <w:tab w:val="right" w:leader="dot" w:pos="9350"/>
            </w:tabs>
            <w:rPr>
              <w:ins w:id="133" w:author="Christopher Susie" w:date="2020-02-02T12:26:00Z"/>
              <w:rFonts w:asciiTheme="minorHAnsi" w:eastAsiaTheme="minorEastAsia" w:hAnsiTheme="minorHAnsi" w:cstheme="minorBidi"/>
              <w:noProof/>
              <w:sz w:val="22"/>
              <w:szCs w:val="22"/>
            </w:rPr>
          </w:pPr>
          <w:ins w:id="13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"_Toc31538866"</w:instrText>
            </w:r>
            <w:r w:rsidRPr="00896676">
              <w:rPr>
                <w:rStyle w:val="Hyperlink"/>
                <w:noProof/>
              </w:rPr>
              <w:instrText xml:space="preserve"> </w:instrText>
            </w:r>
            <w:r w:rsidRPr="00896676">
              <w:rPr>
                <w:rStyle w:val="Hyperlink"/>
                <w:noProof/>
              </w:rPr>
              <w:fldChar w:fldCharType="separate"/>
            </w:r>
            <w:r w:rsidRPr="00896676">
              <w:rPr>
                <w:rStyle w:val="Hyperlink"/>
                <w:iCs/>
                <w:noProof/>
              </w:rPr>
              <w:t>f.</w:t>
            </w:r>
            <w:r>
              <w:rPr>
                <w:rFonts w:asciiTheme="minorHAnsi" w:eastAsiaTheme="minorEastAsia" w:hAnsiTheme="minorHAnsi" w:cstheme="minorBidi"/>
                <w:noProof/>
                <w:sz w:val="22"/>
                <w:szCs w:val="22"/>
              </w:rPr>
              <w:tab/>
            </w:r>
            <w:r w:rsidRPr="00896676">
              <w:rPr>
                <w:rStyle w:val="Hyperlink"/>
                <w:noProof/>
              </w:rPr>
              <w:t>NoDirectInvokeAttribute</w:t>
            </w:r>
            <w:r>
              <w:rPr>
                <w:noProof/>
                <w:webHidden/>
              </w:rPr>
              <w:tab/>
            </w:r>
            <w:r>
              <w:rPr>
                <w:noProof/>
                <w:webHidden/>
              </w:rPr>
              <w:fldChar w:fldCharType="begin"/>
            </w:r>
            <w:r>
              <w:rPr>
                <w:noProof/>
                <w:webHidden/>
              </w:rPr>
              <w:instrText xml:space="preserve"> PAGEREF _Toc31538866 \h </w:instrText>
            </w:r>
          </w:ins>
          <w:r>
            <w:rPr>
              <w:noProof/>
              <w:webHidden/>
            </w:rPr>
          </w:r>
          <w:r>
            <w:rPr>
              <w:noProof/>
              <w:webHidden/>
            </w:rPr>
            <w:fldChar w:fldCharType="separate"/>
          </w:r>
          <w:r w:rsidR="00C95536">
            <w:rPr>
              <w:noProof/>
              <w:webHidden/>
            </w:rPr>
            <w:t>45</w:t>
          </w:r>
          <w:ins w:id="135" w:author="Christopher Susie" w:date="2020-02-02T12:26:00Z">
            <w:r>
              <w:rPr>
                <w:noProof/>
                <w:webHidden/>
              </w:rPr>
              <w:fldChar w:fldCharType="end"/>
            </w:r>
            <w:r w:rsidRPr="00896676">
              <w:rPr>
                <w:rStyle w:val="Hyperlink"/>
                <w:noProof/>
              </w:rPr>
              <w:fldChar w:fldCharType="end"/>
            </w:r>
          </w:ins>
        </w:p>
        <w:p w14:paraId="565492E5" w14:textId="6A982E17" w:rsidR="00765599" w:rsidRDefault="00765599">
          <w:pPr>
            <w:pStyle w:val="TOC2"/>
            <w:tabs>
              <w:tab w:val="left" w:pos="880"/>
              <w:tab w:val="right" w:leader="dot" w:pos="9350"/>
            </w:tabs>
            <w:rPr>
              <w:ins w:id="136" w:author="Christopher Susie" w:date="2020-02-02T12:26:00Z"/>
              <w:rFonts w:asciiTheme="minorHAnsi" w:eastAsiaTheme="minorEastAsia" w:hAnsiTheme="minorHAnsi" w:cstheme="minorBidi"/>
              <w:noProof/>
              <w:sz w:val="22"/>
              <w:szCs w:val="22"/>
            </w:rPr>
          </w:pPr>
          <w:ins w:id="13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"_Toc31538867"</w:instrText>
            </w:r>
            <w:r w:rsidRPr="00896676">
              <w:rPr>
                <w:rStyle w:val="Hyperlink"/>
                <w:noProof/>
              </w:rPr>
              <w:instrText xml:space="preserve"> </w:instrText>
            </w:r>
            <w:r w:rsidRPr="00896676">
              <w:rPr>
                <w:rStyle w:val="Hyperlink"/>
                <w:noProof/>
              </w:rPr>
              <w:fldChar w:fldCharType="separate"/>
            </w:r>
            <w:r w:rsidRPr="00896676">
              <w:rPr>
                <w:rStyle w:val="Hyperlink"/>
                <w:iCs/>
                <w:noProof/>
              </w:rPr>
              <w:t>g.</w:t>
            </w:r>
            <w:r>
              <w:rPr>
                <w:rFonts w:asciiTheme="minorHAnsi" w:eastAsiaTheme="minorEastAsia" w:hAnsiTheme="minorHAnsi" w:cstheme="minorBidi"/>
                <w:noProof/>
                <w:sz w:val="22"/>
                <w:szCs w:val="22"/>
              </w:rPr>
              <w:tab/>
            </w:r>
            <w:r w:rsidRPr="00896676">
              <w:rPr>
                <w:rStyle w:val="Hyperlink"/>
                <w:noProof/>
              </w:rPr>
              <w:t>EarlyReleaseAttribute</w:t>
            </w:r>
            <w:r>
              <w:rPr>
                <w:noProof/>
                <w:webHidden/>
              </w:rPr>
              <w:tab/>
            </w:r>
            <w:r>
              <w:rPr>
                <w:noProof/>
                <w:webHidden/>
              </w:rPr>
              <w:fldChar w:fldCharType="begin"/>
            </w:r>
            <w:r>
              <w:rPr>
                <w:noProof/>
                <w:webHidden/>
              </w:rPr>
              <w:instrText xml:space="preserve"> PAGEREF _Toc31538867 \h </w:instrText>
            </w:r>
          </w:ins>
          <w:r>
            <w:rPr>
              <w:noProof/>
              <w:webHidden/>
            </w:rPr>
          </w:r>
          <w:r>
            <w:rPr>
              <w:noProof/>
              <w:webHidden/>
            </w:rPr>
            <w:fldChar w:fldCharType="separate"/>
          </w:r>
          <w:r w:rsidR="00C95536">
            <w:rPr>
              <w:noProof/>
              <w:webHidden/>
            </w:rPr>
            <w:t>46</w:t>
          </w:r>
          <w:ins w:id="138" w:author="Christopher Susie" w:date="2020-02-02T12:26:00Z">
            <w:r>
              <w:rPr>
                <w:noProof/>
                <w:webHidden/>
              </w:rPr>
              <w:fldChar w:fldCharType="end"/>
            </w:r>
            <w:r w:rsidRPr="00896676">
              <w:rPr>
                <w:rStyle w:val="Hyperlink"/>
                <w:noProof/>
              </w:rPr>
              <w:fldChar w:fldCharType="end"/>
            </w:r>
          </w:ins>
        </w:p>
        <w:p w14:paraId="059444D8" w14:textId="3A9FD3FB" w:rsidR="00765599" w:rsidRDefault="00765599">
          <w:pPr>
            <w:pStyle w:val="TOC2"/>
            <w:tabs>
              <w:tab w:val="left" w:pos="880"/>
              <w:tab w:val="right" w:leader="dot" w:pos="9350"/>
            </w:tabs>
            <w:rPr>
              <w:ins w:id="139" w:author="Christopher Susie" w:date="2020-02-02T12:26:00Z"/>
              <w:rFonts w:asciiTheme="minorHAnsi" w:eastAsiaTheme="minorEastAsia" w:hAnsiTheme="minorHAnsi" w:cstheme="minorBidi"/>
              <w:noProof/>
              <w:sz w:val="22"/>
              <w:szCs w:val="22"/>
            </w:rPr>
          </w:pPr>
          <w:ins w:id="14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"_Toc31538868"</w:instrText>
            </w:r>
            <w:r w:rsidRPr="00896676">
              <w:rPr>
                <w:rStyle w:val="Hyperlink"/>
                <w:noProof/>
              </w:rPr>
              <w:instrText xml:space="preserve"> </w:instrText>
            </w:r>
            <w:r w:rsidRPr="00896676">
              <w:rPr>
                <w:rStyle w:val="Hyperlink"/>
                <w:noProof/>
              </w:rPr>
              <w:fldChar w:fldCharType="separate"/>
            </w:r>
            <w:r w:rsidRPr="00896676">
              <w:rPr>
                <w:rStyle w:val="Hyperlink"/>
                <w:iCs/>
                <w:noProof/>
              </w:rPr>
              <w:t>h.</w:t>
            </w:r>
            <w:r>
              <w:rPr>
                <w:rFonts w:asciiTheme="minorHAnsi" w:eastAsiaTheme="minorEastAsia" w:hAnsiTheme="minorHAnsi" w:cstheme="minorBidi"/>
                <w:noProof/>
                <w:sz w:val="22"/>
                <w:szCs w:val="22"/>
              </w:rPr>
              <w:tab/>
            </w:r>
            <w:r w:rsidRPr="00896676">
              <w:rPr>
                <w:rStyle w:val="Hyperlink"/>
                <w:noProof/>
              </w:rPr>
              <w:t>EarlyReleaseJustificationAttribute</w:t>
            </w:r>
            <w:r>
              <w:rPr>
                <w:noProof/>
                <w:webHidden/>
              </w:rPr>
              <w:tab/>
            </w:r>
            <w:r>
              <w:rPr>
                <w:noProof/>
                <w:webHidden/>
              </w:rPr>
              <w:fldChar w:fldCharType="begin"/>
            </w:r>
            <w:r>
              <w:rPr>
                <w:noProof/>
                <w:webHidden/>
              </w:rPr>
              <w:instrText xml:space="preserve"> PAGEREF _Toc31538868 \h </w:instrText>
            </w:r>
          </w:ins>
          <w:r>
            <w:rPr>
              <w:noProof/>
              <w:webHidden/>
            </w:rPr>
          </w:r>
          <w:r>
            <w:rPr>
              <w:noProof/>
              <w:webHidden/>
            </w:rPr>
            <w:fldChar w:fldCharType="separate"/>
          </w:r>
          <w:r w:rsidR="00C95536">
            <w:rPr>
              <w:noProof/>
              <w:webHidden/>
            </w:rPr>
            <w:t>46</w:t>
          </w:r>
          <w:ins w:id="141" w:author="Christopher Susie" w:date="2020-02-02T12:26:00Z">
            <w:r>
              <w:rPr>
                <w:noProof/>
                <w:webHidden/>
              </w:rPr>
              <w:fldChar w:fldCharType="end"/>
            </w:r>
            <w:r w:rsidRPr="00896676">
              <w:rPr>
                <w:rStyle w:val="Hyperlink"/>
                <w:noProof/>
              </w:rPr>
              <w:fldChar w:fldCharType="end"/>
            </w:r>
          </w:ins>
        </w:p>
        <w:p w14:paraId="2421CA4B" w14:textId="6C5F28B6" w:rsidR="00765599" w:rsidRDefault="00765599">
          <w:pPr>
            <w:pStyle w:val="TOC1"/>
            <w:tabs>
              <w:tab w:val="left" w:pos="520"/>
              <w:tab w:val="right" w:leader="dot" w:pos="9350"/>
            </w:tabs>
            <w:rPr>
              <w:ins w:id="142" w:author="Christopher Susie" w:date="2020-02-02T12:26:00Z"/>
              <w:rFonts w:asciiTheme="minorHAnsi" w:eastAsiaTheme="minorEastAsia" w:hAnsiTheme="minorHAnsi" w:cstheme="minorBidi"/>
              <w:noProof/>
              <w:sz w:val="22"/>
              <w:szCs w:val="22"/>
            </w:rPr>
          </w:pPr>
          <w:ins w:id="14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"_Toc31538869"</w:instrText>
            </w:r>
            <w:r w:rsidRPr="00896676">
              <w:rPr>
                <w:rStyle w:val="Hyperlink"/>
                <w:noProof/>
              </w:rPr>
              <w:instrText xml:space="preserve"> </w:instrText>
            </w:r>
            <w:r w:rsidRPr="00896676">
              <w:rPr>
                <w:rStyle w:val="Hyperlink"/>
                <w:noProof/>
              </w:rPr>
              <w:fldChar w:fldCharType="separate"/>
            </w:r>
            <w:r w:rsidRPr="00896676">
              <w:rPr>
                <w:rStyle w:val="Hyperlink"/>
                <w:noProof/>
              </w:rPr>
              <w:t>7.</w:t>
            </w:r>
            <w:r>
              <w:rPr>
                <w:rFonts w:asciiTheme="minorHAnsi" w:eastAsiaTheme="minorEastAsia" w:hAnsiTheme="minorHAnsi" w:cstheme="minorBidi"/>
                <w:noProof/>
                <w:sz w:val="22"/>
                <w:szCs w:val="22"/>
              </w:rPr>
              <w:tab/>
            </w:r>
            <w:r w:rsidRPr="00896676">
              <w:rPr>
                <w:rStyle w:val="Hyperlink"/>
                <w:noProof/>
              </w:rPr>
              <w:t>Known Flaws and Limitations</w:t>
            </w:r>
            <w:r>
              <w:rPr>
                <w:noProof/>
                <w:webHidden/>
              </w:rPr>
              <w:tab/>
            </w:r>
            <w:r>
              <w:rPr>
                <w:noProof/>
                <w:webHidden/>
              </w:rPr>
              <w:fldChar w:fldCharType="begin"/>
            </w:r>
            <w:r>
              <w:rPr>
                <w:noProof/>
                <w:webHidden/>
              </w:rPr>
              <w:instrText xml:space="preserve"> PAGEREF _Toc31538869 \h </w:instrText>
            </w:r>
          </w:ins>
          <w:r>
            <w:rPr>
              <w:noProof/>
              <w:webHidden/>
            </w:rPr>
          </w:r>
          <w:r>
            <w:rPr>
              <w:noProof/>
              <w:webHidden/>
            </w:rPr>
            <w:fldChar w:fldCharType="separate"/>
          </w:r>
          <w:r w:rsidR="00C95536">
            <w:rPr>
              <w:noProof/>
              <w:webHidden/>
            </w:rPr>
            <w:t>47</w:t>
          </w:r>
          <w:ins w:id="144" w:author="Christopher Susie" w:date="2020-02-02T12:26:00Z">
            <w:r>
              <w:rPr>
                <w:noProof/>
                <w:webHidden/>
              </w:rPr>
              <w:fldChar w:fldCharType="end"/>
            </w:r>
            <w:r w:rsidRPr="00896676">
              <w:rPr>
                <w:rStyle w:val="Hyperlink"/>
                <w:noProof/>
              </w:rPr>
              <w:fldChar w:fldCharType="end"/>
            </w:r>
          </w:ins>
        </w:p>
        <w:p w14:paraId="3F5A5F16" w14:textId="226E30C3" w:rsidR="00765599" w:rsidRDefault="00765599">
          <w:pPr>
            <w:pStyle w:val="TOC2"/>
            <w:tabs>
              <w:tab w:val="left" w:pos="880"/>
              <w:tab w:val="right" w:leader="dot" w:pos="9350"/>
            </w:tabs>
            <w:rPr>
              <w:ins w:id="145" w:author="Christopher Susie" w:date="2020-02-02T12:26:00Z"/>
              <w:rFonts w:asciiTheme="minorHAnsi" w:eastAsiaTheme="minorEastAsia" w:hAnsiTheme="minorHAnsi" w:cstheme="minorBidi"/>
              <w:noProof/>
              <w:sz w:val="22"/>
              <w:szCs w:val="22"/>
            </w:rPr>
          </w:pPr>
          <w:ins w:id="14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"_Toc31538870"</w:instrText>
            </w:r>
            <w:r w:rsidRPr="00896676">
              <w:rPr>
                <w:rStyle w:val="Hyperlink"/>
                <w:noProof/>
              </w:rPr>
              <w:instrText xml:space="preserve"> </w:instrText>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Table of Known Issues</w:t>
            </w:r>
            <w:r>
              <w:rPr>
                <w:noProof/>
                <w:webHidden/>
              </w:rPr>
              <w:tab/>
            </w:r>
            <w:r>
              <w:rPr>
                <w:noProof/>
                <w:webHidden/>
              </w:rPr>
              <w:fldChar w:fldCharType="begin"/>
            </w:r>
            <w:r>
              <w:rPr>
                <w:noProof/>
                <w:webHidden/>
              </w:rPr>
              <w:instrText xml:space="preserve"> PAGEREF _Toc31538870 \h </w:instrText>
            </w:r>
          </w:ins>
          <w:r>
            <w:rPr>
              <w:noProof/>
              <w:webHidden/>
            </w:rPr>
          </w:r>
          <w:r>
            <w:rPr>
              <w:noProof/>
              <w:webHidden/>
            </w:rPr>
            <w:fldChar w:fldCharType="separate"/>
          </w:r>
          <w:r w:rsidR="00C95536">
            <w:rPr>
              <w:noProof/>
              <w:webHidden/>
            </w:rPr>
            <w:t>47</w:t>
          </w:r>
          <w:ins w:id="147" w:author="Christopher Susie" w:date="2020-02-02T12:26:00Z">
            <w:r>
              <w:rPr>
                <w:noProof/>
                <w:webHidden/>
              </w:rPr>
              <w:fldChar w:fldCharType="end"/>
            </w:r>
            <w:r w:rsidRPr="00896676">
              <w:rPr>
                <w:rStyle w:val="Hyperlink"/>
                <w:noProof/>
              </w:rPr>
              <w:fldChar w:fldCharType="end"/>
            </w:r>
          </w:ins>
        </w:p>
        <w:p w14:paraId="08FE9F8B" w14:textId="67549E4F" w:rsidR="00765599" w:rsidRDefault="00765599">
          <w:pPr>
            <w:pStyle w:val="TOC2"/>
            <w:tabs>
              <w:tab w:val="left" w:pos="880"/>
              <w:tab w:val="right" w:leader="dot" w:pos="9350"/>
            </w:tabs>
            <w:rPr>
              <w:ins w:id="148" w:author="Christopher Susie" w:date="2020-02-02T12:26:00Z"/>
              <w:rFonts w:asciiTheme="minorHAnsi" w:eastAsiaTheme="minorEastAsia" w:hAnsiTheme="minorHAnsi" w:cstheme="minorBidi"/>
              <w:noProof/>
              <w:sz w:val="22"/>
              <w:szCs w:val="22"/>
            </w:rPr>
          </w:pPr>
          <w:ins w:id="14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"_Toc31538873"</w:instrText>
            </w:r>
            <w:r w:rsidRPr="00896676">
              <w:rPr>
                <w:rStyle w:val="Hyperlink"/>
                <w:noProof/>
              </w:rPr>
              <w:instrText xml:space="preserve"> </w:instrText>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Example Code Showing Problems</w:t>
            </w:r>
            <w:r>
              <w:rPr>
                <w:noProof/>
                <w:webHidden/>
              </w:rPr>
              <w:tab/>
            </w:r>
            <w:r>
              <w:rPr>
                <w:noProof/>
                <w:webHidden/>
              </w:rPr>
              <w:fldChar w:fldCharType="begin"/>
            </w:r>
            <w:r>
              <w:rPr>
                <w:noProof/>
                <w:webHidden/>
              </w:rPr>
              <w:instrText xml:space="preserve"> PAGEREF _Toc31538873 \h </w:instrText>
            </w:r>
          </w:ins>
          <w:r>
            <w:rPr>
              <w:noProof/>
              <w:webHidden/>
            </w:rPr>
          </w:r>
          <w:r>
            <w:rPr>
              <w:noProof/>
              <w:webHidden/>
            </w:rPr>
            <w:fldChar w:fldCharType="separate"/>
          </w:r>
          <w:r w:rsidR="00C95536">
            <w:rPr>
              <w:noProof/>
              <w:webHidden/>
            </w:rPr>
            <w:t>48</w:t>
          </w:r>
          <w:ins w:id="150" w:author="Christopher Susie" w:date="2020-02-02T12:26:00Z">
            <w:r>
              <w:rPr>
                <w:noProof/>
                <w:webHidden/>
              </w:rPr>
              <w:fldChar w:fldCharType="end"/>
            </w:r>
            <w:r w:rsidRPr="00896676">
              <w:rPr>
                <w:rStyle w:val="Hyperlink"/>
                <w:noProof/>
              </w:rPr>
              <w:fldChar w:fldCharType="end"/>
            </w:r>
          </w:ins>
        </w:p>
        <w:p w14:paraId="2B3B5517" w14:textId="19D9779A" w:rsidR="00765599" w:rsidRDefault="00765599">
          <w:pPr>
            <w:pStyle w:val="TOC1"/>
            <w:tabs>
              <w:tab w:val="left" w:pos="520"/>
              <w:tab w:val="right" w:leader="dot" w:pos="9350"/>
            </w:tabs>
            <w:rPr>
              <w:ins w:id="151" w:author="Christopher Susie" w:date="2020-02-02T12:26:00Z"/>
              <w:rFonts w:asciiTheme="minorHAnsi" w:eastAsiaTheme="minorEastAsia" w:hAnsiTheme="minorHAnsi" w:cstheme="minorBidi"/>
              <w:noProof/>
              <w:sz w:val="22"/>
              <w:szCs w:val="22"/>
            </w:rPr>
          </w:pPr>
          <w:ins w:id="15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"_Toc31538874"</w:instrText>
            </w:r>
            <w:r w:rsidRPr="00896676">
              <w:rPr>
                <w:rStyle w:val="Hyperlink"/>
                <w:noProof/>
              </w:rPr>
              <w:instrText xml:space="preserve"> </w:instrText>
            </w:r>
            <w:r w:rsidRPr="00896676">
              <w:rPr>
                <w:rStyle w:val="Hyperlink"/>
                <w:noProof/>
              </w:rPr>
              <w:fldChar w:fldCharType="separate"/>
            </w:r>
            <w:r w:rsidRPr="00896676">
              <w:rPr>
                <w:rStyle w:val="Hyperlink"/>
                <w:noProof/>
              </w:rPr>
              <w:t>8.</w:t>
            </w:r>
            <w:r>
              <w:rPr>
                <w:rFonts w:asciiTheme="minorHAnsi" w:eastAsiaTheme="minorEastAsia" w:hAnsiTheme="minorHAnsi" w:cstheme="minorBidi"/>
                <w:noProof/>
                <w:sz w:val="22"/>
                <w:szCs w:val="22"/>
              </w:rPr>
              <w:tab/>
            </w:r>
            <w:r w:rsidRPr="00896676">
              <w:rPr>
                <w:rStyle w:val="Hyperlink"/>
                <w:noProof/>
              </w:rPr>
              <w:t>Licensing</w:t>
            </w:r>
            <w:r>
              <w:rPr>
                <w:noProof/>
                <w:webHidden/>
              </w:rPr>
              <w:tab/>
            </w:r>
            <w:r>
              <w:rPr>
                <w:noProof/>
                <w:webHidden/>
              </w:rPr>
              <w:fldChar w:fldCharType="begin"/>
            </w:r>
            <w:r>
              <w:rPr>
                <w:noProof/>
                <w:webHidden/>
              </w:rPr>
              <w:instrText xml:space="preserve"> PAGEREF _Toc31538874 \h </w:instrText>
            </w:r>
          </w:ins>
          <w:r>
            <w:rPr>
              <w:noProof/>
              <w:webHidden/>
            </w:rPr>
          </w:r>
          <w:r>
            <w:rPr>
              <w:noProof/>
              <w:webHidden/>
            </w:rPr>
            <w:fldChar w:fldCharType="separate"/>
          </w:r>
          <w:r w:rsidR="00C95536">
            <w:rPr>
              <w:noProof/>
              <w:webHidden/>
            </w:rPr>
            <w:t>51</w:t>
          </w:r>
          <w:ins w:id="153" w:author="Christopher Susie" w:date="2020-02-02T12:26:00Z">
            <w:r>
              <w:rPr>
                <w:noProof/>
                <w:webHidden/>
              </w:rPr>
              <w:fldChar w:fldCharType="end"/>
            </w:r>
            <w:r w:rsidRPr="00896676">
              <w:rPr>
                <w:rStyle w:val="Hyperlink"/>
                <w:noProof/>
              </w:rPr>
              <w:fldChar w:fldCharType="end"/>
            </w:r>
          </w:ins>
        </w:p>
        <w:p w14:paraId="1E3C12AC" w14:textId="67488607" w:rsidR="00765599" w:rsidRDefault="00765599">
          <w:pPr>
            <w:pStyle w:val="TOC2"/>
            <w:tabs>
              <w:tab w:val="left" w:pos="880"/>
              <w:tab w:val="right" w:leader="dot" w:pos="9350"/>
            </w:tabs>
            <w:rPr>
              <w:ins w:id="154" w:author="Christopher Susie" w:date="2020-02-02T12:26:00Z"/>
              <w:rFonts w:asciiTheme="minorHAnsi" w:eastAsiaTheme="minorEastAsia" w:hAnsiTheme="minorHAnsi" w:cstheme="minorBidi"/>
              <w:noProof/>
              <w:sz w:val="22"/>
              <w:szCs w:val="22"/>
            </w:rPr>
          </w:pPr>
          <w:ins w:id="15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"_Toc31538875"</w:instrText>
            </w:r>
            <w:r w:rsidRPr="00896676">
              <w:rPr>
                <w:rStyle w:val="Hyperlink"/>
                <w:noProof/>
              </w:rPr>
              <w:instrText xml:space="preserve"> </w:instrText>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Software License</w:t>
            </w:r>
            <w:r>
              <w:rPr>
                <w:noProof/>
                <w:webHidden/>
              </w:rPr>
              <w:tab/>
            </w:r>
            <w:r>
              <w:rPr>
                <w:noProof/>
                <w:webHidden/>
              </w:rPr>
              <w:fldChar w:fldCharType="begin"/>
            </w:r>
            <w:r>
              <w:rPr>
                <w:noProof/>
                <w:webHidden/>
              </w:rPr>
              <w:instrText xml:space="preserve"> PAGEREF _Toc31538875 \h </w:instrText>
            </w:r>
          </w:ins>
          <w:r>
            <w:rPr>
              <w:noProof/>
              <w:webHidden/>
            </w:rPr>
          </w:r>
          <w:r>
            <w:rPr>
              <w:noProof/>
              <w:webHidden/>
            </w:rPr>
            <w:fldChar w:fldCharType="separate"/>
          </w:r>
          <w:r w:rsidR="00C95536">
            <w:rPr>
              <w:noProof/>
              <w:webHidden/>
            </w:rPr>
            <w:t>51</w:t>
          </w:r>
          <w:ins w:id="156" w:author="Christopher Susie" w:date="2020-02-02T12:26:00Z">
            <w:r>
              <w:rPr>
                <w:noProof/>
                <w:webHidden/>
              </w:rPr>
              <w:fldChar w:fldCharType="end"/>
            </w:r>
            <w:r w:rsidRPr="00896676">
              <w:rPr>
                <w:rStyle w:val="Hyperlink"/>
                <w:noProof/>
              </w:rPr>
              <w:fldChar w:fldCharType="end"/>
            </w:r>
          </w:ins>
        </w:p>
        <w:p w14:paraId="01A5169F" w14:textId="1D78B646" w:rsidR="00765599" w:rsidRDefault="00765599">
          <w:pPr>
            <w:pStyle w:val="TOC2"/>
            <w:tabs>
              <w:tab w:val="left" w:pos="880"/>
              <w:tab w:val="right" w:leader="dot" w:pos="9350"/>
            </w:tabs>
            <w:rPr>
              <w:ins w:id="157" w:author="Christopher Susie" w:date="2020-02-02T12:26:00Z"/>
              <w:rFonts w:asciiTheme="minorHAnsi" w:eastAsiaTheme="minorEastAsia" w:hAnsiTheme="minorHAnsi" w:cstheme="minorBidi"/>
              <w:noProof/>
              <w:sz w:val="22"/>
              <w:szCs w:val="22"/>
            </w:rPr>
          </w:pPr>
          <w:ins w:id="15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"_Toc31538876"</w:instrText>
            </w:r>
            <w:r w:rsidRPr="00896676">
              <w:rPr>
                <w:rStyle w:val="Hyperlink"/>
                <w:noProof/>
              </w:rPr>
              <w:instrText xml:space="preserve"> </w:instrText>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Documentation License</w:t>
            </w:r>
            <w:r>
              <w:rPr>
                <w:noProof/>
                <w:webHidden/>
              </w:rPr>
              <w:tab/>
            </w:r>
            <w:r>
              <w:rPr>
                <w:noProof/>
                <w:webHidden/>
              </w:rPr>
              <w:fldChar w:fldCharType="begin"/>
            </w:r>
            <w:r>
              <w:rPr>
                <w:noProof/>
                <w:webHidden/>
              </w:rPr>
              <w:instrText xml:space="preserve"> PAGEREF _Toc31538876 \h </w:instrText>
            </w:r>
          </w:ins>
          <w:r>
            <w:rPr>
              <w:noProof/>
              <w:webHidden/>
            </w:rPr>
          </w:r>
          <w:r>
            <w:rPr>
              <w:noProof/>
              <w:webHidden/>
            </w:rPr>
            <w:fldChar w:fldCharType="separate"/>
          </w:r>
          <w:r w:rsidR="00C95536">
            <w:rPr>
              <w:noProof/>
              <w:webHidden/>
            </w:rPr>
            <w:t>52</w:t>
          </w:r>
          <w:ins w:id="159" w:author="Christopher Susie" w:date="2020-02-02T12:26:00Z">
            <w:r>
              <w:rPr>
                <w:noProof/>
                <w:webHidden/>
              </w:rPr>
              <w:fldChar w:fldCharType="end"/>
            </w:r>
            <w:r w:rsidRPr="00896676">
              <w:rPr>
                <w:rStyle w:val="Hyperlink"/>
                <w:noProof/>
              </w:rPr>
              <w:fldChar w:fldCharType="end"/>
            </w:r>
          </w:ins>
        </w:p>
        <w:p w14:paraId="3D6D12CC" w14:textId="72E90908" w:rsidR="00286061" w:rsidDel="00765599" w:rsidRDefault="00765599">
          <w:pPr>
            <w:pStyle w:val="TOC1"/>
            <w:tabs>
              <w:tab w:val="left" w:pos="520"/>
              <w:tab w:val="right" w:leader="dot" w:pos="9350"/>
            </w:tabs>
            <w:rPr>
              <w:del w:id="160" w:author="Christopher Susie" w:date="2020-02-02T12:26:00Z"/>
              <w:rFonts w:asciiTheme="minorHAnsi" w:eastAsiaTheme="minorEastAsia" w:hAnsiTheme="minorHAnsi" w:cstheme="minorBidi"/>
              <w:noProof/>
              <w:sz w:val="22"/>
              <w:szCs w:val="22"/>
            </w:rPr>
          </w:pPr>
          <w:ins w:id="16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"_Toc31538877"</w:instrText>
            </w:r>
            <w:r w:rsidRPr="00896676">
              <w:rPr>
                <w:rStyle w:val="Hyperlink"/>
                <w:noProof/>
              </w:rPr>
              <w:instrText xml:space="preserve"> </w:instrText>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Author Contact Information</w:t>
            </w:r>
            <w:r>
              <w:rPr>
                <w:noProof/>
                <w:webHidden/>
              </w:rPr>
              <w:tab/>
            </w:r>
            <w:r>
              <w:rPr>
                <w:noProof/>
                <w:webHidden/>
              </w:rPr>
              <w:fldChar w:fldCharType="begin"/>
            </w:r>
            <w:r>
              <w:rPr>
                <w:noProof/>
                <w:webHidden/>
              </w:rPr>
              <w:instrText xml:space="preserve"> PAGEREF _Toc31538877 \h </w:instrText>
            </w:r>
          </w:ins>
          <w:r>
            <w:rPr>
              <w:noProof/>
              <w:webHidden/>
            </w:rPr>
          </w:r>
          <w:r>
            <w:rPr>
              <w:noProof/>
              <w:webHidden/>
            </w:rPr>
            <w:fldChar w:fldCharType="separate"/>
          </w:r>
          <w:r w:rsidR="00C95536">
            <w:rPr>
              <w:noProof/>
              <w:webHidden/>
            </w:rPr>
            <w:t>52</w:t>
          </w:r>
          <w:ins w:id="162" w:author="Christopher Susie" w:date="2020-02-02T12:26:00Z">
            <w:r>
              <w:rPr>
                <w:noProof/>
                <w:webHidden/>
              </w:rPr>
              <w:fldChar w:fldCharType="end"/>
            </w:r>
            <w:r w:rsidRPr="00896676">
              <w:rPr>
                <w:rStyle w:val="Hyperlink"/>
                <w:noProof/>
              </w:rPr>
              <w:fldChar w:fldCharType="end"/>
            </w:r>
          </w:ins>
          <w:del w:id="163" w:author="Christopher Susie" w:date="2020-02-02T12:26:00Z">
            <w:r w:rsidR="00286061" w:rsidRPr="00765599" w:rsidDel="00765599">
              <w:rPr>
                <w:rStyle w:val="Hyperlink"/>
                <w:noProof/>
              </w:rPr>
              <w:delText>1.</w:delText>
            </w:r>
            <w:r w:rsidR="00286061" w:rsidDel="00765599">
              <w:rPr>
                <w:rFonts w:asciiTheme="minorHAnsi" w:eastAsiaTheme="minorEastAsia" w:hAnsiTheme="minorHAnsi" w:cstheme="minorBidi"/>
                <w:noProof/>
                <w:sz w:val="22"/>
                <w:szCs w:val="22"/>
              </w:rPr>
              <w:tab/>
            </w:r>
            <w:r w:rsidR="00286061" w:rsidRPr="00765599" w:rsidDel="00765599">
              <w:rPr>
                <w:rStyle w:val="Hyperlink"/>
                <w:noProof/>
              </w:rPr>
              <w:delText>Introduction.</w:delText>
            </w:r>
            <w:r w:rsidR="00286061" w:rsidDel="00765599">
              <w:rPr>
                <w:noProof/>
                <w:webHidden/>
              </w:rPr>
              <w:tab/>
              <w:delText>5</w:delText>
            </w:r>
          </w:del>
        </w:p>
        <w:p w14:paraId="1C76E2D8" w14:textId="0D4A741F" w:rsidR="00286061" w:rsidDel="00765599" w:rsidRDefault="00286061">
          <w:pPr>
            <w:pStyle w:val="TOC2"/>
            <w:tabs>
              <w:tab w:val="left" w:pos="880"/>
              <w:tab w:val="right" w:leader="dot" w:pos="9350"/>
            </w:tabs>
            <w:rPr>
              <w:del w:id="164" w:author="Christopher Susie" w:date="2020-02-02T12:26:00Z"/>
              <w:rFonts w:asciiTheme="minorHAnsi" w:eastAsiaTheme="minorEastAsia" w:hAnsiTheme="minorHAnsi" w:cstheme="minorBidi"/>
              <w:noProof/>
              <w:sz w:val="22"/>
              <w:szCs w:val="22"/>
            </w:rPr>
          </w:pPr>
          <w:del w:id="165" w:author="Christopher Susie" w:date="2020-02-02T12:26:00Z">
            <w:r w:rsidRPr="00765599" w:rsidDel="00765599">
              <w:rPr>
                <w:rStyle w:val="Hyperlink"/>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Currently used synchronization methods</w:delText>
            </w:r>
            <w:r w:rsidDel="00765599">
              <w:rPr>
                <w:noProof/>
                <w:webHidden/>
              </w:rPr>
              <w:tab/>
              <w:delText>5</w:delText>
            </w:r>
          </w:del>
        </w:p>
        <w:p w14:paraId="17E93DEE" w14:textId="18017EED" w:rsidR="00286061" w:rsidDel="00765599" w:rsidRDefault="00286061">
          <w:pPr>
            <w:pStyle w:val="TOC2"/>
            <w:tabs>
              <w:tab w:val="left" w:pos="880"/>
              <w:tab w:val="right" w:leader="dot" w:pos="9350"/>
            </w:tabs>
            <w:rPr>
              <w:del w:id="166" w:author="Christopher Susie" w:date="2020-02-02T12:26:00Z"/>
              <w:rFonts w:asciiTheme="minorHAnsi" w:eastAsiaTheme="minorEastAsia" w:hAnsiTheme="minorHAnsi" w:cstheme="minorBidi"/>
              <w:noProof/>
              <w:sz w:val="22"/>
              <w:szCs w:val="22"/>
            </w:rPr>
          </w:pPr>
          <w:del w:id="167" w:author="Christopher Susie" w:date="2020-02-02T12:26:00Z">
            <w:r w:rsidRPr="00765599" w:rsidDel="00765599">
              <w:rPr>
                <w:rStyle w:val="Hyperlink"/>
                <w:noProof/>
              </w:rPr>
              <w:delText>b.</w:delText>
            </w:r>
            <w:r w:rsidDel="00765599">
              <w:rPr>
                <w:rFonts w:asciiTheme="minorHAnsi" w:eastAsiaTheme="minorEastAsia" w:hAnsiTheme="minorHAnsi" w:cstheme="minorBidi"/>
                <w:noProof/>
                <w:sz w:val="22"/>
                <w:szCs w:val="22"/>
              </w:rPr>
              <w:tab/>
            </w:r>
            <w:r w:rsidRPr="00765599" w:rsidDel="00765599">
              <w:rPr>
                <w:rStyle w:val="Hyperlink"/>
                <w:noProof/>
              </w:rPr>
              <w:delText>Problems with current lock-based mechanisms</w:delText>
            </w:r>
            <w:r w:rsidDel="00765599">
              <w:rPr>
                <w:noProof/>
                <w:webHidden/>
              </w:rPr>
              <w:tab/>
              <w:delText>6</w:delText>
            </w:r>
          </w:del>
        </w:p>
        <w:p w14:paraId="69F9958C" w14:textId="1CB069B1" w:rsidR="00286061" w:rsidDel="00765599" w:rsidRDefault="00286061">
          <w:pPr>
            <w:pStyle w:val="TOC3"/>
            <w:tabs>
              <w:tab w:val="left" w:pos="880"/>
              <w:tab w:val="right" w:leader="dot" w:pos="9350"/>
            </w:tabs>
            <w:rPr>
              <w:del w:id="168" w:author="Christopher Susie" w:date="2020-02-02T12:26:00Z"/>
              <w:rFonts w:asciiTheme="minorHAnsi" w:eastAsiaTheme="minorEastAsia" w:hAnsiTheme="minorHAnsi" w:cstheme="minorBidi"/>
              <w:noProof/>
              <w:sz w:val="22"/>
              <w:szCs w:val="22"/>
            </w:rPr>
          </w:pPr>
          <w:del w:id="169" w:author="Christopher Susie" w:date="2020-02-02T12:26:00Z">
            <w:r w:rsidRPr="00765599" w:rsidDel="00765599">
              <w:rPr>
                <w:rStyle w:val="Hyperlink"/>
                <w:noProof/>
              </w:rPr>
              <w:delText>i.</w:delText>
            </w:r>
            <w:r w:rsidDel="00765599">
              <w:rPr>
                <w:rFonts w:asciiTheme="minorHAnsi" w:eastAsiaTheme="minorEastAsia" w:hAnsiTheme="minorHAnsi" w:cstheme="minorBidi"/>
                <w:noProof/>
                <w:sz w:val="22"/>
                <w:szCs w:val="22"/>
              </w:rPr>
              <w:tab/>
            </w:r>
            <w:r w:rsidRPr="00765599" w:rsidDel="00765599">
              <w:rPr>
                <w:rStyle w:val="Hyperlink"/>
                <w:noProof/>
              </w:rPr>
              <w:delText>Primary problem with current mechanisms is they protect data only when programmers follow convention; Also, try … finally syntax error prone</w:delText>
            </w:r>
            <w:r w:rsidDel="00765599">
              <w:rPr>
                <w:noProof/>
                <w:webHidden/>
              </w:rPr>
              <w:tab/>
              <w:delText>6</w:delText>
            </w:r>
          </w:del>
        </w:p>
        <w:p w14:paraId="26EAFDA5" w14:textId="1C2B78E7" w:rsidR="00286061" w:rsidDel="00765599" w:rsidRDefault="00286061">
          <w:pPr>
            <w:pStyle w:val="TOC3"/>
            <w:tabs>
              <w:tab w:val="left" w:pos="1100"/>
              <w:tab w:val="right" w:leader="dot" w:pos="9350"/>
            </w:tabs>
            <w:rPr>
              <w:del w:id="170" w:author="Christopher Susie" w:date="2020-02-02T12:26:00Z"/>
              <w:rFonts w:asciiTheme="minorHAnsi" w:eastAsiaTheme="minorEastAsia" w:hAnsiTheme="minorHAnsi" w:cstheme="minorBidi"/>
              <w:noProof/>
              <w:sz w:val="22"/>
              <w:szCs w:val="22"/>
            </w:rPr>
          </w:pPr>
          <w:del w:id="171" w:author="Christopher Susie" w:date="2020-02-02T12:26:00Z">
            <w:r w:rsidRPr="00765599" w:rsidDel="00765599">
              <w:rPr>
                <w:rStyle w:val="Hyperlink"/>
                <w:noProof/>
              </w:rPr>
              <w:delText>ii.</w:delText>
            </w:r>
            <w:r w:rsidDel="00765599">
              <w:rPr>
                <w:rFonts w:asciiTheme="minorHAnsi" w:eastAsiaTheme="minorEastAsia" w:hAnsiTheme="minorHAnsi" w:cstheme="minorBidi"/>
                <w:noProof/>
                <w:sz w:val="22"/>
                <w:szCs w:val="22"/>
              </w:rPr>
              <w:tab/>
            </w:r>
            <w:r w:rsidRPr="00765599" w:rsidDel="00765599">
              <w:rPr>
                <w:rStyle w:val="Hyperlink"/>
                <w:noProof/>
              </w:rPr>
              <w:delText>Atomic operations are highly useful alternative but not easy to understand and scope of usefulness limited compared to locks</w:delText>
            </w:r>
            <w:r w:rsidDel="00765599">
              <w:rPr>
                <w:noProof/>
                <w:webHidden/>
              </w:rPr>
              <w:tab/>
              <w:delText>7</w:delText>
            </w:r>
          </w:del>
        </w:p>
        <w:p w14:paraId="201157FE" w14:textId="3439A6AD" w:rsidR="00286061" w:rsidDel="00765599" w:rsidRDefault="00286061">
          <w:pPr>
            <w:pStyle w:val="TOC3"/>
            <w:tabs>
              <w:tab w:val="left" w:pos="1100"/>
              <w:tab w:val="right" w:leader="dot" w:pos="9350"/>
            </w:tabs>
            <w:rPr>
              <w:del w:id="172" w:author="Christopher Susie" w:date="2020-02-02T12:26:00Z"/>
              <w:rFonts w:asciiTheme="minorHAnsi" w:eastAsiaTheme="minorEastAsia" w:hAnsiTheme="minorHAnsi" w:cstheme="minorBidi"/>
              <w:noProof/>
              <w:sz w:val="22"/>
              <w:szCs w:val="22"/>
            </w:rPr>
          </w:pPr>
          <w:del w:id="173" w:author="Christopher Susie" w:date="2020-02-02T12:26:00Z">
            <w:r w:rsidRPr="00765599" w:rsidDel="00765599">
              <w:rPr>
                <w:rStyle w:val="Hyperlink"/>
                <w:noProof/>
              </w:rPr>
              <w:delText>iii.</w:delText>
            </w:r>
            <w:r w:rsidDel="00765599">
              <w:rPr>
                <w:rFonts w:asciiTheme="minorHAnsi" w:eastAsiaTheme="minorEastAsia" w:hAnsiTheme="minorHAnsi" w:cstheme="minorBidi"/>
                <w:noProof/>
                <w:sz w:val="22"/>
                <w:szCs w:val="22"/>
              </w:rPr>
              <w:tab/>
            </w:r>
            <w:r w:rsidRPr="00765599" w:rsidDel="00765599">
              <w:rPr>
                <w:rStyle w:val="Hyperlink"/>
                <w:noProof/>
              </w:rPr>
              <w:delText>C#’s lock mechanism is not timed when used in its RAII form and is bug prone when used in its try…finally form</w:delText>
            </w:r>
            <w:r w:rsidDel="00765599">
              <w:rPr>
                <w:noProof/>
                <w:webHidden/>
              </w:rPr>
              <w:tab/>
              <w:delText>7</w:delText>
            </w:r>
          </w:del>
        </w:p>
        <w:p w14:paraId="546975D3" w14:textId="68A735D5" w:rsidR="00286061" w:rsidDel="00765599" w:rsidRDefault="00286061">
          <w:pPr>
            <w:pStyle w:val="TOC3"/>
            <w:tabs>
              <w:tab w:val="left" w:pos="1100"/>
              <w:tab w:val="right" w:leader="dot" w:pos="9350"/>
            </w:tabs>
            <w:rPr>
              <w:del w:id="174" w:author="Christopher Susie" w:date="2020-02-02T12:26:00Z"/>
              <w:rFonts w:asciiTheme="minorHAnsi" w:eastAsiaTheme="minorEastAsia" w:hAnsiTheme="minorHAnsi" w:cstheme="minorBidi"/>
              <w:noProof/>
              <w:sz w:val="22"/>
              <w:szCs w:val="22"/>
            </w:rPr>
          </w:pPr>
          <w:del w:id="175" w:author="Christopher Susie" w:date="2020-02-02T12:26:00Z">
            <w:r w:rsidRPr="00765599" w:rsidDel="00765599">
              <w:rPr>
                <w:rStyle w:val="Hyperlink"/>
                <w:noProof/>
              </w:rPr>
              <w:delText>iv.</w:delText>
            </w:r>
            <w:r w:rsidDel="00765599">
              <w:rPr>
                <w:rFonts w:asciiTheme="minorHAnsi" w:eastAsiaTheme="minorEastAsia" w:hAnsiTheme="minorHAnsi" w:cstheme="minorBidi"/>
                <w:noProof/>
                <w:sz w:val="22"/>
                <w:szCs w:val="22"/>
              </w:rPr>
              <w:tab/>
            </w:r>
            <w:r w:rsidRPr="00765599" w:rsidDel="00765599">
              <w:rPr>
                <w:rStyle w:val="Hyperlink"/>
                <w:noProof/>
              </w:rPr>
              <w:delText>C#’s Monitor Lock mechanism is recursive</w:delText>
            </w:r>
            <w:r w:rsidDel="00765599">
              <w:rPr>
                <w:noProof/>
                <w:webHidden/>
              </w:rPr>
              <w:tab/>
              <w:delText>7</w:delText>
            </w:r>
          </w:del>
        </w:p>
        <w:p w14:paraId="6CDA1596" w14:textId="300221F8" w:rsidR="00286061" w:rsidDel="00765599" w:rsidRDefault="00286061">
          <w:pPr>
            <w:pStyle w:val="TOC3"/>
            <w:tabs>
              <w:tab w:val="left" w:pos="1100"/>
              <w:tab w:val="right" w:leader="dot" w:pos="9350"/>
            </w:tabs>
            <w:rPr>
              <w:del w:id="176" w:author="Christopher Susie" w:date="2020-02-02T12:26:00Z"/>
              <w:rFonts w:asciiTheme="minorHAnsi" w:eastAsiaTheme="minorEastAsia" w:hAnsiTheme="minorHAnsi" w:cstheme="minorBidi"/>
              <w:noProof/>
              <w:sz w:val="22"/>
              <w:szCs w:val="22"/>
            </w:rPr>
          </w:pPr>
          <w:del w:id="177" w:author="Christopher Susie" w:date="2020-02-02T12:26:00Z">
            <w:r w:rsidRPr="00765599" w:rsidDel="00765599">
              <w:rPr>
                <w:rStyle w:val="Hyperlink"/>
                <w:noProof/>
              </w:rPr>
              <w:delText>v.</w:delText>
            </w:r>
            <w:r w:rsidDel="00765599">
              <w:rPr>
                <w:rFonts w:asciiTheme="minorHAnsi" w:eastAsiaTheme="minorEastAsia" w:hAnsiTheme="minorHAnsi" w:cstheme="minorBidi"/>
                <w:noProof/>
                <w:sz w:val="22"/>
                <w:szCs w:val="22"/>
              </w:rPr>
              <w:tab/>
            </w:r>
            <w:r w:rsidRPr="00765599" w:rsidDel="00765599">
              <w:rPr>
                <w:rStyle w:val="Hyperlink"/>
                <w:noProof/>
              </w:rPr>
              <w:delText>Carefully crafted objects can be the most effective solution, but these are often not possible or maintainable by all given changing requirements</w:delText>
            </w:r>
            <w:r w:rsidDel="00765599">
              <w:rPr>
                <w:noProof/>
                <w:webHidden/>
              </w:rPr>
              <w:tab/>
              <w:delText>11</w:delText>
            </w:r>
          </w:del>
        </w:p>
        <w:p w14:paraId="057B17F4" w14:textId="11C4E425" w:rsidR="00286061" w:rsidDel="00765599" w:rsidRDefault="00286061">
          <w:pPr>
            <w:pStyle w:val="TOC2"/>
            <w:tabs>
              <w:tab w:val="left" w:pos="880"/>
              <w:tab w:val="right" w:leader="dot" w:pos="9350"/>
            </w:tabs>
            <w:rPr>
              <w:del w:id="178" w:author="Christopher Susie" w:date="2020-02-02T12:26:00Z"/>
              <w:rFonts w:asciiTheme="minorHAnsi" w:eastAsiaTheme="minorEastAsia" w:hAnsiTheme="minorHAnsi" w:cstheme="minorBidi"/>
              <w:noProof/>
              <w:sz w:val="22"/>
              <w:szCs w:val="22"/>
            </w:rPr>
          </w:pPr>
          <w:del w:id="179" w:author="Christopher Susie" w:date="2020-02-02T12:26:00Z">
            <w:r w:rsidRPr="00765599" w:rsidDel="00765599">
              <w:rPr>
                <w:rStyle w:val="Hyperlink"/>
                <w:noProof/>
              </w:rPr>
              <w:delText>c.</w:delText>
            </w:r>
            <w:r w:rsidDel="00765599">
              <w:rPr>
                <w:rFonts w:asciiTheme="minorHAnsi" w:eastAsiaTheme="minorEastAsia" w:hAnsiTheme="minorHAnsi" w:cstheme="minorBidi"/>
                <w:noProof/>
                <w:sz w:val="22"/>
                <w:szCs w:val="22"/>
              </w:rPr>
              <w:tab/>
            </w:r>
            <w:r w:rsidRPr="00765599" w:rsidDel="00765599">
              <w:rPr>
                <w:rStyle w:val="Hyperlink"/>
                <w:noProof/>
              </w:rPr>
              <w:delText>DotNetVault isolates protected data and prevents access to it without first obtaining a lock</w:delText>
            </w:r>
            <w:r w:rsidDel="00765599">
              <w:rPr>
                <w:noProof/>
                <w:webHidden/>
              </w:rPr>
              <w:tab/>
              <w:delText>11</w:delText>
            </w:r>
          </w:del>
        </w:p>
        <w:p w14:paraId="5E5293E0" w14:textId="07DD89C8" w:rsidR="00286061" w:rsidDel="00765599" w:rsidRDefault="00286061">
          <w:pPr>
            <w:pStyle w:val="TOC3"/>
            <w:tabs>
              <w:tab w:val="left" w:pos="880"/>
              <w:tab w:val="right" w:leader="dot" w:pos="9350"/>
            </w:tabs>
            <w:rPr>
              <w:del w:id="180" w:author="Christopher Susie" w:date="2020-02-02T12:26:00Z"/>
              <w:rFonts w:asciiTheme="minorHAnsi" w:eastAsiaTheme="minorEastAsia" w:hAnsiTheme="minorHAnsi" w:cstheme="minorBidi"/>
              <w:noProof/>
              <w:sz w:val="22"/>
              <w:szCs w:val="22"/>
            </w:rPr>
          </w:pPr>
          <w:del w:id="181" w:author="Christopher Susie" w:date="2020-02-02T12:26:00Z">
            <w:r w:rsidRPr="00765599" w:rsidDel="00765599">
              <w:rPr>
                <w:rStyle w:val="Hyperlink"/>
                <w:noProof/>
              </w:rPr>
              <w:delText>i.</w:delText>
            </w:r>
            <w:r w:rsidDel="00765599">
              <w:rPr>
                <w:rFonts w:asciiTheme="minorHAnsi" w:eastAsiaTheme="minorEastAsia" w:hAnsiTheme="minorHAnsi" w:cstheme="minorBidi"/>
                <w:noProof/>
                <w:sz w:val="22"/>
                <w:szCs w:val="22"/>
              </w:rPr>
              <w:tab/>
            </w:r>
            <w:r w:rsidRPr="00765599" w:rsidDel="00765599">
              <w:rPr>
                <w:rStyle w:val="Hyperlink"/>
                <w:noProof/>
              </w:rPr>
              <w:delText>C# 8’s Disposable ref struct is used to isolate obtained locks on the stack and ensure prompt release in all cases</w:delText>
            </w:r>
            <w:r w:rsidDel="00765599">
              <w:rPr>
                <w:noProof/>
                <w:webHidden/>
              </w:rPr>
              <w:tab/>
              <w:delText>12</w:delText>
            </w:r>
          </w:del>
        </w:p>
        <w:p w14:paraId="20FFE6F9" w14:textId="516672F0" w:rsidR="00286061" w:rsidDel="00765599" w:rsidRDefault="00286061">
          <w:pPr>
            <w:pStyle w:val="TOC3"/>
            <w:tabs>
              <w:tab w:val="left" w:pos="1100"/>
              <w:tab w:val="right" w:leader="dot" w:pos="9350"/>
            </w:tabs>
            <w:rPr>
              <w:del w:id="182" w:author="Christopher Susie" w:date="2020-02-02T12:26:00Z"/>
              <w:rFonts w:asciiTheme="minorHAnsi" w:eastAsiaTheme="minorEastAsia" w:hAnsiTheme="minorHAnsi" w:cstheme="minorBidi"/>
              <w:noProof/>
              <w:sz w:val="22"/>
              <w:szCs w:val="22"/>
            </w:rPr>
          </w:pPr>
          <w:del w:id="183" w:author="Christopher Susie" w:date="2020-02-02T12:26:00Z">
            <w:r w:rsidRPr="00765599" w:rsidDel="00765599">
              <w:rPr>
                <w:rStyle w:val="Hyperlink"/>
                <w:noProof/>
              </w:rPr>
              <w:delText>ii.</w:delText>
            </w:r>
            <w:r w:rsidDel="00765599">
              <w:rPr>
                <w:rFonts w:asciiTheme="minorHAnsi" w:eastAsiaTheme="minorEastAsia" w:hAnsiTheme="minorHAnsi" w:cstheme="minorBidi"/>
                <w:noProof/>
                <w:sz w:val="22"/>
                <w:szCs w:val="22"/>
              </w:rPr>
              <w:tab/>
            </w:r>
            <w:r w:rsidRPr="00765599" w:rsidDel="00765599">
              <w:rPr>
                <w:rStyle w:val="Hyperlink"/>
                <w:noProof/>
              </w:rPr>
              <w:delText>Static analysis prevents leakage or mingling of shared mutable state</w:delText>
            </w:r>
            <w:r w:rsidDel="00765599">
              <w:rPr>
                <w:noProof/>
                <w:webHidden/>
              </w:rPr>
              <w:tab/>
              <w:delText>13</w:delText>
            </w:r>
          </w:del>
        </w:p>
        <w:p w14:paraId="144C95D5" w14:textId="08FA704E" w:rsidR="00286061" w:rsidDel="00765599" w:rsidRDefault="00286061">
          <w:pPr>
            <w:pStyle w:val="TOC1"/>
            <w:tabs>
              <w:tab w:val="left" w:pos="520"/>
              <w:tab w:val="right" w:leader="dot" w:pos="9350"/>
            </w:tabs>
            <w:rPr>
              <w:del w:id="184" w:author="Christopher Susie" w:date="2020-02-02T12:26:00Z"/>
              <w:rFonts w:asciiTheme="minorHAnsi" w:eastAsiaTheme="minorEastAsia" w:hAnsiTheme="minorHAnsi" w:cstheme="minorBidi"/>
              <w:noProof/>
              <w:sz w:val="22"/>
              <w:szCs w:val="22"/>
            </w:rPr>
          </w:pPr>
          <w:del w:id="185" w:author="Christopher Susie" w:date="2020-02-02T12:26:00Z">
            <w:r w:rsidRPr="00765599" w:rsidDel="00765599">
              <w:rPr>
                <w:rStyle w:val="Hyperlink"/>
                <w:noProof/>
              </w:rPr>
              <w:delText>2.</w:delText>
            </w:r>
            <w:r w:rsidDel="00765599">
              <w:rPr>
                <w:rFonts w:asciiTheme="minorHAnsi" w:eastAsiaTheme="minorEastAsia" w:hAnsiTheme="minorHAnsi" w:cstheme="minorBidi"/>
                <w:noProof/>
                <w:sz w:val="22"/>
                <w:szCs w:val="22"/>
              </w:rPr>
              <w:tab/>
            </w:r>
            <w:r w:rsidRPr="00765599" w:rsidDel="00765599">
              <w:rPr>
                <w:rStyle w:val="Hyperlink"/>
                <w:noProof/>
              </w:rPr>
              <w:delText>Prerequisites</w:delText>
            </w:r>
            <w:r w:rsidDel="00765599">
              <w:rPr>
                <w:noProof/>
                <w:webHidden/>
              </w:rPr>
              <w:tab/>
              <w:delText>14</w:delText>
            </w:r>
          </w:del>
        </w:p>
        <w:p w14:paraId="591CC8C5" w14:textId="624C812B" w:rsidR="00286061" w:rsidDel="00765599" w:rsidRDefault="00286061">
          <w:pPr>
            <w:pStyle w:val="TOC1"/>
            <w:tabs>
              <w:tab w:val="left" w:pos="520"/>
              <w:tab w:val="right" w:leader="dot" w:pos="9350"/>
            </w:tabs>
            <w:rPr>
              <w:del w:id="186" w:author="Christopher Susie" w:date="2020-02-02T12:26:00Z"/>
              <w:rFonts w:asciiTheme="minorHAnsi" w:eastAsiaTheme="minorEastAsia" w:hAnsiTheme="minorHAnsi" w:cstheme="minorBidi"/>
              <w:noProof/>
              <w:sz w:val="22"/>
              <w:szCs w:val="22"/>
            </w:rPr>
          </w:pPr>
          <w:del w:id="187" w:author="Christopher Susie" w:date="2020-02-02T12:26:00Z">
            <w:r w:rsidRPr="00765599" w:rsidDel="00765599">
              <w:rPr>
                <w:rStyle w:val="Hyperlink"/>
                <w:noProof/>
              </w:rPr>
              <w:delText>3.</w:delText>
            </w:r>
            <w:r w:rsidDel="00765599">
              <w:rPr>
                <w:rFonts w:asciiTheme="minorHAnsi" w:eastAsiaTheme="minorEastAsia" w:hAnsiTheme="minorHAnsi" w:cstheme="minorBidi"/>
                <w:noProof/>
                <w:sz w:val="22"/>
                <w:szCs w:val="22"/>
              </w:rPr>
              <w:tab/>
            </w:r>
            <w:r w:rsidRPr="00765599" w:rsidDel="00765599">
              <w:rPr>
                <w:rStyle w:val="Hyperlink"/>
                <w:noProof/>
              </w:rPr>
              <w:delText>Installation</w:delText>
            </w:r>
            <w:r w:rsidDel="00765599">
              <w:rPr>
                <w:noProof/>
                <w:webHidden/>
              </w:rPr>
              <w:tab/>
              <w:delText>14</w:delText>
            </w:r>
          </w:del>
        </w:p>
        <w:p w14:paraId="404F16D7" w14:textId="75C3B314" w:rsidR="00286061" w:rsidDel="00765599" w:rsidRDefault="00286061">
          <w:pPr>
            <w:pStyle w:val="TOC1"/>
            <w:tabs>
              <w:tab w:val="left" w:pos="520"/>
              <w:tab w:val="right" w:leader="dot" w:pos="9350"/>
            </w:tabs>
            <w:rPr>
              <w:del w:id="188" w:author="Christopher Susie" w:date="2020-02-02T12:26:00Z"/>
              <w:rFonts w:asciiTheme="minorHAnsi" w:eastAsiaTheme="minorEastAsia" w:hAnsiTheme="minorHAnsi" w:cstheme="minorBidi"/>
              <w:noProof/>
              <w:sz w:val="22"/>
              <w:szCs w:val="22"/>
            </w:rPr>
          </w:pPr>
          <w:del w:id="189" w:author="Christopher Susie" w:date="2020-02-02T12:26:00Z">
            <w:r w:rsidRPr="00765599" w:rsidDel="00765599">
              <w:rPr>
                <w:rStyle w:val="Hyperlink"/>
                <w:noProof/>
              </w:rPr>
              <w:delText>4.</w:delText>
            </w:r>
            <w:r w:rsidDel="00765599">
              <w:rPr>
                <w:rFonts w:asciiTheme="minorHAnsi" w:eastAsiaTheme="minorEastAsia" w:hAnsiTheme="minorHAnsi" w:cstheme="minorBidi"/>
                <w:noProof/>
                <w:sz w:val="22"/>
                <w:szCs w:val="22"/>
              </w:rPr>
              <w:tab/>
            </w:r>
            <w:r w:rsidRPr="00765599" w:rsidDel="00765599">
              <w:rPr>
                <w:rStyle w:val="Hyperlink"/>
                <w:noProof/>
              </w:rPr>
              <w:delText>Usage Guide</w:delText>
            </w:r>
            <w:r w:rsidDel="00765599">
              <w:rPr>
                <w:noProof/>
                <w:webHidden/>
              </w:rPr>
              <w:tab/>
              <w:delText>14</w:delText>
            </w:r>
          </w:del>
        </w:p>
        <w:p w14:paraId="352C17D0" w14:textId="4F6DBAFE" w:rsidR="00286061" w:rsidDel="00765599" w:rsidRDefault="00286061">
          <w:pPr>
            <w:pStyle w:val="TOC2"/>
            <w:tabs>
              <w:tab w:val="left" w:pos="880"/>
              <w:tab w:val="right" w:leader="dot" w:pos="9350"/>
            </w:tabs>
            <w:rPr>
              <w:del w:id="190" w:author="Christopher Susie" w:date="2020-02-02T12:26:00Z"/>
              <w:rFonts w:asciiTheme="minorHAnsi" w:eastAsiaTheme="minorEastAsia" w:hAnsiTheme="minorHAnsi" w:cstheme="minorBidi"/>
              <w:noProof/>
              <w:sz w:val="22"/>
              <w:szCs w:val="22"/>
            </w:rPr>
          </w:pPr>
          <w:del w:id="191" w:author="Christopher Susie" w:date="2020-02-02T12:26:00Z">
            <w:r w:rsidRPr="00765599" w:rsidDel="00765599">
              <w:rPr>
                <w:rStyle w:val="Hyperlink"/>
                <w:iCs/>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 xml:space="preserve">Concept of </w:delText>
            </w:r>
            <w:r w:rsidR="008023A8" w:rsidRPr="00765599" w:rsidDel="00765599">
              <w:rPr>
                <w:rStyle w:val="Hyperlink"/>
                <w:noProof/>
              </w:rPr>
              <w:delText>vault-safe</w:delText>
            </w:r>
            <w:r w:rsidRPr="00765599" w:rsidDel="00765599">
              <w:rPr>
                <w:rStyle w:val="Hyperlink"/>
                <w:noProof/>
              </w:rPr>
              <w:delText>ty</w:delText>
            </w:r>
            <w:r w:rsidDel="00765599">
              <w:rPr>
                <w:noProof/>
                <w:webHidden/>
              </w:rPr>
              <w:tab/>
              <w:delText>14</w:delText>
            </w:r>
          </w:del>
        </w:p>
        <w:p w14:paraId="779A5B01" w14:textId="4D23BE0F" w:rsidR="00286061" w:rsidDel="00765599" w:rsidRDefault="00286061">
          <w:pPr>
            <w:pStyle w:val="TOC2"/>
            <w:tabs>
              <w:tab w:val="left" w:pos="880"/>
              <w:tab w:val="right" w:leader="dot" w:pos="9350"/>
            </w:tabs>
            <w:rPr>
              <w:del w:id="192" w:author="Christopher Susie" w:date="2020-02-02T12:26:00Z"/>
              <w:rFonts w:asciiTheme="minorHAnsi" w:eastAsiaTheme="minorEastAsia" w:hAnsiTheme="minorHAnsi" w:cstheme="minorBidi"/>
              <w:noProof/>
              <w:sz w:val="22"/>
              <w:szCs w:val="22"/>
            </w:rPr>
          </w:pPr>
          <w:del w:id="193" w:author="Christopher Susie" w:date="2020-02-02T12:26:00Z">
            <w:r w:rsidRPr="00765599" w:rsidDel="00765599">
              <w:rPr>
                <w:rStyle w:val="Hyperlink"/>
                <w:noProof/>
              </w:rPr>
              <w:delText>b.</w:delText>
            </w:r>
            <w:r w:rsidDel="00765599">
              <w:rPr>
                <w:rFonts w:asciiTheme="minorHAnsi" w:eastAsiaTheme="minorEastAsia" w:hAnsiTheme="minorHAnsi" w:cstheme="minorBidi"/>
                <w:noProof/>
                <w:sz w:val="22"/>
                <w:szCs w:val="22"/>
              </w:rPr>
              <w:tab/>
            </w:r>
            <w:r w:rsidRPr="00765599" w:rsidDel="00765599">
              <w:rPr>
                <w:rStyle w:val="Hyperlink"/>
                <w:noProof/>
              </w:rPr>
              <w:delText>Overview of Tools</w:delText>
            </w:r>
            <w:r w:rsidDel="00765599">
              <w:rPr>
                <w:noProof/>
                <w:webHidden/>
              </w:rPr>
              <w:tab/>
              <w:delText>16</w:delText>
            </w:r>
          </w:del>
        </w:p>
        <w:p w14:paraId="77A22A66" w14:textId="1BB9BE62" w:rsidR="00286061" w:rsidDel="00765599" w:rsidRDefault="00286061">
          <w:pPr>
            <w:pStyle w:val="TOC3"/>
            <w:tabs>
              <w:tab w:val="left" w:pos="880"/>
              <w:tab w:val="right" w:leader="dot" w:pos="9350"/>
            </w:tabs>
            <w:rPr>
              <w:del w:id="194" w:author="Christopher Susie" w:date="2020-02-02T12:26:00Z"/>
              <w:rFonts w:asciiTheme="minorHAnsi" w:eastAsiaTheme="minorEastAsia" w:hAnsiTheme="minorHAnsi" w:cstheme="minorBidi"/>
              <w:noProof/>
              <w:sz w:val="22"/>
              <w:szCs w:val="22"/>
            </w:rPr>
          </w:pPr>
          <w:del w:id="195" w:author="Christopher Susie" w:date="2020-02-02T12:26:00Z">
            <w:r w:rsidRPr="00765599" w:rsidDel="00765599">
              <w:rPr>
                <w:rStyle w:val="Hyperlink"/>
                <w:iCs/>
                <w:noProof/>
              </w:rPr>
              <w:delText>i.</w:delText>
            </w:r>
            <w:r w:rsidDel="00765599">
              <w:rPr>
                <w:rFonts w:asciiTheme="minorHAnsi" w:eastAsiaTheme="minorEastAsia" w:hAnsiTheme="minorHAnsi" w:cstheme="minorBidi"/>
                <w:noProof/>
                <w:sz w:val="22"/>
                <w:szCs w:val="22"/>
              </w:rPr>
              <w:tab/>
            </w:r>
            <w:r w:rsidRPr="00765599" w:rsidDel="00765599">
              <w:rPr>
                <w:rStyle w:val="Hyperlink"/>
                <w:i/>
                <w:noProof/>
              </w:rPr>
              <w:delText>Vaults</w:delText>
            </w:r>
            <w:r w:rsidDel="00765599">
              <w:rPr>
                <w:noProof/>
                <w:webHidden/>
              </w:rPr>
              <w:tab/>
              <w:delText>16</w:delText>
            </w:r>
          </w:del>
        </w:p>
        <w:p w14:paraId="234180C5" w14:textId="3534CA9B" w:rsidR="00286061" w:rsidDel="00765599" w:rsidRDefault="00286061">
          <w:pPr>
            <w:pStyle w:val="TOC3"/>
            <w:tabs>
              <w:tab w:val="left" w:pos="1100"/>
              <w:tab w:val="right" w:leader="dot" w:pos="9350"/>
            </w:tabs>
            <w:rPr>
              <w:del w:id="196" w:author="Christopher Susie" w:date="2020-02-02T12:26:00Z"/>
              <w:rFonts w:asciiTheme="minorHAnsi" w:eastAsiaTheme="minorEastAsia" w:hAnsiTheme="minorHAnsi" w:cstheme="minorBidi"/>
              <w:noProof/>
              <w:sz w:val="22"/>
              <w:szCs w:val="22"/>
            </w:rPr>
          </w:pPr>
          <w:del w:id="197" w:author="Christopher Susie" w:date="2020-02-02T12:26:00Z">
            <w:r w:rsidRPr="00765599" w:rsidDel="00765599">
              <w:rPr>
                <w:rStyle w:val="Hyperlink"/>
                <w:iCs/>
                <w:noProof/>
              </w:rPr>
              <w:delText>ii.</w:delText>
            </w:r>
            <w:r w:rsidDel="00765599">
              <w:rPr>
                <w:rFonts w:asciiTheme="minorHAnsi" w:eastAsiaTheme="minorEastAsia" w:hAnsiTheme="minorHAnsi" w:cstheme="minorBidi"/>
                <w:noProof/>
                <w:sz w:val="22"/>
                <w:szCs w:val="22"/>
              </w:rPr>
              <w:tab/>
            </w:r>
            <w:r w:rsidRPr="00765599" w:rsidDel="00765599">
              <w:rPr>
                <w:rStyle w:val="Hyperlink"/>
                <w:i/>
                <w:noProof/>
              </w:rPr>
              <w:delText>LockedResources</w:delText>
            </w:r>
            <w:r w:rsidDel="00765599">
              <w:rPr>
                <w:noProof/>
                <w:webHidden/>
              </w:rPr>
              <w:tab/>
              <w:delText>16</w:delText>
            </w:r>
          </w:del>
        </w:p>
        <w:p w14:paraId="22F5C6D5" w14:textId="4B35CF80" w:rsidR="00286061" w:rsidDel="00765599" w:rsidRDefault="00286061">
          <w:pPr>
            <w:pStyle w:val="TOC2"/>
            <w:tabs>
              <w:tab w:val="left" w:pos="880"/>
              <w:tab w:val="right" w:leader="dot" w:pos="9350"/>
            </w:tabs>
            <w:rPr>
              <w:del w:id="198" w:author="Christopher Susie" w:date="2020-02-02T12:26:00Z"/>
              <w:rFonts w:asciiTheme="minorHAnsi" w:eastAsiaTheme="minorEastAsia" w:hAnsiTheme="minorHAnsi" w:cstheme="minorBidi"/>
              <w:noProof/>
              <w:sz w:val="22"/>
              <w:szCs w:val="22"/>
            </w:rPr>
          </w:pPr>
          <w:del w:id="199" w:author="Christopher Susie" w:date="2020-02-02T12:26:00Z">
            <w:r w:rsidRPr="00765599" w:rsidDel="00765599">
              <w:rPr>
                <w:rStyle w:val="Hyperlink"/>
                <w:noProof/>
              </w:rPr>
              <w:delText>c.</w:delText>
            </w:r>
            <w:r w:rsidDel="00765599">
              <w:rPr>
                <w:rFonts w:asciiTheme="minorHAnsi" w:eastAsiaTheme="minorEastAsia" w:hAnsiTheme="minorHAnsi" w:cstheme="minorBidi"/>
                <w:noProof/>
                <w:sz w:val="22"/>
                <w:szCs w:val="22"/>
              </w:rPr>
              <w:tab/>
            </w:r>
            <w:r w:rsidRPr="00765599" w:rsidDel="00765599">
              <w:rPr>
                <w:rStyle w:val="Hyperlink"/>
                <w:noProof/>
              </w:rPr>
              <w:delText>Vaults In-Depth</w:delText>
            </w:r>
            <w:r w:rsidDel="00765599">
              <w:rPr>
                <w:noProof/>
                <w:webHidden/>
              </w:rPr>
              <w:tab/>
              <w:delText>18</w:delText>
            </w:r>
          </w:del>
        </w:p>
        <w:p w14:paraId="49D994DF" w14:textId="513F23C4" w:rsidR="00286061" w:rsidDel="00765599" w:rsidRDefault="00286061">
          <w:pPr>
            <w:pStyle w:val="TOC3"/>
            <w:tabs>
              <w:tab w:val="left" w:pos="880"/>
              <w:tab w:val="right" w:leader="dot" w:pos="9350"/>
            </w:tabs>
            <w:rPr>
              <w:del w:id="200" w:author="Christopher Susie" w:date="2020-02-02T12:26:00Z"/>
              <w:rFonts w:asciiTheme="minorHAnsi" w:eastAsiaTheme="minorEastAsia" w:hAnsiTheme="minorHAnsi" w:cstheme="minorBidi"/>
              <w:noProof/>
              <w:sz w:val="22"/>
              <w:szCs w:val="22"/>
            </w:rPr>
          </w:pPr>
          <w:del w:id="201" w:author="Christopher Susie" w:date="2020-02-02T12:26:00Z">
            <w:r w:rsidRPr="00765599" w:rsidDel="00765599">
              <w:rPr>
                <w:rStyle w:val="Hyperlink"/>
                <w:iCs/>
                <w:noProof/>
              </w:rPr>
              <w:delText>i.</w:delText>
            </w:r>
            <w:r w:rsidDel="00765599">
              <w:rPr>
                <w:rFonts w:asciiTheme="minorHAnsi" w:eastAsiaTheme="minorEastAsia" w:hAnsiTheme="minorHAnsi" w:cstheme="minorBidi"/>
                <w:noProof/>
                <w:sz w:val="22"/>
                <w:szCs w:val="22"/>
              </w:rPr>
              <w:tab/>
            </w:r>
            <w:r w:rsidRPr="00765599" w:rsidDel="00765599">
              <w:rPr>
                <w:rStyle w:val="Hyperlink"/>
                <w:noProof/>
              </w:rPr>
              <w:delText>Functionality Common to All Vaults (intended for public consumption)</w:delText>
            </w:r>
            <w:r w:rsidDel="00765599">
              <w:rPr>
                <w:noProof/>
                <w:webHidden/>
              </w:rPr>
              <w:tab/>
              <w:delText>18</w:delText>
            </w:r>
          </w:del>
        </w:p>
        <w:p w14:paraId="3B311165" w14:textId="028A1CD4" w:rsidR="00286061" w:rsidDel="00765599" w:rsidRDefault="00286061">
          <w:pPr>
            <w:pStyle w:val="TOC3"/>
            <w:tabs>
              <w:tab w:val="left" w:pos="1100"/>
              <w:tab w:val="right" w:leader="dot" w:pos="9350"/>
            </w:tabs>
            <w:rPr>
              <w:del w:id="202" w:author="Christopher Susie" w:date="2020-02-02T12:26:00Z"/>
              <w:rFonts w:asciiTheme="minorHAnsi" w:eastAsiaTheme="minorEastAsia" w:hAnsiTheme="minorHAnsi" w:cstheme="minorBidi"/>
              <w:noProof/>
              <w:sz w:val="22"/>
              <w:szCs w:val="22"/>
            </w:rPr>
          </w:pPr>
          <w:del w:id="203" w:author="Christopher Susie" w:date="2020-02-02T12:26:00Z">
            <w:r w:rsidRPr="00765599" w:rsidDel="00765599">
              <w:rPr>
                <w:rStyle w:val="Hyperlink"/>
                <w:iCs/>
                <w:noProof/>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
              <w:delText>BasicVault&lt;T&gt;</w:delText>
            </w:r>
            <w:r w:rsidDel="00765599">
              <w:rPr>
                <w:noProof/>
                <w:webHidden/>
              </w:rPr>
              <w:tab/>
              <w:delText>21</w:delText>
            </w:r>
          </w:del>
        </w:p>
        <w:p w14:paraId="6475161F" w14:textId="6C1802C1" w:rsidR="00286061" w:rsidDel="00765599" w:rsidRDefault="00286061">
          <w:pPr>
            <w:pStyle w:val="TOC3"/>
            <w:tabs>
              <w:tab w:val="left" w:pos="1100"/>
              <w:tab w:val="right" w:leader="dot" w:pos="9350"/>
            </w:tabs>
            <w:rPr>
              <w:del w:id="204" w:author="Christopher Susie" w:date="2020-02-02T12:26:00Z"/>
              <w:rFonts w:asciiTheme="minorHAnsi" w:eastAsiaTheme="minorEastAsia" w:hAnsiTheme="minorHAnsi" w:cstheme="minorBidi"/>
              <w:noProof/>
              <w:sz w:val="22"/>
              <w:szCs w:val="22"/>
            </w:rPr>
          </w:pPr>
          <w:del w:id="205" w:author="Christopher Susie" w:date="2020-02-02T12:26:00Z">
            <w:r w:rsidRPr="00765599" w:rsidDel="00765599">
              <w:rPr>
                <w:rStyle w:val="Hyperlink"/>
                <w:rFonts w:eastAsia="Times New Roman"/>
                <w:iCs/>
                <w:noProof/>
              </w:rPr>
              <w:delText>iii.</w:delText>
            </w:r>
            <w:r w:rsidDel="00765599">
              <w:rPr>
                <w:rFonts w:asciiTheme="minorHAnsi" w:eastAsiaTheme="minorEastAsia" w:hAnsiTheme="minorHAnsi" w:cstheme="minorBidi"/>
                <w:noProof/>
                <w:sz w:val="22"/>
                <w:szCs w:val="22"/>
              </w:rPr>
              <w:tab/>
            </w:r>
            <w:r w:rsidR="00300C44" w:rsidRPr="00765599" w:rsidDel="00765599">
              <w:rPr>
                <w:rStyle w:val="Hyperlink"/>
                <w:rFonts w:eastAsia="Times New Roman"/>
                <w:i/>
                <w:iCs/>
                <w:noProof/>
              </w:rPr>
              <w:delText>MutableResourceVault</w:delText>
            </w:r>
            <w:r w:rsidRPr="00765599" w:rsidDel="00765599">
              <w:rPr>
                <w:rStyle w:val="Hyperlink"/>
                <w:rFonts w:eastAsia="Times New Roman"/>
                <w:i/>
                <w:iCs/>
                <w:noProof/>
              </w:rPr>
              <w:delText>&lt;T&gt;</w:delText>
            </w:r>
            <w:r w:rsidDel="00765599">
              <w:rPr>
                <w:noProof/>
                <w:webHidden/>
              </w:rPr>
              <w:tab/>
              <w:delText>22</w:delText>
            </w:r>
          </w:del>
        </w:p>
        <w:p w14:paraId="7ADE9992" w14:textId="4D400B53" w:rsidR="00286061" w:rsidDel="00765599" w:rsidRDefault="00286061">
          <w:pPr>
            <w:pStyle w:val="TOC3"/>
            <w:tabs>
              <w:tab w:val="left" w:pos="1100"/>
              <w:tab w:val="right" w:leader="dot" w:pos="9350"/>
            </w:tabs>
            <w:rPr>
              <w:del w:id="206" w:author="Christopher Susie" w:date="2020-02-02T12:26:00Z"/>
              <w:rFonts w:asciiTheme="minorHAnsi" w:eastAsiaTheme="minorEastAsia" w:hAnsiTheme="minorHAnsi" w:cstheme="minorBidi"/>
              <w:noProof/>
              <w:sz w:val="22"/>
              <w:szCs w:val="22"/>
            </w:rPr>
          </w:pPr>
          <w:del w:id="207" w:author="Christopher Susie" w:date="2020-02-02T12:26:00Z">
            <w:r w:rsidRPr="00765599" w:rsidDel="00765599">
              <w:rPr>
                <w:rStyle w:val="Hyperlink"/>
                <w:iCs/>
                <w:noProof/>
              </w:rPr>
              <w:delText>iv.</w:delText>
            </w:r>
            <w:r w:rsidDel="00765599">
              <w:rPr>
                <w:rFonts w:asciiTheme="minorHAnsi" w:eastAsiaTheme="minorEastAsia" w:hAnsiTheme="minorHAnsi" w:cstheme="minorBidi"/>
                <w:noProof/>
                <w:sz w:val="22"/>
                <w:szCs w:val="22"/>
              </w:rPr>
              <w:tab/>
            </w:r>
            <w:r w:rsidRPr="00765599" w:rsidDel="00765599">
              <w:rPr>
                <w:rStyle w:val="Hyperlink"/>
                <w:i/>
                <w:iCs/>
                <w:noProof/>
              </w:rPr>
              <w:delText>Customizable</w:delText>
            </w:r>
            <w:r w:rsidR="00300C44" w:rsidRPr="00765599" w:rsidDel="00765599">
              <w:rPr>
                <w:rStyle w:val="Hyperlink"/>
                <w:i/>
                <w:iCs/>
                <w:noProof/>
              </w:rPr>
              <w:delText>MutableResourceVault</w:delText>
            </w:r>
            <w:r w:rsidRPr="00765599" w:rsidDel="00765599">
              <w:rPr>
                <w:rStyle w:val="Hyperlink"/>
                <w:i/>
                <w:iCs/>
                <w:noProof/>
              </w:rPr>
              <w:delText>&lt;T&gt;</w:delText>
            </w:r>
            <w:r w:rsidDel="00765599">
              <w:rPr>
                <w:noProof/>
                <w:webHidden/>
              </w:rPr>
              <w:tab/>
              <w:delText>25</w:delText>
            </w:r>
          </w:del>
        </w:p>
        <w:p w14:paraId="48B66EF9" w14:textId="129CC97A" w:rsidR="00286061" w:rsidDel="00765599" w:rsidRDefault="00286061">
          <w:pPr>
            <w:pStyle w:val="TOC2"/>
            <w:tabs>
              <w:tab w:val="left" w:pos="880"/>
              <w:tab w:val="right" w:leader="dot" w:pos="9350"/>
            </w:tabs>
            <w:rPr>
              <w:del w:id="208" w:author="Christopher Susie" w:date="2020-02-02T12:26:00Z"/>
              <w:rFonts w:asciiTheme="minorHAnsi" w:eastAsiaTheme="minorEastAsia" w:hAnsiTheme="minorHAnsi" w:cstheme="minorBidi"/>
              <w:noProof/>
              <w:sz w:val="22"/>
              <w:szCs w:val="22"/>
            </w:rPr>
          </w:pPr>
          <w:del w:id="209" w:author="Christopher Susie" w:date="2020-02-02T12:26:00Z">
            <w:r w:rsidRPr="00765599" w:rsidDel="00765599">
              <w:rPr>
                <w:rStyle w:val="Hyperlink"/>
                <w:noProof/>
              </w:rPr>
              <w:delText>d.</w:delText>
            </w:r>
            <w:r w:rsidDel="00765599">
              <w:rPr>
                <w:rFonts w:asciiTheme="minorHAnsi" w:eastAsiaTheme="minorEastAsia" w:hAnsiTheme="minorHAnsi" w:cstheme="minorBidi"/>
                <w:noProof/>
                <w:sz w:val="22"/>
                <w:szCs w:val="22"/>
              </w:rPr>
              <w:tab/>
            </w:r>
            <w:r w:rsidRPr="00765599" w:rsidDel="00765599">
              <w:rPr>
                <w:rStyle w:val="Hyperlink"/>
                <w:noProof/>
              </w:rPr>
              <w:delText>LockedResources In-Depth</w:delText>
            </w:r>
            <w:r w:rsidDel="00765599">
              <w:rPr>
                <w:noProof/>
                <w:webHidden/>
              </w:rPr>
              <w:tab/>
              <w:delText>26</w:delText>
            </w:r>
          </w:del>
        </w:p>
        <w:p w14:paraId="19CC26E4" w14:textId="075D35E8" w:rsidR="00286061" w:rsidDel="00765599" w:rsidRDefault="00286061">
          <w:pPr>
            <w:pStyle w:val="TOC3"/>
            <w:tabs>
              <w:tab w:val="left" w:pos="880"/>
              <w:tab w:val="right" w:leader="dot" w:pos="9350"/>
            </w:tabs>
            <w:rPr>
              <w:del w:id="210" w:author="Christopher Susie" w:date="2020-02-02T12:26:00Z"/>
              <w:rFonts w:asciiTheme="minorHAnsi" w:eastAsiaTheme="minorEastAsia" w:hAnsiTheme="minorHAnsi" w:cstheme="minorBidi"/>
              <w:noProof/>
              <w:sz w:val="22"/>
              <w:szCs w:val="22"/>
            </w:rPr>
          </w:pPr>
          <w:del w:id="211" w:author="Christopher Susie" w:date="2020-02-02T12:26:00Z">
            <w:r w:rsidRPr="00765599" w:rsidDel="00765599">
              <w:rPr>
                <w:rStyle w:val="Hyperlink"/>
                <w:noProof/>
              </w:rPr>
              <w:delText>i.</w:delText>
            </w:r>
            <w:r w:rsidDel="00765599">
              <w:rPr>
                <w:rFonts w:asciiTheme="minorHAnsi" w:eastAsiaTheme="minorEastAsia" w:hAnsiTheme="minorHAnsi" w:cstheme="minorBidi"/>
                <w:noProof/>
                <w:sz w:val="22"/>
                <w:szCs w:val="22"/>
              </w:rPr>
              <w:tab/>
            </w:r>
            <w:r w:rsidRPr="00765599" w:rsidDel="00765599">
              <w:rPr>
                <w:rStyle w:val="Hyperlink"/>
                <w:noProof/>
              </w:rPr>
              <w:delText>Common Functionality</w:delText>
            </w:r>
            <w:r w:rsidDel="00765599">
              <w:rPr>
                <w:noProof/>
                <w:webHidden/>
              </w:rPr>
              <w:tab/>
              <w:delText>26</w:delText>
            </w:r>
          </w:del>
        </w:p>
        <w:p w14:paraId="47FCC9E6" w14:textId="0C528176" w:rsidR="00286061" w:rsidDel="00765599" w:rsidRDefault="00286061">
          <w:pPr>
            <w:pStyle w:val="TOC3"/>
            <w:tabs>
              <w:tab w:val="left" w:pos="1100"/>
              <w:tab w:val="right" w:leader="dot" w:pos="9350"/>
            </w:tabs>
            <w:rPr>
              <w:del w:id="212" w:author="Christopher Susie" w:date="2020-02-02T12:26:00Z"/>
              <w:rFonts w:asciiTheme="minorHAnsi" w:eastAsiaTheme="minorEastAsia" w:hAnsiTheme="minorHAnsi" w:cstheme="minorBidi"/>
              <w:noProof/>
              <w:sz w:val="22"/>
              <w:szCs w:val="22"/>
            </w:rPr>
          </w:pPr>
          <w:del w:id="213" w:author="Christopher Susie" w:date="2020-02-02T12:26:00Z">
            <w:r w:rsidRPr="00765599" w:rsidDel="00765599">
              <w:rPr>
                <w:rStyle w:val="Hyperlink"/>
                <w:i/>
                <w:iCs/>
                <w:noProof/>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
              <w:delText>LockedVaultObject&lt;TVault, [VaultSafeTypeParam] T&gt;</w:delText>
            </w:r>
            <w:r w:rsidDel="00765599">
              <w:rPr>
                <w:noProof/>
                <w:webHidden/>
              </w:rPr>
              <w:tab/>
              <w:delText>26</w:delText>
            </w:r>
          </w:del>
        </w:p>
        <w:p w14:paraId="47DA6AED" w14:textId="031A164E" w:rsidR="00286061" w:rsidDel="00765599" w:rsidRDefault="00286061">
          <w:pPr>
            <w:pStyle w:val="TOC3"/>
            <w:tabs>
              <w:tab w:val="left" w:pos="1100"/>
              <w:tab w:val="right" w:leader="dot" w:pos="9350"/>
            </w:tabs>
            <w:rPr>
              <w:del w:id="214" w:author="Christopher Susie" w:date="2020-02-02T12:26:00Z"/>
              <w:rFonts w:asciiTheme="minorHAnsi" w:eastAsiaTheme="minorEastAsia" w:hAnsiTheme="minorHAnsi" w:cstheme="minorBidi"/>
              <w:noProof/>
              <w:sz w:val="22"/>
              <w:szCs w:val="22"/>
            </w:rPr>
          </w:pPr>
          <w:del w:id="215" w:author="Christopher Susie" w:date="2020-02-02T12:26:00Z">
            <w:r w:rsidRPr="00765599" w:rsidDel="00765599">
              <w:rPr>
                <w:rStyle w:val="Hyperlink"/>
                <w:i/>
                <w:iCs/>
                <w:noProof/>
              </w:rPr>
              <w:delText>iii.</w:delText>
            </w:r>
            <w:r w:rsidDel="00765599">
              <w:rPr>
                <w:rFonts w:asciiTheme="minorHAnsi" w:eastAsiaTheme="minorEastAsia" w:hAnsiTheme="minorHAnsi" w:cstheme="minorBidi"/>
                <w:noProof/>
                <w:sz w:val="22"/>
                <w:szCs w:val="22"/>
              </w:rPr>
              <w:tab/>
            </w:r>
            <w:r w:rsidRPr="00765599" w:rsidDel="00765599">
              <w:rPr>
                <w:rStyle w:val="Hyperlink"/>
                <w:i/>
                <w:iCs/>
                <w:noProof/>
              </w:rPr>
              <w:delText>LockedVaultMutableResource&lt;TVault, TResource&gt;</w:delText>
            </w:r>
            <w:r w:rsidDel="00765599">
              <w:rPr>
                <w:noProof/>
                <w:webHidden/>
              </w:rPr>
              <w:tab/>
              <w:delText>28</w:delText>
            </w:r>
          </w:del>
        </w:p>
        <w:p w14:paraId="2144CEEE" w14:textId="2009CBDC" w:rsidR="00286061" w:rsidDel="00765599" w:rsidRDefault="00286061">
          <w:pPr>
            <w:pStyle w:val="TOC1"/>
            <w:tabs>
              <w:tab w:val="left" w:pos="520"/>
              <w:tab w:val="right" w:leader="dot" w:pos="9350"/>
            </w:tabs>
            <w:rPr>
              <w:del w:id="216" w:author="Christopher Susie" w:date="2020-02-02T12:26:00Z"/>
              <w:rFonts w:asciiTheme="minorHAnsi" w:eastAsiaTheme="minorEastAsia" w:hAnsiTheme="minorHAnsi" w:cstheme="minorBidi"/>
              <w:noProof/>
              <w:sz w:val="22"/>
              <w:szCs w:val="22"/>
            </w:rPr>
          </w:pPr>
          <w:del w:id="217" w:author="Christopher Susie" w:date="2020-02-02T12:26:00Z">
            <w:r w:rsidRPr="00765599" w:rsidDel="00765599">
              <w:rPr>
                <w:rStyle w:val="Hyperlink"/>
                <w:noProof/>
              </w:rPr>
              <w:delText>5.</w:delText>
            </w:r>
            <w:r w:rsidDel="00765599">
              <w:rPr>
                <w:rFonts w:asciiTheme="minorHAnsi" w:eastAsiaTheme="minorEastAsia" w:hAnsiTheme="minorHAnsi" w:cstheme="minorBidi"/>
                <w:noProof/>
                <w:sz w:val="22"/>
                <w:szCs w:val="22"/>
              </w:rPr>
              <w:tab/>
            </w:r>
            <w:r w:rsidRPr="00765599" w:rsidDel="00765599">
              <w:rPr>
                <w:rStyle w:val="Hyperlink"/>
                <w:noProof/>
              </w:rPr>
              <w:delText>Static Analyzer Rules</w:delText>
            </w:r>
            <w:r w:rsidDel="00765599">
              <w:rPr>
                <w:noProof/>
                <w:webHidden/>
              </w:rPr>
              <w:tab/>
              <w:delText>37</w:delText>
            </w:r>
          </w:del>
        </w:p>
        <w:p w14:paraId="67C34937" w14:textId="46817BCA" w:rsidR="00286061" w:rsidDel="00765599" w:rsidRDefault="00286061">
          <w:pPr>
            <w:pStyle w:val="TOC2"/>
            <w:tabs>
              <w:tab w:val="left" w:pos="880"/>
              <w:tab w:val="right" w:leader="dot" w:pos="9350"/>
            </w:tabs>
            <w:rPr>
              <w:del w:id="218" w:author="Christopher Susie" w:date="2020-02-02T12:26:00Z"/>
              <w:rFonts w:asciiTheme="minorHAnsi" w:eastAsiaTheme="minorEastAsia" w:hAnsiTheme="minorHAnsi" w:cstheme="minorBidi"/>
              <w:noProof/>
              <w:sz w:val="22"/>
              <w:szCs w:val="22"/>
            </w:rPr>
          </w:pPr>
          <w:del w:id="219" w:author="Christopher Susie" w:date="2020-02-02T12:26:00Z">
            <w:r w:rsidRPr="00765599" w:rsidDel="00765599">
              <w:rPr>
                <w:rStyle w:val="Hyperlink"/>
                <w:iCs/>
                <w:noProof/>
              </w:rPr>
              <w:delText>a.</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DotNetVault_UsingMandatory</w:delText>
            </w:r>
            <w:r w:rsidDel="00765599">
              <w:rPr>
                <w:noProof/>
                <w:webHidden/>
              </w:rPr>
              <w:tab/>
              <w:delText>37</w:delText>
            </w:r>
          </w:del>
        </w:p>
        <w:p w14:paraId="49DCAB21" w14:textId="7BDDBD56" w:rsidR="00286061" w:rsidDel="00765599" w:rsidRDefault="00286061">
          <w:pPr>
            <w:pStyle w:val="TOC2"/>
            <w:tabs>
              <w:tab w:val="left" w:pos="880"/>
              <w:tab w:val="right" w:leader="dot" w:pos="9350"/>
            </w:tabs>
            <w:rPr>
              <w:del w:id="220" w:author="Christopher Susie" w:date="2020-02-02T12:26:00Z"/>
              <w:rFonts w:asciiTheme="minorHAnsi" w:eastAsiaTheme="minorEastAsia" w:hAnsiTheme="minorHAnsi" w:cstheme="minorBidi"/>
              <w:noProof/>
              <w:sz w:val="22"/>
              <w:szCs w:val="22"/>
            </w:rPr>
          </w:pPr>
          <w:del w:id="221" w:author="Christopher Susie" w:date="2020-02-02T12:26:00Z">
            <w:r w:rsidRPr="00765599" w:rsidDel="00765599">
              <w:rPr>
                <w:rStyle w:val="Hyperlink"/>
                <w:iCs/>
                <w:noProof/>
              </w:rPr>
              <w:delText>b.</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w:delText>
            </w:r>
            <w:r w:rsidR="00A95F7E" w:rsidRPr="00765599" w:rsidDel="00765599">
              <w:rPr>
                <w:rStyle w:val="Hyperlink"/>
                <w:iCs/>
                <w:noProof/>
              </w:rPr>
              <w:delText>vault-safe</w:delText>
            </w:r>
            <w:r w:rsidDel="00765599">
              <w:rPr>
                <w:noProof/>
                <w:webHidden/>
              </w:rPr>
              <w:tab/>
              <w:delText>37</w:delText>
            </w:r>
          </w:del>
        </w:p>
        <w:p w14:paraId="319DFD43" w14:textId="7826912F" w:rsidR="00286061" w:rsidDel="00765599" w:rsidRDefault="00286061">
          <w:pPr>
            <w:pStyle w:val="TOC2"/>
            <w:tabs>
              <w:tab w:val="left" w:pos="880"/>
              <w:tab w:val="right" w:leader="dot" w:pos="9350"/>
            </w:tabs>
            <w:rPr>
              <w:del w:id="222" w:author="Christopher Susie" w:date="2020-02-02T12:26:00Z"/>
              <w:rFonts w:asciiTheme="minorHAnsi" w:eastAsiaTheme="minorEastAsia" w:hAnsiTheme="minorHAnsi" w:cstheme="minorBidi"/>
              <w:noProof/>
              <w:sz w:val="22"/>
              <w:szCs w:val="22"/>
            </w:rPr>
          </w:pPr>
          <w:del w:id="223" w:author="Christopher Susie" w:date="2020-02-02T12:26:00Z">
            <w:r w:rsidRPr="00765599" w:rsidDel="00765599">
              <w:rPr>
                <w:rStyle w:val="Hyperlink"/>
                <w:iCs/>
                <w:noProof/>
              </w:rPr>
              <w:delText>c.</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DotNetVault_VsDelegateCapture</w:delText>
            </w:r>
            <w:r w:rsidDel="00765599">
              <w:rPr>
                <w:noProof/>
                <w:webHidden/>
              </w:rPr>
              <w:tab/>
              <w:delText>38</w:delText>
            </w:r>
          </w:del>
        </w:p>
        <w:p w14:paraId="1509B8E0" w14:textId="489CD624" w:rsidR="00286061" w:rsidDel="00765599" w:rsidRDefault="00286061">
          <w:pPr>
            <w:pStyle w:val="TOC2"/>
            <w:tabs>
              <w:tab w:val="left" w:pos="880"/>
              <w:tab w:val="right" w:leader="dot" w:pos="9350"/>
            </w:tabs>
            <w:rPr>
              <w:del w:id="224" w:author="Christopher Susie" w:date="2020-02-02T12:26:00Z"/>
              <w:rFonts w:asciiTheme="minorHAnsi" w:eastAsiaTheme="minorEastAsia" w:hAnsiTheme="minorHAnsi" w:cstheme="minorBidi"/>
              <w:noProof/>
              <w:sz w:val="22"/>
              <w:szCs w:val="22"/>
            </w:rPr>
          </w:pPr>
          <w:del w:id="225" w:author="Christopher Susie" w:date="2020-02-02T12:26:00Z">
            <w:r w:rsidRPr="00765599" w:rsidDel="00765599">
              <w:rPr>
                <w:rStyle w:val="Hyperlink"/>
                <w:iCs/>
                <w:noProof/>
              </w:rPr>
              <w:delText>d.</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w:delText>
            </w:r>
            <w:r w:rsidRPr="00765599" w:rsidDel="00765599">
              <w:rPr>
                <w:rStyle w:val="Hyperlink"/>
                <w:noProof/>
              </w:rPr>
              <w:delText>_</w:delText>
            </w:r>
            <w:r w:rsidRPr="00765599" w:rsidDel="00765599">
              <w:rPr>
                <w:rStyle w:val="Hyperlink"/>
                <w:iCs/>
                <w:noProof/>
              </w:rPr>
              <w:delText>VsTypeParams</w:delText>
            </w:r>
            <w:r w:rsidDel="00765599">
              <w:rPr>
                <w:noProof/>
                <w:webHidden/>
              </w:rPr>
              <w:tab/>
              <w:delText>38</w:delText>
            </w:r>
          </w:del>
        </w:p>
        <w:p w14:paraId="3106326E" w14:textId="36C7ACC2" w:rsidR="00286061" w:rsidDel="00765599" w:rsidRDefault="00286061">
          <w:pPr>
            <w:pStyle w:val="TOC2"/>
            <w:tabs>
              <w:tab w:val="left" w:pos="880"/>
              <w:tab w:val="right" w:leader="dot" w:pos="9350"/>
            </w:tabs>
            <w:rPr>
              <w:del w:id="226" w:author="Christopher Susie" w:date="2020-02-02T12:26:00Z"/>
              <w:rFonts w:asciiTheme="minorHAnsi" w:eastAsiaTheme="minorEastAsia" w:hAnsiTheme="minorHAnsi" w:cstheme="minorBidi"/>
              <w:noProof/>
              <w:sz w:val="22"/>
              <w:szCs w:val="22"/>
            </w:rPr>
          </w:pPr>
          <w:del w:id="227" w:author="Christopher Susie" w:date="2020-02-02T12:26:00Z">
            <w:r w:rsidRPr="00765599" w:rsidDel="00765599">
              <w:rPr>
                <w:rStyle w:val="Hyperlink"/>
                <w:iCs/>
                <w:noProof/>
              </w:rPr>
              <w:delText>e.</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DotNetVault_NotVsProtectable</w:delText>
            </w:r>
            <w:r w:rsidDel="00765599">
              <w:rPr>
                <w:noProof/>
                <w:webHidden/>
              </w:rPr>
              <w:tab/>
              <w:delText>38</w:delText>
            </w:r>
          </w:del>
        </w:p>
        <w:p w14:paraId="55C9839F" w14:textId="0DA8B5A2" w:rsidR="00286061" w:rsidDel="00765599" w:rsidRDefault="00286061">
          <w:pPr>
            <w:pStyle w:val="TOC2"/>
            <w:tabs>
              <w:tab w:val="left" w:pos="660"/>
              <w:tab w:val="right" w:leader="dot" w:pos="9350"/>
            </w:tabs>
            <w:rPr>
              <w:del w:id="228" w:author="Christopher Susie" w:date="2020-02-02T12:26:00Z"/>
              <w:rFonts w:asciiTheme="minorHAnsi" w:eastAsiaTheme="minorEastAsia" w:hAnsiTheme="minorHAnsi" w:cstheme="minorBidi"/>
              <w:noProof/>
              <w:sz w:val="22"/>
              <w:szCs w:val="22"/>
            </w:rPr>
          </w:pPr>
          <w:del w:id="229" w:author="Christopher Susie" w:date="2020-02-02T12:26:00Z">
            <w:r w:rsidRPr="00765599" w:rsidDel="00765599">
              <w:rPr>
                <w:rStyle w:val="Hyperlink"/>
                <w:iCs/>
                <w:noProof/>
              </w:rPr>
              <w:delText>f.</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DotNetVault_NotDirectlyInvocable</w:delText>
            </w:r>
            <w:r w:rsidDel="00765599">
              <w:rPr>
                <w:noProof/>
                <w:webHidden/>
              </w:rPr>
              <w:tab/>
              <w:delText>41</w:delText>
            </w:r>
          </w:del>
        </w:p>
        <w:p w14:paraId="2ECB468D" w14:textId="62126C96" w:rsidR="00286061" w:rsidDel="00765599" w:rsidRDefault="00286061">
          <w:pPr>
            <w:pStyle w:val="TOC2"/>
            <w:tabs>
              <w:tab w:val="left" w:pos="880"/>
              <w:tab w:val="right" w:leader="dot" w:pos="9350"/>
            </w:tabs>
            <w:rPr>
              <w:del w:id="230" w:author="Christopher Susie" w:date="2020-02-02T12:26:00Z"/>
              <w:rFonts w:asciiTheme="minorHAnsi" w:eastAsiaTheme="minorEastAsia" w:hAnsiTheme="minorHAnsi" w:cstheme="minorBidi"/>
              <w:noProof/>
              <w:sz w:val="22"/>
              <w:szCs w:val="22"/>
            </w:rPr>
          </w:pPr>
          <w:del w:id="231" w:author="Christopher Susie" w:date="2020-02-02T12:26:00Z">
            <w:r w:rsidRPr="00765599" w:rsidDel="00765599">
              <w:rPr>
                <w:rStyle w:val="Hyperlink"/>
                <w:iCs/>
                <w:noProof/>
              </w:rPr>
              <w:delText>g.</w:delText>
            </w:r>
            <w:r w:rsidDel="00765599">
              <w:rPr>
                <w:rFonts w:asciiTheme="minorHAnsi" w:eastAsiaTheme="minorEastAsia" w:hAnsiTheme="minorHAnsi" w:cstheme="minorBidi"/>
                <w:noProof/>
                <w:sz w:val="22"/>
                <w:szCs w:val="22"/>
              </w:rPr>
              <w:tab/>
            </w:r>
            <w:r w:rsidRPr="00765599" w:rsidDel="00765599">
              <w:rPr>
                <w:rStyle w:val="Hyperlink"/>
                <w:iCs/>
                <w:noProof/>
              </w:rPr>
              <w:delText>DotNetVault_UnjustifiedEarlyDispose</w:delText>
            </w:r>
            <w:r w:rsidDel="00765599">
              <w:rPr>
                <w:noProof/>
                <w:webHidden/>
              </w:rPr>
              <w:tab/>
              <w:delText>41</w:delText>
            </w:r>
          </w:del>
        </w:p>
        <w:p w14:paraId="475E5641" w14:textId="25A850BE" w:rsidR="00286061" w:rsidDel="00765599" w:rsidRDefault="00286061">
          <w:pPr>
            <w:pStyle w:val="TOC3"/>
            <w:tabs>
              <w:tab w:val="left" w:pos="880"/>
              <w:tab w:val="right" w:leader="dot" w:pos="9350"/>
            </w:tabs>
            <w:rPr>
              <w:del w:id="232" w:author="Christopher Susie" w:date="2020-02-02T12:26:00Z"/>
              <w:rFonts w:asciiTheme="minorHAnsi" w:eastAsiaTheme="minorEastAsia" w:hAnsiTheme="minorHAnsi" w:cstheme="minorBidi"/>
              <w:noProof/>
              <w:sz w:val="22"/>
              <w:szCs w:val="22"/>
            </w:rPr>
          </w:pPr>
          <w:del w:id="233" w:author="Christopher Susie" w:date="2020-02-02T12:26:00Z">
            <w:r w:rsidRPr="00765599" w:rsidDel="00765599">
              <w:rPr>
                <w:rStyle w:val="Hyperlink"/>
                <w:i/>
                <w:iCs/>
                <w:noProof/>
              </w:rPr>
              <w:delText>i.</w:delText>
            </w:r>
            <w:r w:rsidDel="00765599">
              <w:rPr>
                <w:rFonts w:asciiTheme="minorHAnsi" w:eastAsiaTheme="minorEastAsia" w:hAnsiTheme="minorHAnsi" w:cstheme="minorBidi"/>
                <w:noProof/>
                <w:sz w:val="22"/>
                <w:szCs w:val="22"/>
              </w:rPr>
              <w:tab/>
            </w:r>
            <w:r w:rsidRPr="00765599" w:rsidDel="00765599">
              <w:rPr>
                <w:rStyle w:val="Hyperlink"/>
                <w:i/>
                <w:iCs/>
                <w:noProof/>
              </w:rPr>
              <w:delText>EarlyReleaseReason.DisposingOnError</w:delText>
            </w:r>
            <w:r w:rsidDel="00765599">
              <w:rPr>
                <w:noProof/>
                <w:webHidden/>
              </w:rPr>
              <w:tab/>
              <w:delText>41</w:delText>
            </w:r>
          </w:del>
        </w:p>
        <w:p w14:paraId="091FDCF3" w14:textId="1BB35DBD" w:rsidR="00286061" w:rsidDel="00765599" w:rsidRDefault="00286061">
          <w:pPr>
            <w:pStyle w:val="TOC3"/>
            <w:tabs>
              <w:tab w:val="left" w:pos="1100"/>
              <w:tab w:val="right" w:leader="dot" w:pos="9350"/>
            </w:tabs>
            <w:rPr>
              <w:del w:id="234" w:author="Christopher Susie" w:date="2020-02-02T12:26:00Z"/>
              <w:rFonts w:asciiTheme="minorHAnsi" w:eastAsiaTheme="minorEastAsia" w:hAnsiTheme="minorHAnsi" w:cstheme="minorBidi"/>
              <w:noProof/>
              <w:sz w:val="22"/>
              <w:szCs w:val="22"/>
            </w:rPr>
          </w:pPr>
          <w:del w:id="235" w:author="Christopher Susie" w:date="2020-02-02T12:26:00Z">
            <w:r w:rsidRPr="00765599" w:rsidDel="00765599">
              <w:rPr>
                <w:rStyle w:val="Hyperlink"/>
                <w:noProof/>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
              <w:delText>EarlyReleaseReason.CustomWrapperDispose</w:delText>
            </w:r>
            <w:r w:rsidDel="00765599">
              <w:rPr>
                <w:noProof/>
                <w:webHidden/>
              </w:rPr>
              <w:tab/>
              <w:delText>43</w:delText>
            </w:r>
          </w:del>
        </w:p>
        <w:p w14:paraId="266C07E2" w14:textId="786C1C5B" w:rsidR="00286061" w:rsidDel="00765599" w:rsidRDefault="00286061">
          <w:pPr>
            <w:pStyle w:val="TOC1"/>
            <w:tabs>
              <w:tab w:val="left" w:pos="520"/>
              <w:tab w:val="right" w:leader="dot" w:pos="9350"/>
            </w:tabs>
            <w:rPr>
              <w:del w:id="236" w:author="Christopher Susie" w:date="2020-02-02T12:26:00Z"/>
              <w:rFonts w:asciiTheme="minorHAnsi" w:eastAsiaTheme="minorEastAsia" w:hAnsiTheme="minorHAnsi" w:cstheme="minorBidi"/>
              <w:noProof/>
              <w:sz w:val="22"/>
              <w:szCs w:val="22"/>
            </w:rPr>
          </w:pPr>
          <w:del w:id="237" w:author="Christopher Susie" w:date="2020-02-02T12:26:00Z">
            <w:r w:rsidRPr="00765599" w:rsidDel="00765599">
              <w:rPr>
                <w:rStyle w:val="Hyperlink"/>
                <w:noProof/>
              </w:rPr>
              <w:delText>6.</w:delText>
            </w:r>
            <w:r w:rsidDel="00765599">
              <w:rPr>
                <w:rFonts w:asciiTheme="minorHAnsi" w:eastAsiaTheme="minorEastAsia" w:hAnsiTheme="minorHAnsi" w:cstheme="minorBidi"/>
                <w:noProof/>
                <w:sz w:val="22"/>
                <w:szCs w:val="22"/>
              </w:rPr>
              <w:tab/>
            </w:r>
            <w:r w:rsidRPr="00765599" w:rsidDel="00765599">
              <w:rPr>
                <w:rStyle w:val="Hyperlink"/>
                <w:noProof/>
              </w:rPr>
              <w:delText>Attributes</w:delText>
            </w:r>
            <w:r w:rsidDel="00765599">
              <w:rPr>
                <w:noProof/>
                <w:webHidden/>
              </w:rPr>
              <w:tab/>
              <w:delText>43</w:delText>
            </w:r>
          </w:del>
        </w:p>
        <w:p w14:paraId="19772605" w14:textId="264ACCFA" w:rsidR="00286061" w:rsidDel="00765599" w:rsidRDefault="00286061">
          <w:pPr>
            <w:pStyle w:val="TOC2"/>
            <w:tabs>
              <w:tab w:val="left" w:pos="880"/>
              <w:tab w:val="right" w:leader="dot" w:pos="9350"/>
            </w:tabs>
            <w:rPr>
              <w:del w:id="238" w:author="Christopher Susie" w:date="2020-02-02T12:26:00Z"/>
              <w:rFonts w:asciiTheme="minorHAnsi" w:eastAsiaTheme="minorEastAsia" w:hAnsiTheme="minorHAnsi" w:cstheme="minorBidi"/>
              <w:noProof/>
              <w:sz w:val="22"/>
              <w:szCs w:val="22"/>
            </w:rPr>
          </w:pPr>
          <w:del w:id="239" w:author="Christopher Susie" w:date="2020-02-02T12:26:00Z">
            <w:r w:rsidRPr="00765599" w:rsidDel="00765599">
              <w:rPr>
                <w:rStyle w:val="Hyperlink"/>
                <w:iCs/>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VaultSafeAttribute</w:delText>
            </w:r>
            <w:r w:rsidDel="00765599">
              <w:rPr>
                <w:noProof/>
                <w:webHidden/>
              </w:rPr>
              <w:tab/>
              <w:delText>43</w:delText>
            </w:r>
          </w:del>
        </w:p>
        <w:p w14:paraId="0AFA5B25" w14:textId="49CD1745" w:rsidR="00286061" w:rsidDel="00765599" w:rsidRDefault="00286061">
          <w:pPr>
            <w:pStyle w:val="TOC2"/>
            <w:tabs>
              <w:tab w:val="left" w:pos="880"/>
              <w:tab w:val="right" w:leader="dot" w:pos="9350"/>
            </w:tabs>
            <w:rPr>
              <w:del w:id="240" w:author="Christopher Susie" w:date="2020-02-02T12:26:00Z"/>
              <w:rFonts w:asciiTheme="minorHAnsi" w:eastAsiaTheme="minorEastAsia" w:hAnsiTheme="minorHAnsi" w:cstheme="minorBidi"/>
              <w:noProof/>
              <w:sz w:val="22"/>
              <w:szCs w:val="22"/>
            </w:rPr>
          </w:pPr>
          <w:del w:id="241" w:author="Christopher Susie" w:date="2020-02-02T12:26:00Z">
            <w:r w:rsidRPr="00765599" w:rsidDel="00765599">
              <w:rPr>
                <w:rStyle w:val="Hyperlink"/>
                <w:iCs/>
                <w:noProof/>
              </w:rPr>
              <w:delText>b.</w:delText>
            </w:r>
            <w:r w:rsidDel="00765599">
              <w:rPr>
                <w:rFonts w:asciiTheme="minorHAnsi" w:eastAsiaTheme="minorEastAsia" w:hAnsiTheme="minorHAnsi" w:cstheme="minorBidi"/>
                <w:noProof/>
                <w:sz w:val="22"/>
                <w:szCs w:val="22"/>
              </w:rPr>
              <w:tab/>
            </w:r>
            <w:r w:rsidRPr="00765599" w:rsidDel="00765599">
              <w:rPr>
                <w:rStyle w:val="Hyperlink"/>
                <w:noProof/>
              </w:rPr>
              <w:delText>UsingMandatoryAttribute</w:delText>
            </w:r>
            <w:r w:rsidDel="00765599">
              <w:rPr>
                <w:noProof/>
                <w:webHidden/>
              </w:rPr>
              <w:tab/>
              <w:delText>44</w:delText>
            </w:r>
          </w:del>
        </w:p>
        <w:p w14:paraId="41875F4D" w14:textId="4F66F2D3" w:rsidR="00286061" w:rsidDel="00765599" w:rsidRDefault="00286061">
          <w:pPr>
            <w:pStyle w:val="TOC2"/>
            <w:tabs>
              <w:tab w:val="left" w:pos="880"/>
              <w:tab w:val="right" w:leader="dot" w:pos="9350"/>
            </w:tabs>
            <w:rPr>
              <w:del w:id="242" w:author="Christopher Susie" w:date="2020-02-02T12:26:00Z"/>
              <w:rFonts w:asciiTheme="minorHAnsi" w:eastAsiaTheme="minorEastAsia" w:hAnsiTheme="minorHAnsi" w:cstheme="minorBidi"/>
              <w:noProof/>
              <w:sz w:val="22"/>
              <w:szCs w:val="22"/>
            </w:rPr>
          </w:pPr>
          <w:del w:id="243" w:author="Christopher Susie" w:date="2020-02-02T12:26:00Z">
            <w:r w:rsidRPr="00765599" w:rsidDel="00765599">
              <w:rPr>
                <w:rStyle w:val="Hyperlink"/>
                <w:iCs/>
                <w:noProof/>
              </w:rPr>
              <w:delText>c.</w:delText>
            </w:r>
            <w:r w:rsidDel="00765599">
              <w:rPr>
                <w:rFonts w:asciiTheme="minorHAnsi" w:eastAsiaTheme="minorEastAsia" w:hAnsiTheme="minorHAnsi" w:cstheme="minorBidi"/>
                <w:noProof/>
                <w:sz w:val="22"/>
                <w:szCs w:val="22"/>
              </w:rPr>
              <w:tab/>
            </w:r>
            <w:r w:rsidRPr="00765599" w:rsidDel="00765599">
              <w:rPr>
                <w:rStyle w:val="Hyperlink"/>
                <w:noProof/>
              </w:rPr>
              <w:delText>VaultSafeTypeParamAttribute</w:delText>
            </w:r>
            <w:r w:rsidDel="00765599">
              <w:rPr>
                <w:noProof/>
                <w:webHidden/>
              </w:rPr>
              <w:tab/>
              <w:delText>45</w:delText>
            </w:r>
          </w:del>
        </w:p>
        <w:p w14:paraId="015FE40B" w14:textId="2763395B" w:rsidR="00286061" w:rsidDel="00765599" w:rsidRDefault="00286061">
          <w:pPr>
            <w:pStyle w:val="TOC2"/>
            <w:tabs>
              <w:tab w:val="left" w:pos="880"/>
              <w:tab w:val="right" w:leader="dot" w:pos="9350"/>
            </w:tabs>
            <w:rPr>
              <w:del w:id="244" w:author="Christopher Susie" w:date="2020-02-02T12:26:00Z"/>
              <w:rFonts w:asciiTheme="minorHAnsi" w:eastAsiaTheme="minorEastAsia" w:hAnsiTheme="minorHAnsi" w:cstheme="minorBidi"/>
              <w:noProof/>
              <w:sz w:val="22"/>
              <w:szCs w:val="22"/>
            </w:rPr>
          </w:pPr>
          <w:del w:id="245" w:author="Christopher Susie" w:date="2020-02-02T12:26:00Z">
            <w:r w:rsidRPr="00765599" w:rsidDel="00765599">
              <w:rPr>
                <w:rStyle w:val="Hyperlink"/>
                <w:iCs/>
                <w:noProof/>
              </w:rPr>
              <w:delText>d.</w:delText>
            </w:r>
            <w:r w:rsidDel="00765599">
              <w:rPr>
                <w:rFonts w:asciiTheme="minorHAnsi" w:eastAsiaTheme="minorEastAsia" w:hAnsiTheme="minorHAnsi" w:cstheme="minorBidi"/>
                <w:noProof/>
                <w:sz w:val="22"/>
                <w:szCs w:val="22"/>
              </w:rPr>
              <w:tab/>
            </w:r>
            <w:r w:rsidRPr="00765599" w:rsidDel="00765599">
              <w:rPr>
                <w:rStyle w:val="Hyperlink"/>
                <w:noProof/>
              </w:rPr>
              <w:delText>NoNonVsCaptureAttribute</w:delText>
            </w:r>
            <w:r w:rsidDel="00765599">
              <w:rPr>
                <w:noProof/>
                <w:webHidden/>
              </w:rPr>
              <w:tab/>
              <w:delText>45</w:delText>
            </w:r>
          </w:del>
        </w:p>
        <w:p w14:paraId="56BC3005" w14:textId="02B787E8" w:rsidR="00286061" w:rsidDel="00765599" w:rsidRDefault="00286061">
          <w:pPr>
            <w:pStyle w:val="TOC2"/>
            <w:tabs>
              <w:tab w:val="left" w:pos="880"/>
              <w:tab w:val="right" w:leader="dot" w:pos="9350"/>
            </w:tabs>
            <w:rPr>
              <w:del w:id="246" w:author="Christopher Susie" w:date="2020-02-02T12:26:00Z"/>
              <w:rFonts w:asciiTheme="minorHAnsi" w:eastAsiaTheme="minorEastAsia" w:hAnsiTheme="minorHAnsi" w:cstheme="minorBidi"/>
              <w:noProof/>
              <w:sz w:val="22"/>
              <w:szCs w:val="22"/>
            </w:rPr>
          </w:pPr>
          <w:del w:id="247" w:author="Christopher Susie" w:date="2020-02-02T12:26:00Z">
            <w:r w:rsidRPr="00765599" w:rsidDel="00765599">
              <w:rPr>
                <w:rStyle w:val="Hyperlink"/>
                <w:iCs/>
                <w:noProof/>
              </w:rPr>
              <w:delText>e.</w:delText>
            </w:r>
            <w:r w:rsidDel="00765599">
              <w:rPr>
                <w:rFonts w:asciiTheme="minorHAnsi" w:eastAsiaTheme="minorEastAsia" w:hAnsiTheme="minorHAnsi" w:cstheme="minorBidi"/>
                <w:noProof/>
                <w:sz w:val="22"/>
                <w:szCs w:val="22"/>
              </w:rPr>
              <w:tab/>
            </w:r>
            <w:r w:rsidRPr="00765599" w:rsidDel="00765599">
              <w:rPr>
                <w:rStyle w:val="Hyperlink"/>
                <w:noProof/>
              </w:rPr>
              <w:delText>NotVsProtectableAttribute</w:delText>
            </w:r>
            <w:r w:rsidDel="00765599">
              <w:rPr>
                <w:noProof/>
                <w:webHidden/>
              </w:rPr>
              <w:tab/>
              <w:delText>45</w:delText>
            </w:r>
          </w:del>
        </w:p>
        <w:p w14:paraId="0C8B083D" w14:textId="6E9BE01C" w:rsidR="00286061" w:rsidDel="00765599" w:rsidRDefault="00286061">
          <w:pPr>
            <w:pStyle w:val="TOC2"/>
            <w:tabs>
              <w:tab w:val="left" w:pos="660"/>
              <w:tab w:val="right" w:leader="dot" w:pos="9350"/>
            </w:tabs>
            <w:rPr>
              <w:del w:id="248" w:author="Christopher Susie" w:date="2020-02-02T12:26:00Z"/>
              <w:rFonts w:asciiTheme="minorHAnsi" w:eastAsiaTheme="minorEastAsia" w:hAnsiTheme="minorHAnsi" w:cstheme="minorBidi"/>
              <w:noProof/>
              <w:sz w:val="22"/>
              <w:szCs w:val="22"/>
            </w:rPr>
          </w:pPr>
          <w:del w:id="249" w:author="Christopher Susie" w:date="2020-02-02T12:26:00Z">
            <w:r w:rsidRPr="00765599" w:rsidDel="00765599">
              <w:rPr>
                <w:rStyle w:val="Hyperlink"/>
                <w:iCs/>
                <w:noProof/>
              </w:rPr>
              <w:delText>f.</w:delText>
            </w:r>
            <w:r w:rsidDel="00765599">
              <w:rPr>
                <w:rFonts w:asciiTheme="minorHAnsi" w:eastAsiaTheme="minorEastAsia" w:hAnsiTheme="minorHAnsi" w:cstheme="minorBidi"/>
                <w:noProof/>
                <w:sz w:val="22"/>
                <w:szCs w:val="22"/>
              </w:rPr>
              <w:tab/>
            </w:r>
            <w:r w:rsidRPr="00765599" w:rsidDel="00765599">
              <w:rPr>
                <w:rStyle w:val="Hyperlink"/>
                <w:noProof/>
              </w:rPr>
              <w:delText>NoDirectInvokeAttribute</w:delText>
            </w:r>
            <w:r w:rsidDel="00765599">
              <w:rPr>
                <w:noProof/>
                <w:webHidden/>
              </w:rPr>
              <w:tab/>
              <w:delText>45</w:delText>
            </w:r>
          </w:del>
        </w:p>
        <w:p w14:paraId="4CC7B1A0" w14:textId="5D82D9BB" w:rsidR="00286061" w:rsidDel="00765599" w:rsidRDefault="00286061">
          <w:pPr>
            <w:pStyle w:val="TOC2"/>
            <w:tabs>
              <w:tab w:val="left" w:pos="880"/>
              <w:tab w:val="right" w:leader="dot" w:pos="9350"/>
            </w:tabs>
            <w:rPr>
              <w:del w:id="250" w:author="Christopher Susie" w:date="2020-02-02T12:26:00Z"/>
              <w:rFonts w:asciiTheme="minorHAnsi" w:eastAsiaTheme="minorEastAsia" w:hAnsiTheme="minorHAnsi" w:cstheme="minorBidi"/>
              <w:noProof/>
              <w:sz w:val="22"/>
              <w:szCs w:val="22"/>
            </w:rPr>
          </w:pPr>
          <w:del w:id="251" w:author="Christopher Susie" w:date="2020-02-02T12:26:00Z">
            <w:r w:rsidRPr="00765599" w:rsidDel="00765599">
              <w:rPr>
                <w:rStyle w:val="Hyperlink"/>
                <w:iCs/>
                <w:noProof/>
              </w:rPr>
              <w:delText>g.</w:delText>
            </w:r>
            <w:r w:rsidDel="00765599">
              <w:rPr>
                <w:rFonts w:asciiTheme="minorHAnsi" w:eastAsiaTheme="minorEastAsia" w:hAnsiTheme="minorHAnsi" w:cstheme="minorBidi"/>
                <w:noProof/>
                <w:sz w:val="22"/>
                <w:szCs w:val="22"/>
              </w:rPr>
              <w:tab/>
            </w:r>
            <w:r w:rsidRPr="00765599" w:rsidDel="00765599">
              <w:rPr>
                <w:rStyle w:val="Hyperlink"/>
                <w:noProof/>
              </w:rPr>
              <w:delText>EarlyReleaseAttribute</w:delText>
            </w:r>
            <w:r w:rsidDel="00765599">
              <w:rPr>
                <w:noProof/>
                <w:webHidden/>
              </w:rPr>
              <w:tab/>
              <w:delText>46</w:delText>
            </w:r>
          </w:del>
        </w:p>
        <w:p w14:paraId="23F61A13" w14:textId="48FB3E33" w:rsidR="00286061" w:rsidDel="00765599" w:rsidRDefault="00286061">
          <w:pPr>
            <w:pStyle w:val="TOC2"/>
            <w:tabs>
              <w:tab w:val="left" w:pos="880"/>
              <w:tab w:val="right" w:leader="dot" w:pos="9350"/>
            </w:tabs>
            <w:rPr>
              <w:del w:id="252" w:author="Christopher Susie" w:date="2020-02-02T12:26:00Z"/>
              <w:rFonts w:asciiTheme="minorHAnsi" w:eastAsiaTheme="minorEastAsia" w:hAnsiTheme="minorHAnsi" w:cstheme="minorBidi"/>
              <w:noProof/>
              <w:sz w:val="22"/>
              <w:szCs w:val="22"/>
            </w:rPr>
          </w:pPr>
          <w:del w:id="253" w:author="Christopher Susie" w:date="2020-02-02T12:26:00Z">
            <w:r w:rsidRPr="00765599" w:rsidDel="00765599">
              <w:rPr>
                <w:rStyle w:val="Hyperlink"/>
                <w:iCs/>
                <w:noProof/>
              </w:rPr>
              <w:delText>h.</w:delText>
            </w:r>
            <w:r w:rsidDel="00765599">
              <w:rPr>
                <w:rFonts w:asciiTheme="minorHAnsi" w:eastAsiaTheme="minorEastAsia" w:hAnsiTheme="minorHAnsi" w:cstheme="minorBidi"/>
                <w:noProof/>
                <w:sz w:val="22"/>
                <w:szCs w:val="22"/>
              </w:rPr>
              <w:tab/>
            </w:r>
            <w:r w:rsidRPr="00765599" w:rsidDel="00765599">
              <w:rPr>
                <w:rStyle w:val="Hyperlink"/>
                <w:noProof/>
              </w:rPr>
              <w:delText>EarlyReleaseJustificationAttribute</w:delText>
            </w:r>
            <w:r w:rsidDel="00765599">
              <w:rPr>
                <w:noProof/>
                <w:webHidden/>
              </w:rPr>
              <w:tab/>
              <w:delText>46</w:delText>
            </w:r>
          </w:del>
        </w:p>
        <w:p w14:paraId="3353014D" w14:textId="3605CB50" w:rsidR="00286061" w:rsidDel="00765599" w:rsidRDefault="00286061">
          <w:pPr>
            <w:pStyle w:val="TOC1"/>
            <w:tabs>
              <w:tab w:val="left" w:pos="520"/>
              <w:tab w:val="right" w:leader="dot" w:pos="9350"/>
            </w:tabs>
            <w:rPr>
              <w:del w:id="254" w:author="Christopher Susie" w:date="2020-02-02T12:26:00Z"/>
              <w:rFonts w:asciiTheme="minorHAnsi" w:eastAsiaTheme="minorEastAsia" w:hAnsiTheme="minorHAnsi" w:cstheme="minorBidi"/>
              <w:noProof/>
              <w:sz w:val="22"/>
              <w:szCs w:val="22"/>
            </w:rPr>
          </w:pPr>
          <w:del w:id="255" w:author="Christopher Susie" w:date="2020-02-02T12:26:00Z">
            <w:r w:rsidRPr="00765599" w:rsidDel="00765599">
              <w:rPr>
                <w:rStyle w:val="Hyperlink"/>
                <w:noProof/>
              </w:rPr>
              <w:delText>7.</w:delText>
            </w:r>
            <w:r w:rsidDel="00765599">
              <w:rPr>
                <w:rFonts w:asciiTheme="minorHAnsi" w:eastAsiaTheme="minorEastAsia" w:hAnsiTheme="minorHAnsi" w:cstheme="minorBidi"/>
                <w:noProof/>
                <w:sz w:val="22"/>
                <w:szCs w:val="22"/>
              </w:rPr>
              <w:tab/>
            </w:r>
            <w:r w:rsidRPr="00765599" w:rsidDel="00765599">
              <w:rPr>
                <w:rStyle w:val="Hyperlink"/>
                <w:noProof/>
              </w:rPr>
              <w:delText>Known Flaws and Limitations</w:delText>
            </w:r>
            <w:r w:rsidDel="00765599">
              <w:rPr>
                <w:noProof/>
                <w:webHidden/>
              </w:rPr>
              <w:tab/>
              <w:delText>47</w:delText>
            </w:r>
          </w:del>
        </w:p>
        <w:p w14:paraId="1265BBDF" w14:textId="76E97CDE" w:rsidR="00286061" w:rsidDel="00765599" w:rsidRDefault="00286061">
          <w:pPr>
            <w:pStyle w:val="TOC2"/>
            <w:tabs>
              <w:tab w:val="left" w:pos="880"/>
              <w:tab w:val="right" w:leader="dot" w:pos="9350"/>
            </w:tabs>
            <w:rPr>
              <w:del w:id="256" w:author="Christopher Susie" w:date="2020-02-02T12:26:00Z"/>
              <w:rFonts w:asciiTheme="minorHAnsi" w:eastAsiaTheme="minorEastAsia" w:hAnsiTheme="minorHAnsi" w:cstheme="minorBidi"/>
              <w:noProof/>
              <w:sz w:val="22"/>
              <w:szCs w:val="22"/>
            </w:rPr>
          </w:pPr>
          <w:del w:id="257" w:author="Christopher Susie" w:date="2020-02-02T12:26:00Z">
            <w:r w:rsidRPr="00765599" w:rsidDel="00765599">
              <w:rPr>
                <w:rStyle w:val="Hyperlink"/>
                <w:iCs/>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Table of Known Issues</w:delText>
            </w:r>
            <w:r w:rsidDel="00765599">
              <w:rPr>
                <w:noProof/>
                <w:webHidden/>
              </w:rPr>
              <w:tab/>
              <w:delText>47</w:delText>
            </w:r>
          </w:del>
        </w:p>
        <w:p w14:paraId="63E505C5" w14:textId="03BFDA84" w:rsidR="00286061" w:rsidDel="00765599" w:rsidRDefault="00286061">
          <w:pPr>
            <w:pStyle w:val="TOC2"/>
            <w:tabs>
              <w:tab w:val="left" w:pos="880"/>
              <w:tab w:val="right" w:leader="dot" w:pos="9350"/>
            </w:tabs>
            <w:rPr>
              <w:del w:id="258" w:author="Christopher Susie" w:date="2020-02-02T12:26:00Z"/>
              <w:rFonts w:asciiTheme="minorHAnsi" w:eastAsiaTheme="minorEastAsia" w:hAnsiTheme="minorHAnsi" w:cstheme="minorBidi"/>
              <w:noProof/>
              <w:sz w:val="22"/>
              <w:szCs w:val="22"/>
            </w:rPr>
          </w:pPr>
          <w:del w:id="259" w:author="Christopher Susie" w:date="2020-02-02T12:26:00Z">
            <w:r w:rsidRPr="00765599" w:rsidDel="00765599">
              <w:rPr>
                <w:rStyle w:val="Hyperlink"/>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Example Code Showing Problems</w:delText>
            </w:r>
            <w:r w:rsidDel="00765599">
              <w:rPr>
                <w:noProof/>
                <w:webHidden/>
              </w:rPr>
              <w:tab/>
              <w:delText>48</w:delText>
            </w:r>
          </w:del>
        </w:p>
        <w:p w14:paraId="641B3367" w14:textId="27A3ADA4" w:rsidR="00286061" w:rsidDel="00765599" w:rsidRDefault="00286061">
          <w:pPr>
            <w:pStyle w:val="TOC1"/>
            <w:tabs>
              <w:tab w:val="left" w:pos="520"/>
              <w:tab w:val="right" w:leader="dot" w:pos="9350"/>
            </w:tabs>
            <w:rPr>
              <w:del w:id="260" w:author="Christopher Susie" w:date="2020-02-02T12:26:00Z"/>
              <w:rFonts w:asciiTheme="minorHAnsi" w:eastAsiaTheme="minorEastAsia" w:hAnsiTheme="minorHAnsi" w:cstheme="minorBidi"/>
              <w:noProof/>
              <w:sz w:val="22"/>
              <w:szCs w:val="22"/>
            </w:rPr>
          </w:pPr>
          <w:del w:id="261" w:author="Christopher Susie" w:date="2020-02-02T12:26:00Z">
            <w:r w:rsidRPr="00765599" w:rsidDel="00765599">
              <w:rPr>
                <w:rStyle w:val="Hyperlink"/>
                <w:noProof/>
              </w:rPr>
              <w:delText>8.</w:delText>
            </w:r>
            <w:r w:rsidDel="00765599">
              <w:rPr>
                <w:rFonts w:asciiTheme="minorHAnsi" w:eastAsiaTheme="minorEastAsia" w:hAnsiTheme="minorHAnsi" w:cstheme="minorBidi"/>
                <w:noProof/>
                <w:sz w:val="22"/>
                <w:szCs w:val="22"/>
              </w:rPr>
              <w:tab/>
            </w:r>
            <w:r w:rsidRPr="00765599" w:rsidDel="00765599">
              <w:rPr>
                <w:rStyle w:val="Hyperlink"/>
                <w:noProof/>
              </w:rPr>
              <w:delText>Licensing</w:delText>
            </w:r>
            <w:r w:rsidDel="00765599">
              <w:rPr>
                <w:noProof/>
                <w:webHidden/>
              </w:rPr>
              <w:tab/>
              <w:delText>51</w:delText>
            </w:r>
          </w:del>
        </w:p>
        <w:p w14:paraId="028FD249" w14:textId="09EEA9B5" w:rsidR="00286061" w:rsidDel="00765599" w:rsidRDefault="00286061">
          <w:pPr>
            <w:pStyle w:val="TOC2"/>
            <w:tabs>
              <w:tab w:val="left" w:pos="880"/>
              <w:tab w:val="right" w:leader="dot" w:pos="9350"/>
            </w:tabs>
            <w:rPr>
              <w:del w:id="262" w:author="Christopher Susie" w:date="2020-02-02T12:26:00Z"/>
              <w:rFonts w:asciiTheme="minorHAnsi" w:eastAsiaTheme="minorEastAsia" w:hAnsiTheme="minorHAnsi" w:cstheme="minorBidi"/>
              <w:noProof/>
              <w:sz w:val="22"/>
              <w:szCs w:val="22"/>
            </w:rPr>
          </w:pPr>
          <w:del w:id="263" w:author="Christopher Susie" w:date="2020-02-02T12:26:00Z">
            <w:r w:rsidRPr="00765599" w:rsidDel="00765599">
              <w:rPr>
                <w:rStyle w:val="Hyperlink"/>
                <w:iCs/>
                <w:noProof/>
              </w:rPr>
              <w:delText>a.</w:delText>
            </w:r>
            <w:r w:rsidDel="00765599">
              <w:rPr>
                <w:rFonts w:asciiTheme="minorHAnsi" w:eastAsiaTheme="minorEastAsia" w:hAnsiTheme="minorHAnsi" w:cstheme="minorBidi"/>
                <w:noProof/>
                <w:sz w:val="22"/>
                <w:szCs w:val="22"/>
              </w:rPr>
              <w:tab/>
            </w:r>
            <w:r w:rsidRPr="00765599" w:rsidDel="00765599">
              <w:rPr>
                <w:rStyle w:val="Hyperlink"/>
                <w:noProof/>
              </w:rPr>
              <w:delText>Software License</w:delText>
            </w:r>
            <w:r w:rsidDel="00765599">
              <w:rPr>
                <w:noProof/>
                <w:webHidden/>
              </w:rPr>
              <w:tab/>
              <w:delText>51</w:delText>
            </w:r>
          </w:del>
        </w:p>
        <w:p w14:paraId="6282E228" w14:textId="3A3975AA" w:rsidR="00286061" w:rsidDel="00765599" w:rsidRDefault="00286061">
          <w:pPr>
            <w:pStyle w:val="TOC2"/>
            <w:tabs>
              <w:tab w:val="left" w:pos="880"/>
              <w:tab w:val="right" w:leader="dot" w:pos="9350"/>
            </w:tabs>
            <w:rPr>
              <w:del w:id="264" w:author="Christopher Susie" w:date="2020-02-02T12:26:00Z"/>
              <w:rFonts w:asciiTheme="minorHAnsi" w:eastAsiaTheme="minorEastAsia" w:hAnsiTheme="minorHAnsi" w:cstheme="minorBidi"/>
              <w:noProof/>
              <w:sz w:val="22"/>
              <w:szCs w:val="22"/>
            </w:rPr>
          </w:pPr>
          <w:del w:id="265" w:author="Christopher Susie" w:date="2020-02-02T12:26:00Z">
            <w:r w:rsidRPr="00765599" w:rsidDel="00765599">
              <w:rPr>
                <w:rStyle w:val="Hyperlink"/>
                <w:noProof/>
              </w:rPr>
              <w:delText>b.</w:delText>
            </w:r>
            <w:r w:rsidDel="00765599">
              <w:rPr>
                <w:rFonts w:asciiTheme="minorHAnsi" w:eastAsiaTheme="minorEastAsia" w:hAnsiTheme="minorHAnsi" w:cstheme="minorBidi"/>
                <w:noProof/>
                <w:sz w:val="22"/>
                <w:szCs w:val="22"/>
              </w:rPr>
              <w:tab/>
            </w:r>
            <w:r w:rsidRPr="00765599" w:rsidDel="00765599">
              <w:rPr>
                <w:rStyle w:val="Hyperlink"/>
                <w:noProof/>
              </w:rPr>
              <w:delText>Documentation License</w:delText>
            </w:r>
            <w:r w:rsidDel="00765599">
              <w:rPr>
                <w:noProof/>
                <w:webHidden/>
              </w:rPr>
              <w:tab/>
              <w:delText>52</w:delText>
            </w:r>
          </w:del>
        </w:p>
        <w:p w14:paraId="10D9D08D" w14:textId="5150390D" w:rsidR="008D019B" w:rsidRDefault="00286061" w:rsidP="008D019B">
          <w:pPr>
            <w:pStyle w:val="TOC2"/>
            <w:tabs>
              <w:tab w:val="left" w:pos="880"/>
              <w:tab w:val="right" w:leader="dot" w:pos="9350"/>
            </w:tabs>
            <w:rPr>
              <w:b/>
              <w:bCs/>
              <w:noProof/>
            </w:rPr>
          </w:pPr>
          <w:del w:id="266" w:author="Christopher Susie" w:date="2020-02-02T12:26:00Z">
            <w:r w:rsidRPr="00765599" w:rsidDel="00765599">
              <w:rPr>
                <w:rStyle w:val="Hyperlink"/>
                <w:noProof/>
              </w:rPr>
              <w:delText>c.</w:delText>
            </w:r>
            <w:r w:rsidDel="00765599">
              <w:rPr>
                <w:rFonts w:asciiTheme="minorHAnsi" w:eastAsiaTheme="minorEastAsia" w:hAnsiTheme="minorHAnsi" w:cstheme="minorBidi"/>
                <w:noProof/>
                <w:sz w:val="22"/>
                <w:szCs w:val="22"/>
              </w:rPr>
              <w:tab/>
            </w:r>
            <w:r w:rsidRPr="00765599" w:rsidDel="00765599">
              <w:rPr>
                <w:rStyle w:val="Hyperlink"/>
                <w:noProof/>
              </w:rPr>
              <w:delText>Author Contact Information</w:delText>
            </w:r>
            <w:r w:rsidDel="00765599">
              <w:rPr>
                <w:noProof/>
                <w:webHidden/>
              </w:rPr>
              <w:tab/>
              <w:delText>52</w:delText>
            </w:r>
          </w:del>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25EBFD46" w14:textId="33DEC753" w:rsidR="00765599" w:rsidRDefault="00016F3D">
      <w:pPr>
        <w:pStyle w:val="TableofFigures"/>
        <w:tabs>
          <w:tab w:val="right" w:leader="dot" w:pos="9350"/>
        </w:tabs>
        <w:rPr>
          <w:ins w:id="267" w:author="Christopher Susie" w:date="2020-02-02T12:27:00Z"/>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ins w:id="268" w:author="Christopher Susie" w:date="2020-02-02T12:27:00Z">
        <w:r w:rsidR="00765599" w:rsidRPr="00631D7A">
          <w:rPr>
            <w:rStyle w:val="Hyperlink"/>
            <w:noProof/>
          </w:rPr>
          <w:fldChar w:fldCharType="begin"/>
        </w:r>
        <w:r w:rsidR="00765599" w:rsidRPr="00631D7A">
          <w:rPr>
            <w:rStyle w:val="Hyperlink"/>
            <w:noProof/>
          </w:rPr>
          <w:instrText xml:space="preserve"> </w:instrText>
        </w:r>
        <w:r w:rsidR="00765599">
          <w:rPr>
            <w:noProof/>
          </w:rPr>
          <w:instrText>HYPERLINK \l "_Toc31538878"</w:instrText>
        </w:r>
        <w:r w:rsidR="00765599" w:rsidRPr="00631D7A">
          <w:rPr>
            <w:rStyle w:val="Hyperlink"/>
            <w:noProof/>
          </w:rPr>
          <w:instrText xml:space="preserve"> </w:instrText>
        </w:r>
        <w:r w:rsidR="00765599" w:rsidRPr="00631D7A">
          <w:rPr>
            <w:rStyle w:val="Hyperlink"/>
            <w:noProof/>
          </w:rPr>
          <w:fldChar w:fldCharType="separate"/>
        </w:r>
        <w:r w:rsidR="00765599" w:rsidRPr="00631D7A">
          <w:rPr>
            <w:rStyle w:val="Hyperlink"/>
            <w:noProof/>
          </w:rPr>
          <w:t>Figure 1 – RAII style Lock and Try…Finally Equivalent</w:t>
        </w:r>
        <w:r w:rsidR="00765599">
          <w:rPr>
            <w:noProof/>
            <w:webHidden/>
          </w:rPr>
          <w:tab/>
        </w:r>
        <w:r w:rsidR="00765599">
          <w:rPr>
            <w:noProof/>
            <w:webHidden/>
          </w:rPr>
          <w:fldChar w:fldCharType="begin"/>
        </w:r>
        <w:r w:rsidR="00765599">
          <w:rPr>
            <w:noProof/>
            <w:webHidden/>
          </w:rPr>
          <w:instrText xml:space="preserve"> PAGEREF _Toc31538878 \h </w:instrText>
        </w:r>
      </w:ins>
      <w:r w:rsidR="00765599">
        <w:rPr>
          <w:noProof/>
          <w:webHidden/>
        </w:rPr>
      </w:r>
      <w:r w:rsidR="00765599">
        <w:rPr>
          <w:noProof/>
          <w:webHidden/>
        </w:rPr>
        <w:fldChar w:fldCharType="separate"/>
      </w:r>
      <w:r w:rsidR="00C95536">
        <w:rPr>
          <w:noProof/>
          <w:webHidden/>
        </w:rPr>
        <w:t>6</w:t>
      </w:r>
      <w:ins w:id="269" w:author="Christopher Susie" w:date="2020-02-02T12:27:00Z">
        <w:r w:rsidR="00765599">
          <w:rPr>
            <w:noProof/>
            <w:webHidden/>
          </w:rPr>
          <w:fldChar w:fldCharType="end"/>
        </w:r>
        <w:r w:rsidR="00765599" w:rsidRPr="00631D7A">
          <w:rPr>
            <w:rStyle w:val="Hyperlink"/>
            <w:noProof/>
          </w:rPr>
          <w:fldChar w:fldCharType="end"/>
        </w:r>
      </w:ins>
    </w:p>
    <w:p w14:paraId="69601DE0" w14:textId="5C4AB145" w:rsidR="00765599" w:rsidRDefault="00765599">
      <w:pPr>
        <w:pStyle w:val="TableofFigures"/>
        <w:tabs>
          <w:tab w:val="right" w:leader="dot" w:pos="9350"/>
        </w:tabs>
        <w:rPr>
          <w:ins w:id="270" w:author="Christopher Susie" w:date="2020-02-02T12:27:00Z"/>
          <w:rFonts w:asciiTheme="minorHAnsi" w:eastAsiaTheme="minorEastAsia" w:hAnsiTheme="minorHAnsi" w:cstheme="minorBidi"/>
          <w:noProof/>
          <w:sz w:val="22"/>
          <w:szCs w:val="22"/>
        </w:rPr>
      </w:pPr>
      <w:ins w:id="27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"_Toc31538879"</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_Toc31538879 \h </w:instrText>
        </w:r>
      </w:ins>
      <w:r>
        <w:rPr>
          <w:noProof/>
          <w:webHidden/>
        </w:rPr>
      </w:r>
      <w:r>
        <w:rPr>
          <w:noProof/>
          <w:webHidden/>
        </w:rPr>
        <w:fldChar w:fldCharType="separate"/>
      </w:r>
      <w:r w:rsidR="00C95536">
        <w:rPr>
          <w:noProof/>
          <w:webHidden/>
        </w:rPr>
        <w:t>8</w:t>
      </w:r>
      <w:ins w:id="272" w:author="Christopher Susie" w:date="2020-02-02T12:27:00Z">
        <w:r>
          <w:rPr>
            <w:noProof/>
            <w:webHidden/>
          </w:rPr>
          <w:fldChar w:fldCharType="end"/>
        </w:r>
        <w:r w:rsidRPr="00631D7A">
          <w:rPr>
            <w:rStyle w:val="Hyperlink"/>
            <w:noProof/>
          </w:rPr>
          <w:fldChar w:fldCharType="end"/>
        </w:r>
      </w:ins>
    </w:p>
    <w:p w14:paraId="2767041A" w14:textId="0DE8A0A3" w:rsidR="00765599" w:rsidRDefault="00765599">
      <w:pPr>
        <w:pStyle w:val="TableofFigures"/>
        <w:tabs>
          <w:tab w:val="right" w:leader="dot" w:pos="9350"/>
        </w:tabs>
        <w:rPr>
          <w:ins w:id="273" w:author="Christopher Susie" w:date="2020-02-02T12:27:00Z"/>
          <w:rFonts w:asciiTheme="minorHAnsi" w:eastAsiaTheme="minorEastAsia" w:hAnsiTheme="minorHAnsi" w:cstheme="minorBidi"/>
          <w:noProof/>
          <w:sz w:val="22"/>
          <w:szCs w:val="22"/>
        </w:rPr>
      </w:pPr>
      <w:ins w:id="27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"_Toc31538880"</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_Toc31538880 \h </w:instrText>
        </w:r>
      </w:ins>
      <w:r>
        <w:rPr>
          <w:noProof/>
          <w:webHidden/>
        </w:rPr>
      </w:r>
      <w:r>
        <w:rPr>
          <w:noProof/>
          <w:webHidden/>
        </w:rPr>
        <w:fldChar w:fldCharType="separate"/>
      </w:r>
      <w:r w:rsidR="00C95536">
        <w:rPr>
          <w:noProof/>
          <w:webHidden/>
        </w:rPr>
        <w:t>9</w:t>
      </w:r>
      <w:ins w:id="275" w:author="Christopher Susie" w:date="2020-02-02T12:27:00Z">
        <w:r>
          <w:rPr>
            <w:noProof/>
            <w:webHidden/>
          </w:rPr>
          <w:fldChar w:fldCharType="end"/>
        </w:r>
        <w:r w:rsidRPr="00631D7A">
          <w:rPr>
            <w:rStyle w:val="Hyperlink"/>
            <w:noProof/>
          </w:rPr>
          <w:fldChar w:fldCharType="end"/>
        </w:r>
      </w:ins>
    </w:p>
    <w:p w14:paraId="3615183C" w14:textId="065FDE80" w:rsidR="00765599" w:rsidRDefault="00765599">
      <w:pPr>
        <w:pStyle w:val="TableofFigures"/>
        <w:tabs>
          <w:tab w:val="right" w:leader="dot" w:pos="9350"/>
        </w:tabs>
        <w:rPr>
          <w:ins w:id="276" w:author="Christopher Susie" w:date="2020-02-02T12:27:00Z"/>
          <w:rFonts w:asciiTheme="minorHAnsi" w:eastAsiaTheme="minorEastAsia" w:hAnsiTheme="minorHAnsi" w:cstheme="minorBidi"/>
          <w:noProof/>
          <w:sz w:val="22"/>
          <w:szCs w:val="22"/>
        </w:rPr>
      </w:pPr>
      <w:ins w:id="27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"_Toc31538881"</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_Toc31538881 \h </w:instrText>
        </w:r>
      </w:ins>
      <w:r>
        <w:rPr>
          <w:noProof/>
          <w:webHidden/>
        </w:rPr>
      </w:r>
      <w:r>
        <w:rPr>
          <w:noProof/>
          <w:webHidden/>
        </w:rPr>
        <w:fldChar w:fldCharType="separate"/>
      </w:r>
      <w:r w:rsidR="00C95536">
        <w:rPr>
          <w:noProof/>
          <w:webHidden/>
        </w:rPr>
        <w:t>10</w:t>
      </w:r>
      <w:ins w:id="278" w:author="Christopher Susie" w:date="2020-02-02T12:27:00Z">
        <w:r>
          <w:rPr>
            <w:noProof/>
            <w:webHidden/>
          </w:rPr>
          <w:fldChar w:fldCharType="end"/>
        </w:r>
        <w:r w:rsidRPr="00631D7A">
          <w:rPr>
            <w:rStyle w:val="Hyperlink"/>
            <w:noProof/>
          </w:rPr>
          <w:fldChar w:fldCharType="end"/>
        </w:r>
      </w:ins>
    </w:p>
    <w:p w14:paraId="624F97E0" w14:textId="1A587F01" w:rsidR="00765599" w:rsidRDefault="00765599">
      <w:pPr>
        <w:pStyle w:val="TableofFigures"/>
        <w:tabs>
          <w:tab w:val="right" w:leader="dot" w:pos="9350"/>
        </w:tabs>
        <w:rPr>
          <w:ins w:id="279" w:author="Christopher Susie" w:date="2020-02-02T12:27:00Z"/>
          <w:rFonts w:asciiTheme="minorHAnsi" w:eastAsiaTheme="minorEastAsia" w:hAnsiTheme="minorHAnsi" w:cstheme="minorBidi"/>
          <w:noProof/>
          <w:sz w:val="22"/>
          <w:szCs w:val="22"/>
        </w:rPr>
      </w:pPr>
      <w:ins w:id="28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"_Toc31538882"</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_Toc31538882 \h </w:instrText>
        </w:r>
      </w:ins>
      <w:r>
        <w:rPr>
          <w:noProof/>
          <w:webHidden/>
        </w:rPr>
      </w:r>
      <w:r>
        <w:rPr>
          <w:noProof/>
          <w:webHidden/>
        </w:rPr>
        <w:fldChar w:fldCharType="separate"/>
      </w:r>
      <w:r w:rsidR="00C95536">
        <w:rPr>
          <w:noProof/>
          <w:webHidden/>
        </w:rPr>
        <w:t>10</w:t>
      </w:r>
      <w:ins w:id="281" w:author="Christopher Susie" w:date="2020-02-02T12:27:00Z">
        <w:r>
          <w:rPr>
            <w:noProof/>
            <w:webHidden/>
          </w:rPr>
          <w:fldChar w:fldCharType="end"/>
        </w:r>
        <w:r w:rsidRPr="00631D7A">
          <w:rPr>
            <w:rStyle w:val="Hyperlink"/>
            <w:noProof/>
          </w:rPr>
          <w:fldChar w:fldCharType="end"/>
        </w:r>
      </w:ins>
    </w:p>
    <w:p w14:paraId="228263AA" w14:textId="20745170" w:rsidR="00765599" w:rsidRDefault="00765599">
      <w:pPr>
        <w:pStyle w:val="TableofFigures"/>
        <w:tabs>
          <w:tab w:val="right" w:leader="dot" w:pos="9350"/>
        </w:tabs>
        <w:rPr>
          <w:ins w:id="282" w:author="Christopher Susie" w:date="2020-02-02T12:27:00Z"/>
          <w:rFonts w:asciiTheme="minorHAnsi" w:eastAsiaTheme="minorEastAsia" w:hAnsiTheme="minorHAnsi" w:cstheme="minorBidi"/>
          <w:noProof/>
          <w:sz w:val="22"/>
          <w:szCs w:val="22"/>
        </w:rPr>
      </w:pPr>
      <w:ins w:id="28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"_Toc31538883"</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6 – Public Properties Common to All Vaults</w:t>
        </w:r>
        <w:r>
          <w:rPr>
            <w:noProof/>
            <w:webHidden/>
          </w:rPr>
          <w:tab/>
        </w:r>
        <w:r>
          <w:rPr>
            <w:noProof/>
            <w:webHidden/>
          </w:rPr>
          <w:fldChar w:fldCharType="begin"/>
        </w:r>
        <w:r>
          <w:rPr>
            <w:noProof/>
            <w:webHidden/>
          </w:rPr>
          <w:instrText xml:space="preserve"> PAGEREF _Toc31538883 \h </w:instrText>
        </w:r>
      </w:ins>
      <w:r>
        <w:rPr>
          <w:noProof/>
          <w:webHidden/>
        </w:rPr>
      </w:r>
      <w:r>
        <w:rPr>
          <w:noProof/>
          <w:webHidden/>
        </w:rPr>
        <w:fldChar w:fldCharType="separate"/>
      </w:r>
      <w:r w:rsidR="00C95536">
        <w:rPr>
          <w:noProof/>
          <w:webHidden/>
        </w:rPr>
        <w:t>18</w:t>
      </w:r>
      <w:ins w:id="284" w:author="Christopher Susie" w:date="2020-02-02T12:27:00Z">
        <w:r>
          <w:rPr>
            <w:noProof/>
            <w:webHidden/>
          </w:rPr>
          <w:fldChar w:fldCharType="end"/>
        </w:r>
        <w:r w:rsidRPr="00631D7A">
          <w:rPr>
            <w:rStyle w:val="Hyperlink"/>
            <w:noProof/>
          </w:rPr>
          <w:fldChar w:fldCharType="end"/>
        </w:r>
      </w:ins>
    </w:p>
    <w:p w14:paraId="7F362AD3" w14:textId="23EF2CC7" w:rsidR="00765599" w:rsidRDefault="00765599">
      <w:pPr>
        <w:pStyle w:val="TableofFigures"/>
        <w:tabs>
          <w:tab w:val="right" w:leader="dot" w:pos="9350"/>
        </w:tabs>
        <w:rPr>
          <w:ins w:id="285" w:author="Christopher Susie" w:date="2020-02-02T12:27:00Z"/>
          <w:rFonts w:asciiTheme="minorHAnsi" w:eastAsiaTheme="minorEastAsia" w:hAnsiTheme="minorHAnsi" w:cstheme="minorBidi"/>
          <w:noProof/>
          <w:sz w:val="22"/>
          <w:szCs w:val="22"/>
        </w:rPr>
      </w:pPr>
      <w:ins w:id="28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"_Toc31538884"</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7 – Public Methods Common to All Vaults</w:t>
        </w:r>
        <w:r>
          <w:rPr>
            <w:noProof/>
            <w:webHidden/>
          </w:rPr>
          <w:tab/>
        </w:r>
        <w:r>
          <w:rPr>
            <w:noProof/>
            <w:webHidden/>
          </w:rPr>
          <w:fldChar w:fldCharType="begin"/>
        </w:r>
        <w:r>
          <w:rPr>
            <w:noProof/>
            <w:webHidden/>
          </w:rPr>
          <w:instrText xml:space="preserve"> PAGEREF _Toc31538884 \h </w:instrText>
        </w:r>
      </w:ins>
      <w:r>
        <w:rPr>
          <w:noProof/>
          <w:webHidden/>
        </w:rPr>
      </w:r>
      <w:r>
        <w:rPr>
          <w:noProof/>
          <w:webHidden/>
        </w:rPr>
        <w:fldChar w:fldCharType="separate"/>
      </w:r>
      <w:r w:rsidR="00C95536">
        <w:rPr>
          <w:noProof/>
          <w:webHidden/>
        </w:rPr>
        <w:t>19</w:t>
      </w:r>
      <w:ins w:id="287" w:author="Christopher Susie" w:date="2020-02-02T12:27:00Z">
        <w:r>
          <w:rPr>
            <w:noProof/>
            <w:webHidden/>
          </w:rPr>
          <w:fldChar w:fldCharType="end"/>
        </w:r>
        <w:r w:rsidRPr="00631D7A">
          <w:rPr>
            <w:rStyle w:val="Hyperlink"/>
            <w:noProof/>
          </w:rPr>
          <w:fldChar w:fldCharType="end"/>
        </w:r>
      </w:ins>
    </w:p>
    <w:p w14:paraId="5C15D816" w14:textId="6C715CC1" w:rsidR="00765599" w:rsidRDefault="00765599">
      <w:pPr>
        <w:pStyle w:val="TableofFigures"/>
        <w:tabs>
          <w:tab w:val="right" w:leader="dot" w:pos="9350"/>
        </w:tabs>
        <w:rPr>
          <w:ins w:id="288" w:author="Christopher Susie" w:date="2020-02-02T12:27:00Z"/>
          <w:rFonts w:asciiTheme="minorHAnsi" w:eastAsiaTheme="minorEastAsia" w:hAnsiTheme="minorHAnsi" w:cstheme="minorBidi"/>
          <w:noProof/>
          <w:sz w:val="22"/>
          <w:szCs w:val="22"/>
        </w:rPr>
      </w:pPr>
      <w:ins w:id="28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"_Toc31538885"</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8 – Lock and Spinlock Overloads</w:t>
        </w:r>
        <w:r>
          <w:rPr>
            <w:noProof/>
            <w:webHidden/>
          </w:rPr>
          <w:tab/>
        </w:r>
        <w:r>
          <w:rPr>
            <w:noProof/>
            <w:webHidden/>
          </w:rPr>
          <w:fldChar w:fldCharType="begin"/>
        </w:r>
        <w:r>
          <w:rPr>
            <w:noProof/>
            <w:webHidden/>
          </w:rPr>
          <w:instrText xml:space="preserve"> PAGEREF _Toc31538885 \h </w:instrText>
        </w:r>
      </w:ins>
      <w:r>
        <w:rPr>
          <w:noProof/>
          <w:webHidden/>
        </w:rPr>
      </w:r>
      <w:r>
        <w:rPr>
          <w:noProof/>
          <w:webHidden/>
        </w:rPr>
        <w:fldChar w:fldCharType="separate"/>
      </w:r>
      <w:r w:rsidR="00C95536">
        <w:rPr>
          <w:noProof/>
          <w:webHidden/>
        </w:rPr>
        <w:t>21</w:t>
      </w:r>
      <w:ins w:id="290" w:author="Christopher Susie" w:date="2020-02-02T12:27:00Z">
        <w:r>
          <w:rPr>
            <w:noProof/>
            <w:webHidden/>
          </w:rPr>
          <w:fldChar w:fldCharType="end"/>
        </w:r>
        <w:r w:rsidRPr="00631D7A">
          <w:rPr>
            <w:rStyle w:val="Hyperlink"/>
            <w:noProof/>
          </w:rPr>
          <w:fldChar w:fldCharType="end"/>
        </w:r>
      </w:ins>
    </w:p>
    <w:p w14:paraId="4D0FB283" w14:textId="2BBC1396" w:rsidR="00765599" w:rsidRDefault="00765599">
      <w:pPr>
        <w:pStyle w:val="TableofFigures"/>
        <w:tabs>
          <w:tab w:val="right" w:leader="dot" w:pos="9350"/>
        </w:tabs>
        <w:rPr>
          <w:ins w:id="291" w:author="Christopher Susie" w:date="2020-02-02T12:27:00Z"/>
          <w:rFonts w:asciiTheme="minorHAnsi" w:eastAsiaTheme="minorEastAsia" w:hAnsiTheme="minorHAnsi" w:cstheme="minorBidi"/>
          <w:noProof/>
          <w:sz w:val="22"/>
          <w:szCs w:val="22"/>
        </w:rPr>
      </w:pPr>
      <w:ins w:id="29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"_Toc31538886"</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_Toc31538886 \h </w:instrText>
        </w:r>
      </w:ins>
      <w:r>
        <w:rPr>
          <w:noProof/>
          <w:webHidden/>
        </w:rPr>
      </w:r>
      <w:r>
        <w:rPr>
          <w:noProof/>
          <w:webHidden/>
        </w:rPr>
        <w:fldChar w:fldCharType="separate"/>
      </w:r>
      <w:r w:rsidR="00C95536">
        <w:rPr>
          <w:noProof/>
          <w:webHidden/>
        </w:rPr>
        <w:t>23</w:t>
      </w:r>
      <w:ins w:id="293" w:author="Christopher Susie" w:date="2020-02-02T12:27:00Z">
        <w:r>
          <w:rPr>
            <w:noProof/>
            <w:webHidden/>
          </w:rPr>
          <w:fldChar w:fldCharType="end"/>
        </w:r>
        <w:r w:rsidRPr="00631D7A">
          <w:rPr>
            <w:rStyle w:val="Hyperlink"/>
            <w:noProof/>
          </w:rPr>
          <w:fldChar w:fldCharType="end"/>
        </w:r>
      </w:ins>
    </w:p>
    <w:p w14:paraId="6E40225B" w14:textId="10E2B708" w:rsidR="00765599" w:rsidRDefault="00765599">
      <w:pPr>
        <w:pStyle w:val="TableofFigures"/>
        <w:tabs>
          <w:tab w:val="right" w:leader="dot" w:pos="9350"/>
        </w:tabs>
        <w:rPr>
          <w:ins w:id="294" w:author="Christopher Susie" w:date="2020-02-02T12:27:00Z"/>
          <w:rFonts w:asciiTheme="minorHAnsi" w:eastAsiaTheme="minorEastAsia" w:hAnsiTheme="minorHAnsi" w:cstheme="minorBidi"/>
          <w:noProof/>
          <w:sz w:val="22"/>
          <w:szCs w:val="22"/>
        </w:rPr>
      </w:pPr>
      <w:ins w:id="29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"_Toc31538887"</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_Toc31538887 \h </w:instrText>
        </w:r>
      </w:ins>
      <w:r>
        <w:rPr>
          <w:noProof/>
          <w:webHidden/>
        </w:rPr>
      </w:r>
      <w:r>
        <w:rPr>
          <w:noProof/>
          <w:webHidden/>
        </w:rPr>
        <w:fldChar w:fldCharType="separate"/>
      </w:r>
      <w:r w:rsidR="00C95536">
        <w:rPr>
          <w:noProof/>
          <w:webHidden/>
        </w:rPr>
        <w:t>24</w:t>
      </w:r>
      <w:ins w:id="296" w:author="Christopher Susie" w:date="2020-02-02T12:27:00Z">
        <w:r>
          <w:rPr>
            <w:noProof/>
            <w:webHidden/>
          </w:rPr>
          <w:fldChar w:fldCharType="end"/>
        </w:r>
        <w:r w:rsidRPr="00631D7A">
          <w:rPr>
            <w:rStyle w:val="Hyperlink"/>
            <w:noProof/>
          </w:rPr>
          <w:fldChar w:fldCharType="end"/>
        </w:r>
      </w:ins>
    </w:p>
    <w:p w14:paraId="2D72E3F0" w14:textId="2C461451" w:rsidR="00765599" w:rsidRDefault="00765599">
      <w:pPr>
        <w:pStyle w:val="TableofFigures"/>
        <w:tabs>
          <w:tab w:val="right" w:leader="dot" w:pos="9350"/>
        </w:tabs>
        <w:rPr>
          <w:ins w:id="297" w:author="Christopher Susie" w:date="2020-02-02T12:27:00Z"/>
          <w:rFonts w:asciiTheme="minorHAnsi" w:eastAsiaTheme="minorEastAsia" w:hAnsiTheme="minorHAnsi" w:cstheme="minorBidi"/>
          <w:noProof/>
          <w:sz w:val="22"/>
          <w:szCs w:val="22"/>
        </w:rPr>
      </w:pPr>
      <w:ins w:id="29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"_Toc31538888"</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_Toc31538888 \h </w:instrText>
        </w:r>
      </w:ins>
      <w:r>
        <w:rPr>
          <w:noProof/>
          <w:webHidden/>
        </w:rPr>
      </w:r>
      <w:r>
        <w:rPr>
          <w:noProof/>
          <w:webHidden/>
        </w:rPr>
        <w:fldChar w:fldCharType="separate"/>
      </w:r>
      <w:r w:rsidR="00C95536">
        <w:rPr>
          <w:noProof/>
          <w:webHidden/>
        </w:rPr>
        <w:t>27</w:t>
      </w:r>
      <w:ins w:id="299" w:author="Christopher Susie" w:date="2020-02-02T12:27:00Z">
        <w:r>
          <w:rPr>
            <w:noProof/>
            <w:webHidden/>
          </w:rPr>
          <w:fldChar w:fldCharType="end"/>
        </w:r>
        <w:r w:rsidRPr="00631D7A">
          <w:rPr>
            <w:rStyle w:val="Hyperlink"/>
            <w:noProof/>
          </w:rPr>
          <w:fldChar w:fldCharType="end"/>
        </w:r>
      </w:ins>
    </w:p>
    <w:p w14:paraId="2B9F30CD" w14:textId="12E1D221" w:rsidR="00765599" w:rsidRDefault="00765599">
      <w:pPr>
        <w:pStyle w:val="TableofFigures"/>
        <w:tabs>
          <w:tab w:val="right" w:leader="dot" w:pos="9350"/>
        </w:tabs>
        <w:rPr>
          <w:ins w:id="300" w:author="Christopher Susie" w:date="2020-02-02T12:27:00Z"/>
          <w:rFonts w:asciiTheme="minorHAnsi" w:eastAsiaTheme="minorEastAsia" w:hAnsiTheme="minorHAnsi" w:cstheme="minorBidi"/>
          <w:noProof/>
          <w:sz w:val="22"/>
          <w:szCs w:val="22"/>
        </w:rPr>
      </w:pPr>
      <w:ins w:id="30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"_Toc31538889"</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12 – Output Mutable Struct Demonstration</w:t>
        </w:r>
        <w:r>
          <w:rPr>
            <w:noProof/>
            <w:webHidden/>
          </w:rPr>
          <w:tab/>
        </w:r>
        <w:r>
          <w:rPr>
            <w:noProof/>
            <w:webHidden/>
          </w:rPr>
          <w:fldChar w:fldCharType="begin"/>
        </w:r>
        <w:r>
          <w:rPr>
            <w:noProof/>
            <w:webHidden/>
          </w:rPr>
          <w:instrText xml:space="preserve"> PAGEREF _Toc31538889 \h </w:instrText>
        </w:r>
      </w:ins>
      <w:r>
        <w:rPr>
          <w:noProof/>
          <w:webHidden/>
        </w:rPr>
      </w:r>
      <w:r>
        <w:rPr>
          <w:noProof/>
          <w:webHidden/>
        </w:rPr>
        <w:fldChar w:fldCharType="separate"/>
      </w:r>
      <w:r w:rsidR="00C95536">
        <w:rPr>
          <w:noProof/>
          <w:webHidden/>
        </w:rPr>
        <w:t>28</w:t>
      </w:r>
      <w:ins w:id="302" w:author="Christopher Susie" w:date="2020-02-02T12:27:00Z">
        <w:r>
          <w:rPr>
            <w:noProof/>
            <w:webHidden/>
          </w:rPr>
          <w:fldChar w:fldCharType="end"/>
        </w:r>
        <w:r w:rsidRPr="00631D7A">
          <w:rPr>
            <w:rStyle w:val="Hyperlink"/>
            <w:noProof/>
          </w:rPr>
          <w:fldChar w:fldCharType="end"/>
        </w:r>
      </w:ins>
    </w:p>
    <w:p w14:paraId="151FEE4F" w14:textId="4B9C3487" w:rsidR="00765599" w:rsidRDefault="00765599">
      <w:pPr>
        <w:pStyle w:val="TableofFigures"/>
        <w:tabs>
          <w:tab w:val="right" w:leader="dot" w:pos="9350"/>
        </w:tabs>
        <w:rPr>
          <w:ins w:id="303" w:author="Christopher Susie" w:date="2020-02-02T12:27:00Z"/>
          <w:rFonts w:asciiTheme="minorHAnsi" w:eastAsiaTheme="minorEastAsia" w:hAnsiTheme="minorHAnsi" w:cstheme="minorBidi"/>
          <w:noProof/>
          <w:sz w:val="22"/>
          <w:szCs w:val="22"/>
        </w:rPr>
      </w:pPr>
      <w:ins w:id="30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"_Toc31538890"</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_Toc31538890 \h </w:instrText>
        </w:r>
      </w:ins>
      <w:r>
        <w:rPr>
          <w:noProof/>
          <w:webHidden/>
        </w:rPr>
      </w:r>
      <w:r>
        <w:rPr>
          <w:noProof/>
          <w:webHidden/>
        </w:rPr>
        <w:fldChar w:fldCharType="separate"/>
      </w:r>
      <w:r w:rsidR="00C95536">
        <w:rPr>
          <w:noProof/>
          <w:webHidden/>
        </w:rPr>
        <w:t>29</w:t>
      </w:r>
      <w:ins w:id="305" w:author="Christopher Susie" w:date="2020-02-02T12:27:00Z">
        <w:r>
          <w:rPr>
            <w:noProof/>
            <w:webHidden/>
          </w:rPr>
          <w:fldChar w:fldCharType="end"/>
        </w:r>
        <w:r w:rsidRPr="00631D7A">
          <w:rPr>
            <w:rStyle w:val="Hyperlink"/>
            <w:noProof/>
          </w:rPr>
          <w:fldChar w:fldCharType="end"/>
        </w:r>
      </w:ins>
    </w:p>
    <w:p w14:paraId="05060B45" w14:textId="5AE34B65" w:rsidR="00765599" w:rsidRDefault="00765599">
      <w:pPr>
        <w:pStyle w:val="TableofFigures"/>
        <w:tabs>
          <w:tab w:val="right" w:leader="dot" w:pos="9350"/>
        </w:tabs>
        <w:rPr>
          <w:ins w:id="306" w:author="Christopher Susie" w:date="2020-02-02T12:27:00Z"/>
          <w:rFonts w:asciiTheme="minorHAnsi" w:eastAsiaTheme="minorEastAsia" w:hAnsiTheme="minorHAnsi" w:cstheme="minorBidi"/>
          <w:noProof/>
          <w:sz w:val="22"/>
          <w:szCs w:val="22"/>
        </w:rPr>
      </w:pPr>
      <w:ins w:id="30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"_Toc31538891"</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_Toc31538891 \h </w:instrText>
        </w:r>
      </w:ins>
      <w:r>
        <w:rPr>
          <w:noProof/>
          <w:webHidden/>
        </w:rPr>
      </w:r>
      <w:r>
        <w:rPr>
          <w:noProof/>
          <w:webHidden/>
        </w:rPr>
        <w:fldChar w:fldCharType="separate"/>
      </w:r>
      <w:r w:rsidR="00C95536">
        <w:rPr>
          <w:noProof/>
          <w:webHidden/>
        </w:rPr>
        <w:t>30</w:t>
      </w:r>
      <w:ins w:id="308" w:author="Christopher Susie" w:date="2020-02-02T12:27:00Z">
        <w:r>
          <w:rPr>
            <w:noProof/>
            <w:webHidden/>
          </w:rPr>
          <w:fldChar w:fldCharType="end"/>
        </w:r>
        <w:r w:rsidRPr="00631D7A">
          <w:rPr>
            <w:rStyle w:val="Hyperlink"/>
            <w:noProof/>
          </w:rPr>
          <w:fldChar w:fldCharType="end"/>
        </w:r>
      </w:ins>
    </w:p>
    <w:p w14:paraId="53EAFCE1" w14:textId="3B82E256" w:rsidR="00765599" w:rsidRDefault="00765599">
      <w:pPr>
        <w:pStyle w:val="TableofFigures"/>
        <w:tabs>
          <w:tab w:val="right" w:leader="dot" w:pos="9350"/>
        </w:tabs>
        <w:rPr>
          <w:ins w:id="309" w:author="Christopher Susie" w:date="2020-02-02T12:27:00Z"/>
          <w:rFonts w:asciiTheme="minorHAnsi" w:eastAsiaTheme="minorEastAsia" w:hAnsiTheme="minorHAnsi" w:cstheme="minorBidi"/>
          <w:noProof/>
          <w:sz w:val="22"/>
          <w:szCs w:val="22"/>
        </w:rPr>
      </w:pPr>
      <w:ins w:id="31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"_Toc31538892"</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15 -- VaultQuery Demonstration</w:t>
        </w:r>
        <w:r>
          <w:rPr>
            <w:noProof/>
            <w:webHidden/>
          </w:rPr>
          <w:tab/>
        </w:r>
        <w:r>
          <w:rPr>
            <w:noProof/>
            <w:webHidden/>
          </w:rPr>
          <w:fldChar w:fldCharType="begin"/>
        </w:r>
        <w:r>
          <w:rPr>
            <w:noProof/>
            <w:webHidden/>
          </w:rPr>
          <w:instrText xml:space="preserve"> PAGEREF _Toc31538892 \h </w:instrText>
        </w:r>
      </w:ins>
      <w:r>
        <w:rPr>
          <w:noProof/>
          <w:webHidden/>
        </w:rPr>
      </w:r>
      <w:r>
        <w:rPr>
          <w:noProof/>
          <w:webHidden/>
        </w:rPr>
        <w:fldChar w:fldCharType="separate"/>
      </w:r>
      <w:r w:rsidR="00C95536">
        <w:rPr>
          <w:noProof/>
          <w:webHidden/>
        </w:rPr>
        <w:t>32</w:t>
      </w:r>
      <w:ins w:id="311" w:author="Christopher Susie" w:date="2020-02-02T12:27:00Z">
        <w:r>
          <w:rPr>
            <w:noProof/>
            <w:webHidden/>
          </w:rPr>
          <w:fldChar w:fldCharType="end"/>
        </w:r>
        <w:r w:rsidRPr="00631D7A">
          <w:rPr>
            <w:rStyle w:val="Hyperlink"/>
            <w:noProof/>
          </w:rPr>
          <w:fldChar w:fldCharType="end"/>
        </w:r>
      </w:ins>
    </w:p>
    <w:p w14:paraId="78F42105" w14:textId="3F4004DA" w:rsidR="00765599" w:rsidRDefault="00765599">
      <w:pPr>
        <w:pStyle w:val="TableofFigures"/>
        <w:tabs>
          <w:tab w:val="right" w:leader="dot" w:pos="9350"/>
        </w:tabs>
        <w:rPr>
          <w:ins w:id="312" w:author="Christopher Susie" w:date="2020-02-02T12:27:00Z"/>
          <w:rFonts w:asciiTheme="minorHAnsi" w:eastAsiaTheme="minorEastAsia" w:hAnsiTheme="minorHAnsi" w:cstheme="minorBidi"/>
          <w:noProof/>
          <w:sz w:val="22"/>
          <w:szCs w:val="22"/>
        </w:rPr>
      </w:pPr>
      <w:ins w:id="31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"_Toc31538893"</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16 -- VaultQuery Demo Output</w:t>
        </w:r>
        <w:r>
          <w:rPr>
            <w:noProof/>
            <w:webHidden/>
          </w:rPr>
          <w:tab/>
        </w:r>
        <w:r>
          <w:rPr>
            <w:noProof/>
            <w:webHidden/>
          </w:rPr>
          <w:fldChar w:fldCharType="begin"/>
        </w:r>
        <w:r>
          <w:rPr>
            <w:noProof/>
            <w:webHidden/>
          </w:rPr>
          <w:instrText xml:space="preserve"> PAGEREF _Toc31538893 \h </w:instrText>
        </w:r>
      </w:ins>
      <w:r>
        <w:rPr>
          <w:noProof/>
          <w:webHidden/>
        </w:rPr>
      </w:r>
      <w:r>
        <w:rPr>
          <w:noProof/>
          <w:webHidden/>
        </w:rPr>
        <w:fldChar w:fldCharType="separate"/>
      </w:r>
      <w:r w:rsidR="00C95536">
        <w:rPr>
          <w:noProof/>
          <w:webHidden/>
        </w:rPr>
        <w:t>32</w:t>
      </w:r>
      <w:ins w:id="314" w:author="Christopher Susie" w:date="2020-02-02T12:27:00Z">
        <w:r>
          <w:rPr>
            <w:noProof/>
            <w:webHidden/>
          </w:rPr>
          <w:fldChar w:fldCharType="end"/>
        </w:r>
        <w:r w:rsidRPr="00631D7A">
          <w:rPr>
            <w:rStyle w:val="Hyperlink"/>
            <w:noProof/>
          </w:rPr>
          <w:fldChar w:fldCharType="end"/>
        </w:r>
      </w:ins>
    </w:p>
    <w:p w14:paraId="48A3C27D" w14:textId="237E6C1A" w:rsidR="00765599" w:rsidRDefault="00765599">
      <w:pPr>
        <w:pStyle w:val="TableofFigures"/>
        <w:tabs>
          <w:tab w:val="right" w:leader="dot" w:pos="9350"/>
        </w:tabs>
        <w:rPr>
          <w:ins w:id="315" w:author="Christopher Susie" w:date="2020-02-02T12:27:00Z"/>
          <w:rFonts w:asciiTheme="minorHAnsi" w:eastAsiaTheme="minorEastAsia" w:hAnsiTheme="minorHAnsi" w:cstheme="minorBidi"/>
          <w:noProof/>
          <w:sz w:val="22"/>
          <w:szCs w:val="22"/>
        </w:rPr>
      </w:pPr>
      <w:ins w:id="31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"_Toc31538894"</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17  -- VaultAction Demonstration</w:t>
        </w:r>
        <w:r>
          <w:rPr>
            <w:noProof/>
            <w:webHidden/>
          </w:rPr>
          <w:tab/>
        </w:r>
        <w:r>
          <w:rPr>
            <w:noProof/>
            <w:webHidden/>
          </w:rPr>
          <w:fldChar w:fldCharType="begin"/>
        </w:r>
        <w:r>
          <w:rPr>
            <w:noProof/>
            <w:webHidden/>
          </w:rPr>
          <w:instrText xml:space="preserve"> PAGEREF _Toc31538894 \h </w:instrText>
        </w:r>
      </w:ins>
      <w:r>
        <w:rPr>
          <w:noProof/>
          <w:webHidden/>
        </w:rPr>
      </w:r>
      <w:r>
        <w:rPr>
          <w:noProof/>
          <w:webHidden/>
        </w:rPr>
        <w:fldChar w:fldCharType="separate"/>
      </w:r>
      <w:r w:rsidR="00C95536">
        <w:rPr>
          <w:noProof/>
          <w:webHidden/>
        </w:rPr>
        <w:t>33</w:t>
      </w:r>
      <w:ins w:id="317" w:author="Christopher Susie" w:date="2020-02-02T12:27:00Z">
        <w:r>
          <w:rPr>
            <w:noProof/>
            <w:webHidden/>
          </w:rPr>
          <w:fldChar w:fldCharType="end"/>
        </w:r>
        <w:r w:rsidRPr="00631D7A">
          <w:rPr>
            <w:rStyle w:val="Hyperlink"/>
            <w:noProof/>
          </w:rPr>
          <w:fldChar w:fldCharType="end"/>
        </w:r>
      </w:ins>
    </w:p>
    <w:p w14:paraId="4D69110C" w14:textId="2F44ADB8" w:rsidR="00765599" w:rsidRDefault="00765599">
      <w:pPr>
        <w:pStyle w:val="TableofFigures"/>
        <w:tabs>
          <w:tab w:val="right" w:leader="dot" w:pos="9350"/>
        </w:tabs>
        <w:rPr>
          <w:ins w:id="318" w:author="Christopher Susie" w:date="2020-02-02T12:27:00Z"/>
          <w:rFonts w:asciiTheme="minorHAnsi" w:eastAsiaTheme="minorEastAsia" w:hAnsiTheme="minorHAnsi" w:cstheme="minorBidi"/>
          <w:noProof/>
          <w:sz w:val="22"/>
          <w:szCs w:val="22"/>
        </w:rPr>
      </w:pPr>
      <w:ins w:id="31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"_Toc31538895"</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18 -- VaultAction Demo Output</w:t>
        </w:r>
        <w:r>
          <w:rPr>
            <w:noProof/>
            <w:webHidden/>
          </w:rPr>
          <w:tab/>
        </w:r>
        <w:r>
          <w:rPr>
            <w:noProof/>
            <w:webHidden/>
          </w:rPr>
          <w:fldChar w:fldCharType="begin"/>
        </w:r>
        <w:r>
          <w:rPr>
            <w:noProof/>
            <w:webHidden/>
          </w:rPr>
          <w:instrText xml:space="preserve"> PAGEREF _Toc31538895 \h </w:instrText>
        </w:r>
      </w:ins>
      <w:r>
        <w:rPr>
          <w:noProof/>
          <w:webHidden/>
        </w:rPr>
      </w:r>
      <w:r>
        <w:rPr>
          <w:noProof/>
          <w:webHidden/>
        </w:rPr>
        <w:fldChar w:fldCharType="separate"/>
      </w:r>
      <w:r w:rsidR="00C95536">
        <w:rPr>
          <w:noProof/>
          <w:webHidden/>
        </w:rPr>
        <w:t>33</w:t>
      </w:r>
      <w:ins w:id="320" w:author="Christopher Susie" w:date="2020-02-02T12:27:00Z">
        <w:r>
          <w:rPr>
            <w:noProof/>
            <w:webHidden/>
          </w:rPr>
          <w:fldChar w:fldCharType="end"/>
        </w:r>
        <w:r w:rsidRPr="00631D7A">
          <w:rPr>
            <w:rStyle w:val="Hyperlink"/>
            <w:noProof/>
          </w:rPr>
          <w:fldChar w:fldCharType="end"/>
        </w:r>
      </w:ins>
    </w:p>
    <w:p w14:paraId="52BFD8D1" w14:textId="58448D21" w:rsidR="00765599" w:rsidRDefault="00765599">
      <w:pPr>
        <w:pStyle w:val="TableofFigures"/>
        <w:tabs>
          <w:tab w:val="right" w:leader="dot" w:pos="9350"/>
        </w:tabs>
        <w:rPr>
          <w:ins w:id="321" w:author="Christopher Susie" w:date="2020-02-02T12:27:00Z"/>
          <w:rFonts w:asciiTheme="minorHAnsi" w:eastAsiaTheme="minorEastAsia" w:hAnsiTheme="minorHAnsi" w:cstheme="minorBidi"/>
          <w:noProof/>
          <w:sz w:val="22"/>
          <w:szCs w:val="22"/>
        </w:rPr>
      </w:pPr>
      <w:ins w:id="32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"_Toc31538896"</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19 – VaultMixedOperation Demonstration</w:t>
        </w:r>
        <w:r>
          <w:rPr>
            <w:noProof/>
            <w:webHidden/>
          </w:rPr>
          <w:tab/>
        </w:r>
        <w:r>
          <w:rPr>
            <w:noProof/>
            <w:webHidden/>
          </w:rPr>
          <w:fldChar w:fldCharType="begin"/>
        </w:r>
        <w:r>
          <w:rPr>
            <w:noProof/>
            <w:webHidden/>
          </w:rPr>
          <w:instrText xml:space="preserve"> PAGEREF _Toc31538896 \h </w:instrText>
        </w:r>
      </w:ins>
      <w:r>
        <w:rPr>
          <w:noProof/>
          <w:webHidden/>
        </w:rPr>
      </w:r>
      <w:r>
        <w:rPr>
          <w:noProof/>
          <w:webHidden/>
        </w:rPr>
        <w:fldChar w:fldCharType="separate"/>
      </w:r>
      <w:r w:rsidR="00C95536">
        <w:rPr>
          <w:noProof/>
          <w:webHidden/>
        </w:rPr>
        <w:t>34</w:t>
      </w:r>
      <w:ins w:id="323" w:author="Christopher Susie" w:date="2020-02-02T12:27:00Z">
        <w:r>
          <w:rPr>
            <w:noProof/>
            <w:webHidden/>
          </w:rPr>
          <w:fldChar w:fldCharType="end"/>
        </w:r>
        <w:r w:rsidRPr="00631D7A">
          <w:rPr>
            <w:rStyle w:val="Hyperlink"/>
            <w:noProof/>
          </w:rPr>
          <w:fldChar w:fldCharType="end"/>
        </w:r>
      </w:ins>
    </w:p>
    <w:p w14:paraId="24EDB380" w14:textId="351AE360" w:rsidR="00765599" w:rsidRDefault="00765599">
      <w:pPr>
        <w:pStyle w:val="TableofFigures"/>
        <w:tabs>
          <w:tab w:val="right" w:leader="dot" w:pos="9350"/>
        </w:tabs>
        <w:rPr>
          <w:ins w:id="324" w:author="Christopher Susie" w:date="2020-02-02T12:27:00Z"/>
          <w:rFonts w:asciiTheme="minorHAnsi" w:eastAsiaTheme="minorEastAsia" w:hAnsiTheme="minorHAnsi" w:cstheme="minorBidi"/>
          <w:noProof/>
          <w:sz w:val="22"/>
          <w:szCs w:val="22"/>
        </w:rPr>
      </w:pPr>
      <w:ins w:id="32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"_Toc31538897"</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20 -- VaultMixedOperation Demo Output</w:t>
        </w:r>
        <w:r>
          <w:rPr>
            <w:noProof/>
            <w:webHidden/>
          </w:rPr>
          <w:tab/>
        </w:r>
        <w:r>
          <w:rPr>
            <w:noProof/>
            <w:webHidden/>
          </w:rPr>
          <w:fldChar w:fldCharType="begin"/>
        </w:r>
        <w:r>
          <w:rPr>
            <w:noProof/>
            <w:webHidden/>
          </w:rPr>
          <w:instrText xml:space="preserve"> PAGEREF _Toc31538897 \h </w:instrText>
        </w:r>
      </w:ins>
      <w:r>
        <w:rPr>
          <w:noProof/>
          <w:webHidden/>
        </w:rPr>
      </w:r>
      <w:r>
        <w:rPr>
          <w:noProof/>
          <w:webHidden/>
        </w:rPr>
        <w:fldChar w:fldCharType="separate"/>
      </w:r>
      <w:r w:rsidR="00C95536">
        <w:rPr>
          <w:noProof/>
          <w:webHidden/>
        </w:rPr>
        <w:t>35</w:t>
      </w:r>
      <w:ins w:id="326" w:author="Christopher Susie" w:date="2020-02-02T12:27:00Z">
        <w:r>
          <w:rPr>
            <w:noProof/>
            <w:webHidden/>
          </w:rPr>
          <w:fldChar w:fldCharType="end"/>
        </w:r>
        <w:r w:rsidRPr="00631D7A">
          <w:rPr>
            <w:rStyle w:val="Hyperlink"/>
            <w:noProof/>
          </w:rPr>
          <w:fldChar w:fldCharType="end"/>
        </w:r>
      </w:ins>
    </w:p>
    <w:p w14:paraId="4E0C0CB7" w14:textId="63D13161" w:rsidR="00765599" w:rsidRDefault="00765599">
      <w:pPr>
        <w:pStyle w:val="TableofFigures"/>
        <w:tabs>
          <w:tab w:val="right" w:leader="dot" w:pos="9350"/>
        </w:tabs>
        <w:rPr>
          <w:ins w:id="327" w:author="Christopher Susie" w:date="2020-02-02T12:27:00Z"/>
          <w:rFonts w:asciiTheme="minorHAnsi" w:eastAsiaTheme="minorEastAsia" w:hAnsiTheme="minorHAnsi" w:cstheme="minorBidi"/>
          <w:noProof/>
          <w:sz w:val="22"/>
          <w:szCs w:val="22"/>
        </w:rPr>
      </w:pPr>
      <w:ins w:id="32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"_Toc31538898"</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_Toc31538898 \h </w:instrText>
        </w:r>
      </w:ins>
      <w:r>
        <w:rPr>
          <w:noProof/>
          <w:webHidden/>
        </w:rPr>
      </w:r>
      <w:r>
        <w:rPr>
          <w:noProof/>
          <w:webHidden/>
        </w:rPr>
        <w:fldChar w:fldCharType="separate"/>
      </w:r>
      <w:r w:rsidR="00C95536">
        <w:rPr>
          <w:noProof/>
          <w:webHidden/>
        </w:rPr>
        <w:t>36</w:t>
      </w:r>
      <w:ins w:id="329" w:author="Christopher Susie" w:date="2020-02-02T12:27:00Z">
        <w:r>
          <w:rPr>
            <w:noProof/>
            <w:webHidden/>
          </w:rPr>
          <w:fldChar w:fldCharType="end"/>
        </w:r>
        <w:r w:rsidRPr="00631D7A">
          <w:rPr>
            <w:rStyle w:val="Hyperlink"/>
            <w:noProof/>
          </w:rPr>
          <w:fldChar w:fldCharType="end"/>
        </w:r>
      </w:ins>
    </w:p>
    <w:p w14:paraId="3F50B2CE" w14:textId="684E90D3" w:rsidR="00765599" w:rsidRDefault="00765599">
      <w:pPr>
        <w:pStyle w:val="TableofFigures"/>
        <w:tabs>
          <w:tab w:val="right" w:leader="dot" w:pos="9350"/>
        </w:tabs>
        <w:rPr>
          <w:ins w:id="330" w:author="Christopher Susie" w:date="2020-02-02T12:27:00Z"/>
          <w:rFonts w:asciiTheme="minorHAnsi" w:eastAsiaTheme="minorEastAsia" w:hAnsiTheme="minorHAnsi" w:cstheme="minorBidi"/>
          <w:noProof/>
          <w:sz w:val="22"/>
          <w:szCs w:val="22"/>
        </w:rPr>
      </w:pPr>
      <w:ins w:id="33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"_Toc31538899"</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22 -- Output of Extension Method Demo</w:t>
        </w:r>
        <w:r>
          <w:rPr>
            <w:noProof/>
            <w:webHidden/>
          </w:rPr>
          <w:tab/>
        </w:r>
        <w:r>
          <w:rPr>
            <w:noProof/>
            <w:webHidden/>
          </w:rPr>
          <w:fldChar w:fldCharType="begin"/>
        </w:r>
        <w:r>
          <w:rPr>
            <w:noProof/>
            <w:webHidden/>
          </w:rPr>
          <w:instrText xml:space="preserve"> PAGEREF _Toc31538899 \h </w:instrText>
        </w:r>
      </w:ins>
      <w:r>
        <w:rPr>
          <w:noProof/>
          <w:webHidden/>
        </w:rPr>
      </w:r>
      <w:r>
        <w:rPr>
          <w:noProof/>
          <w:webHidden/>
        </w:rPr>
        <w:fldChar w:fldCharType="separate"/>
      </w:r>
      <w:r w:rsidR="00C95536">
        <w:rPr>
          <w:noProof/>
          <w:webHidden/>
        </w:rPr>
        <w:t>36</w:t>
      </w:r>
      <w:ins w:id="332" w:author="Christopher Susie" w:date="2020-02-02T12:27:00Z">
        <w:r>
          <w:rPr>
            <w:noProof/>
            <w:webHidden/>
          </w:rPr>
          <w:fldChar w:fldCharType="end"/>
        </w:r>
        <w:r w:rsidRPr="00631D7A">
          <w:rPr>
            <w:rStyle w:val="Hyperlink"/>
            <w:noProof/>
          </w:rPr>
          <w:fldChar w:fldCharType="end"/>
        </w:r>
      </w:ins>
    </w:p>
    <w:p w14:paraId="15E85903" w14:textId="70041729" w:rsidR="00765599" w:rsidRDefault="00765599">
      <w:pPr>
        <w:pStyle w:val="TableofFigures"/>
        <w:tabs>
          <w:tab w:val="right" w:leader="dot" w:pos="9350"/>
        </w:tabs>
        <w:rPr>
          <w:ins w:id="333" w:author="Christopher Susie" w:date="2020-02-02T12:27:00Z"/>
          <w:rFonts w:asciiTheme="minorHAnsi" w:eastAsiaTheme="minorEastAsia" w:hAnsiTheme="minorHAnsi" w:cstheme="minorBidi"/>
          <w:noProof/>
          <w:sz w:val="22"/>
          <w:szCs w:val="22"/>
        </w:rPr>
      </w:pPr>
      <w:ins w:id="33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"_Toc31538900"</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23 -- vault-safe Convenience Wrappers</w:t>
        </w:r>
        <w:r>
          <w:rPr>
            <w:noProof/>
            <w:webHidden/>
          </w:rPr>
          <w:tab/>
        </w:r>
        <w:r>
          <w:rPr>
            <w:noProof/>
            <w:webHidden/>
          </w:rPr>
          <w:fldChar w:fldCharType="begin"/>
        </w:r>
        <w:r>
          <w:rPr>
            <w:noProof/>
            <w:webHidden/>
          </w:rPr>
          <w:instrText xml:space="preserve"> PAGEREF _Toc31538900 \h </w:instrText>
        </w:r>
      </w:ins>
      <w:r>
        <w:rPr>
          <w:noProof/>
          <w:webHidden/>
        </w:rPr>
      </w:r>
      <w:r>
        <w:rPr>
          <w:noProof/>
          <w:webHidden/>
        </w:rPr>
        <w:fldChar w:fldCharType="separate"/>
      </w:r>
      <w:r w:rsidR="00C95536">
        <w:rPr>
          <w:noProof/>
          <w:webHidden/>
        </w:rPr>
        <w:t>39</w:t>
      </w:r>
      <w:ins w:id="335" w:author="Christopher Susie" w:date="2020-02-02T12:27:00Z">
        <w:r>
          <w:rPr>
            <w:noProof/>
            <w:webHidden/>
          </w:rPr>
          <w:fldChar w:fldCharType="end"/>
        </w:r>
        <w:r w:rsidRPr="00631D7A">
          <w:rPr>
            <w:rStyle w:val="Hyperlink"/>
            <w:noProof/>
          </w:rPr>
          <w:fldChar w:fldCharType="end"/>
        </w:r>
      </w:ins>
    </w:p>
    <w:p w14:paraId="0DAB8935" w14:textId="65810132" w:rsidR="00765599" w:rsidRDefault="00765599">
      <w:pPr>
        <w:pStyle w:val="TableofFigures"/>
        <w:tabs>
          <w:tab w:val="right" w:leader="dot" w:pos="9350"/>
        </w:tabs>
        <w:rPr>
          <w:ins w:id="336" w:author="Christopher Susie" w:date="2020-02-02T12:27:00Z"/>
          <w:rFonts w:asciiTheme="minorHAnsi" w:eastAsiaTheme="minorEastAsia" w:hAnsiTheme="minorHAnsi" w:cstheme="minorBidi"/>
          <w:noProof/>
          <w:sz w:val="22"/>
          <w:szCs w:val="22"/>
        </w:rPr>
      </w:pPr>
      <w:ins w:id="33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"_Toc31538901"</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24 – Usage of Vs Convenience Wrappers</w:t>
        </w:r>
        <w:r>
          <w:rPr>
            <w:noProof/>
            <w:webHidden/>
          </w:rPr>
          <w:tab/>
        </w:r>
        <w:r>
          <w:rPr>
            <w:noProof/>
            <w:webHidden/>
          </w:rPr>
          <w:fldChar w:fldCharType="begin"/>
        </w:r>
        <w:r>
          <w:rPr>
            <w:noProof/>
            <w:webHidden/>
          </w:rPr>
          <w:instrText xml:space="preserve"> PAGEREF _Toc31538901 \h </w:instrText>
        </w:r>
      </w:ins>
      <w:r>
        <w:rPr>
          <w:noProof/>
          <w:webHidden/>
        </w:rPr>
      </w:r>
      <w:r>
        <w:rPr>
          <w:noProof/>
          <w:webHidden/>
        </w:rPr>
        <w:fldChar w:fldCharType="separate"/>
      </w:r>
      <w:r w:rsidR="00C95536">
        <w:rPr>
          <w:noProof/>
          <w:webHidden/>
        </w:rPr>
        <w:t>40</w:t>
      </w:r>
      <w:ins w:id="338" w:author="Christopher Susie" w:date="2020-02-02T12:27:00Z">
        <w:r>
          <w:rPr>
            <w:noProof/>
            <w:webHidden/>
          </w:rPr>
          <w:fldChar w:fldCharType="end"/>
        </w:r>
        <w:r w:rsidRPr="00631D7A">
          <w:rPr>
            <w:rStyle w:val="Hyperlink"/>
            <w:noProof/>
          </w:rPr>
          <w:fldChar w:fldCharType="end"/>
        </w:r>
      </w:ins>
    </w:p>
    <w:p w14:paraId="08BB63D0" w14:textId="27848225" w:rsidR="00765599" w:rsidRDefault="00765599">
      <w:pPr>
        <w:pStyle w:val="TableofFigures"/>
        <w:tabs>
          <w:tab w:val="right" w:leader="dot" w:pos="9350"/>
        </w:tabs>
        <w:rPr>
          <w:ins w:id="339" w:author="Christopher Susie" w:date="2020-02-02T12:27:00Z"/>
          <w:rFonts w:asciiTheme="minorHAnsi" w:eastAsiaTheme="minorEastAsia" w:hAnsiTheme="minorHAnsi" w:cstheme="minorBidi"/>
          <w:noProof/>
          <w:sz w:val="22"/>
          <w:szCs w:val="22"/>
        </w:rPr>
      </w:pPr>
      <w:ins w:id="34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"_Toc31538902"</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25 -- Usage Wrapper Demo Output</w:t>
        </w:r>
        <w:r>
          <w:rPr>
            <w:noProof/>
            <w:webHidden/>
          </w:rPr>
          <w:tab/>
        </w:r>
        <w:r>
          <w:rPr>
            <w:noProof/>
            <w:webHidden/>
          </w:rPr>
          <w:fldChar w:fldCharType="begin"/>
        </w:r>
        <w:r>
          <w:rPr>
            <w:noProof/>
            <w:webHidden/>
          </w:rPr>
          <w:instrText xml:space="preserve"> PAGEREF _Toc31538902 \h </w:instrText>
        </w:r>
      </w:ins>
      <w:r>
        <w:rPr>
          <w:noProof/>
          <w:webHidden/>
        </w:rPr>
      </w:r>
      <w:r>
        <w:rPr>
          <w:noProof/>
          <w:webHidden/>
        </w:rPr>
        <w:fldChar w:fldCharType="separate"/>
      </w:r>
      <w:r w:rsidR="00C95536">
        <w:rPr>
          <w:noProof/>
          <w:webHidden/>
        </w:rPr>
        <w:t>41</w:t>
      </w:r>
      <w:ins w:id="341" w:author="Christopher Susie" w:date="2020-02-02T12:27:00Z">
        <w:r>
          <w:rPr>
            <w:noProof/>
            <w:webHidden/>
          </w:rPr>
          <w:fldChar w:fldCharType="end"/>
        </w:r>
        <w:r w:rsidRPr="00631D7A">
          <w:rPr>
            <w:rStyle w:val="Hyperlink"/>
            <w:noProof/>
          </w:rPr>
          <w:fldChar w:fldCharType="end"/>
        </w:r>
      </w:ins>
    </w:p>
    <w:p w14:paraId="17F0E6D3" w14:textId="04A30083" w:rsidR="00765599" w:rsidRDefault="00765599">
      <w:pPr>
        <w:pStyle w:val="TableofFigures"/>
        <w:tabs>
          <w:tab w:val="right" w:leader="dot" w:pos="9350"/>
        </w:tabs>
        <w:rPr>
          <w:ins w:id="342" w:author="Christopher Susie" w:date="2020-02-02T12:27:00Z"/>
          <w:rFonts w:asciiTheme="minorHAnsi" w:eastAsiaTheme="minorEastAsia" w:hAnsiTheme="minorHAnsi" w:cstheme="minorBidi"/>
          <w:noProof/>
          <w:sz w:val="22"/>
          <w:szCs w:val="22"/>
        </w:rPr>
      </w:pPr>
      <w:ins w:id="34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"_Toc31538903"</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_Toc31538903 \h </w:instrText>
        </w:r>
      </w:ins>
      <w:r>
        <w:rPr>
          <w:noProof/>
          <w:webHidden/>
        </w:rPr>
      </w:r>
      <w:r>
        <w:rPr>
          <w:noProof/>
          <w:webHidden/>
        </w:rPr>
        <w:fldChar w:fldCharType="separate"/>
      </w:r>
      <w:r w:rsidR="00C95536">
        <w:rPr>
          <w:noProof/>
          <w:webHidden/>
        </w:rPr>
        <w:t>42</w:t>
      </w:r>
      <w:ins w:id="344" w:author="Christopher Susie" w:date="2020-02-02T12:27:00Z">
        <w:r>
          <w:rPr>
            <w:noProof/>
            <w:webHidden/>
          </w:rPr>
          <w:fldChar w:fldCharType="end"/>
        </w:r>
        <w:r w:rsidRPr="00631D7A">
          <w:rPr>
            <w:rStyle w:val="Hyperlink"/>
            <w:noProof/>
          </w:rPr>
          <w:fldChar w:fldCharType="end"/>
        </w:r>
      </w:ins>
    </w:p>
    <w:p w14:paraId="0FD3F257" w14:textId="3F9D855F" w:rsidR="00765599" w:rsidRDefault="00765599">
      <w:pPr>
        <w:pStyle w:val="TableofFigures"/>
        <w:tabs>
          <w:tab w:val="right" w:leader="dot" w:pos="9350"/>
        </w:tabs>
        <w:rPr>
          <w:ins w:id="345" w:author="Christopher Susie" w:date="2020-02-02T12:27:00Z"/>
          <w:rFonts w:asciiTheme="minorHAnsi" w:eastAsiaTheme="minorEastAsia" w:hAnsiTheme="minorHAnsi" w:cstheme="minorBidi"/>
          <w:noProof/>
          <w:sz w:val="22"/>
          <w:szCs w:val="22"/>
        </w:rPr>
      </w:pPr>
      <w:ins w:id="34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"_Toc31538904"</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_Toc31538904 \h </w:instrText>
        </w:r>
      </w:ins>
      <w:r>
        <w:rPr>
          <w:noProof/>
          <w:webHidden/>
        </w:rPr>
      </w:r>
      <w:r>
        <w:rPr>
          <w:noProof/>
          <w:webHidden/>
        </w:rPr>
        <w:fldChar w:fldCharType="separate"/>
      </w:r>
      <w:r w:rsidR="00C95536">
        <w:rPr>
          <w:noProof/>
          <w:webHidden/>
        </w:rPr>
        <w:t>43</w:t>
      </w:r>
      <w:ins w:id="347" w:author="Christopher Susie" w:date="2020-02-02T12:27:00Z">
        <w:r>
          <w:rPr>
            <w:noProof/>
            <w:webHidden/>
          </w:rPr>
          <w:fldChar w:fldCharType="end"/>
        </w:r>
        <w:r w:rsidRPr="00631D7A">
          <w:rPr>
            <w:rStyle w:val="Hyperlink"/>
            <w:noProof/>
          </w:rPr>
          <w:fldChar w:fldCharType="end"/>
        </w:r>
      </w:ins>
    </w:p>
    <w:p w14:paraId="5104A43C" w14:textId="7116C4BF" w:rsidR="00765599" w:rsidRDefault="00765599">
      <w:pPr>
        <w:pStyle w:val="TableofFigures"/>
        <w:tabs>
          <w:tab w:val="right" w:leader="dot" w:pos="9350"/>
        </w:tabs>
        <w:rPr>
          <w:ins w:id="348" w:author="Christopher Susie" w:date="2020-02-02T12:27:00Z"/>
          <w:rFonts w:asciiTheme="minorHAnsi" w:eastAsiaTheme="minorEastAsia" w:hAnsiTheme="minorHAnsi" w:cstheme="minorBidi"/>
          <w:noProof/>
          <w:sz w:val="22"/>
          <w:szCs w:val="22"/>
        </w:rPr>
      </w:pPr>
      <w:ins w:id="34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"_Toc31538905"</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28 -- -- Contents of Whitelist.txt</w:t>
        </w:r>
        <w:r>
          <w:rPr>
            <w:noProof/>
            <w:webHidden/>
          </w:rPr>
          <w:tab/>
        </w:r>
        <w:r>
          <w:rPr>
            <w:noProof/>
            <w:webHidden/>
          </w:rPr>
          <w:fldChar w:fldCharType="begin"/>
        </w:r>
        <w:r>
          <w:rPr>
            <w:noProof/>
            <w:webHidden/>
          </w:rPr>
          <w:instrText xml:space="preserve"> PAGEREF _Toc31538905 \h </w:instrText>
        </w:r>
      </w:ins>
      <w:r>
        <w:rPr>
          <w:noProof/>
          <w:webHidden/>
        </w:rPr>
      </w:r>
      <w:r>
        <w:rPr>
          <w:noProof/>
          <w:webHidden/>
        </w:rPr>
        <w:fldChar w:fldCharType="separate"/>
      </w:r>
      <w:r w:rsidR="00C95536">
        <w:rPr>
          <w:noProof/>
          <w:webHidden/>
        </w:rPr>
        <w:t>44</w:t>
      </w:r>
      <w:ins w:id="350" w:author="Christopher Susie" w:date="2020-02-02T12:27:00Z">
        <w:r>
          <w:rPr>
            <w:noProof/>
            <w:webHidden/>
          </w:rPr>
          <w:fldChar w:fldCharType="end"/>
        </w:r>
        <w:r w:rsidRPr="00631D7A">
          <w:rPr>
            <w:rStyle w:val="Hyperlink"/>
            <w:noProof/>
          </w:rPr>
          <w:fldChar w:fldCharType="end"/>
        </w:r>
      </w:ins>
    </w:p>
    <w:p w14:paraId="3A1D6737" w14:textId="7939FE96" w:rsidR="00765599" w:rsidRDefault="00765599">
      <w:pPr>
        <w:pStyle w:val="TableofFigures"/>
        <w:tabs>
          <w:tab w:val="right" w:leader="dot" w:pos="9350"/>
        </w:tabs>
        <w:rPr>
          <w:ins w:id="351" w:author="Christopher Susie" w:date="2020-02-02T12:27:00Z"/>
          <w:rFonts w:asciiTheme="minorHAnsi" w:eastAsiaTheme="minorEastAsia" w:hAnsiTheme="minorHAnsi" w:cstheme="minorBidi"/>
          <w:noProof/>
          <w:sz w:val="22"/>
          <w:szCs w:val="22"/>
        </w:rPr>
      </w:pPr>
      <w:ins w:id="35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"_Toc31538906"</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29-- Contents of condit_generic_whitelist.txt</w:t>
        </w:r>
        <w:r>
          <w:rPr>
            <w:noProof/>
            <w:webHidden/>
          </w:rPr>
          <w:tab/>
        </w:r>
        <w:r>
          <w:rPr>
            <w:noProof/>
            <w:webHidden/>
          </w:rPr>
          <w:fldChar w:fldCharType="begin"/>
        </w:r>
        <w:r>
          <w:rPr>
            <w:noProof/>
            <w:webHidden/>
          </w:rPr>
          <w:instrText xml:space="preserve"> PAGEREF _Toc31538906 \h </w:instrText>
        </w:r>
      </w:ins>
      <w:r>
        <w:rPr>
          <w:noProof/>
          <w:webHidden/>
        </w:rPr>
      </w:r>
      <w:r>
        <w:rPr>
          <w:noProof/>
          <w:webHidden/>
        </w:rPr>
        <w:fldChar w:fldCharType="separate"/>
      </w:r>
      <w:r w:rsidR="00C95536">
        <w:rPr>
          <w:noProof/>
          <w:webHidden/>
        </w:rPr>
        <w:t>44</w:t>
      </w:r>
      <w:ins w:id="353" w:author="Christopher Susie" w:date="2020-02-02T12:27:00Z">
        <w:r>
          <w:rPr>
            <w:noProof/>
            <w:webHidden/>
          </w:rPr>
          <w:fldChar w:fldCharType="end"/>
        </w:r>
        <w:r w:rsidRPr="00631D7A">
          <w:rPr>
            <w:rStyle w:val="Hyperlink"/>
            <w:noProof/>
          </w:rPr>
          <w:fldChar w:fldCharType="end"/>
        </w:r>
      </w:ins>
    </w:p>
    <w:p w14:paraId="150D8585" w14:textId="3B972573" w:rsidR="00765599" w:rsidRDefault="00765599">
      <w:pPr>
        <w:pStyle w:val="TableofFigures"/>
        <w:tabs>
          <w:tab w:val="right" w:leader="dot" w:pos="9350"/>
        </w:tabs>
        <w:rPr>
          <w:ins w:id="354" w:author="Christopher Susie" w:date="2020-02-02T12:27:00Z"/>
          <w:rFonts w:asciiTheme="minorHAnsi" w:eastAsiaTheme="minorEastAsia" w:hAnsiTheme="minorHAnsi" w:cstheme="minorBidi"/>
          <w:noProof/>
          <w:sz w:val="22"/>
          <w:szCs w:val="22"/>
        </w:rPr>
      </w:pPr>
      <w:ins w:id="35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"_Toc31538907"</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30 – Double Dispose (Known Flaw #1 -- FIXED)</w:t>
        </w:r>
        <w:r>
          <w:rPr>
            <w:noProof/>
            <w:webHidden/>
          </w:rPr>
          <w:tab/>
        </w:r>
        <w:r>
          <w:rPr>
            <w:noProof/>
            <w:webHidden/>
          </w:rPr>
          <w:fldChar w:fldCharType="begin"/>
        </w:r>
        <w:r>
          <w:rPr>
            <w:noProof/>
            <w:webHidden/>
          </w:rPr>
          <w:instrText xml:space="preserve"> PAGEREF _Toc31538907 \h </w:instrText>
        </w:r>
      </w:ins>
      <w:r>
        <w:rPr>
          <w:noProof/>
          <w:webHidden/>
        </w:rPr>
      </w:r>
      <w:r>
        <w:rPr>
          <w:noProof/>
          <w:webHidden/>
        </w:rPr>
        <w:fldChar w:fldCharType="separate"/>
      </w:r>
      <w:r w:rsidR="00C95536">
        <w:rPr>
          <w:noProof/>
          <w:webHidden/>
        </w:rPr>
        <w:t>48</w:t>
      </w:r>
      <w:ins w:id="356" w:author="Christopher Susie" w:date="2020-02-02T12:27:00Z">
        <w:r>
          <w:rPr>
            <w:noProof/>
            <w:webHidden/>
          </w:rPr>
          <w:fldChar w:fldCharType="end"/>
        </w:r>
        <w:r w:rsidRPr="00631D7A">
          <w:rPr>
            <w:rStyle w:val="Hyperlink"/>
            <w:noProof/>
          </w:rPr>
          <w:fldChar w:fldCharType="end"/>
        </w:r>
      </w:ins>
    </w:p>
    <w:p w14:paraId="42C7FF4E" w14:textId="6694D3EC" w:rsidR="00765599" w:rsidRDefault="00765599">
      <w:pPr>
        <w:pStyle w:val="TableofFigures"/>
        <w:tabs>
          <w:tab w:val="right" w:leader="dot" w:pos="9350"/>
        </w:tabs>
        <w:rPr>
          <w:ins w:id="357" w:author="Christopher Susie" w:date="2020-02-02T12:27:00Z"/>
          <w:rFonts w:asciiTheme="minorHAnsi" w:eastAsiaTheme="minorEastAsia" w:hAnsiTheme="minorHAnsi" w:cstheme="minorBidi"/>
          <w:noProof/>
          <w:sz w:val="22"/>
          <w:szCs w:val="22"/>
        </w:rPr>
      </w:pPr>
      <w:ins w:id="35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"_Toc31538908"</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31 – Bad Extension Method (Known Flaw #2 -- FIXED)</w:t>
        </w:r>
        <w:r>
          <w:rPr>
            <w:noProof/>
            <w:webHidden/>
          </w:rPr>
          <w:tab/>
        </w:r>
        <w:r>
          <w:rPr>
            <w:noProof/>
            <w:webHidden/>
          </w:rPr>
          <w:fldChar w:fldCharType="begin"/>
        </w:r>
        <w:r>
          <w:rPr>
            <w:noProof/>
            <w:webHidden/>
          </w:rPr>
          <w:instrText xml:space="preserve"> PAGEREF _Toc31538908 \h </w:instrText>
        </w:r>
      </w:ins>
      <w:r>
        <w:rPr>
          <w:noProof/>
          <w:webHidden/>
        </w:rPr>
      </w:r>
      <w:r>
        <w:rPr>
          <w:noProof/>
          <w:webHidden/>
        </w:rPr>
        <w:fldChar w:fldCharType="separate"/>
      </w:r>
      <w:r w:rsidR="00C95536">
        <w:rPr>
          <w:noProof/>
          <w:webHidden/>
        </w:rPr>
        <w:t>49</w:t>
      </w:r>
      <w:ins w:id="359" w:author="Christopher Susie" w:date="2020-02-02T12:27:00Z">
        <w:r>
          <w:rPr>
            <w:noProof/>
            <w:webHidden/>
          </w:rPr>
          <w:fldChar w:fldCharType="end"/>
        </w:r>
        <w:r w:rsidRPr="00631D7A">
          <w:rPr>
            <w:rStyle w:val="Hyperlink"/>
            <w:noProof/>
          </w:rPr>
          <w:fldChar w:fldCharType="end"/>
        </w:r>
      </w:ins>
    </w:p>
    <w:p w14:paraId="0D9A31D3" w14:textId="7F5CB1F0" w:rsidR="00765599" w:rsidRDefault="00765599">
      <w:pPr>
        <w:pStyle w:val="TableofFigures"/>
        <w:tabs>
          <w:tab w:val="right" w:leader="dot" w:pos="9350"/>
        </w:tabs>
        <w:rPr>
          <w:ins w:id="360" w:author="Christopher Susie" w:date="2020-02-02T12:27:00Z"/>
          <w:rFonts w:asciiTheme="minorHAnsi" w:eastAsiaTheme="minorEastAsia" w:hAnsiTheme="minorHAnsi" w:cstheme="minorBidi"/>
          <w:noProof/>
          <w:sz w:val="22"/>
          <w:szCs w:val="22"/>
        </w:rPr>
      </w:pPr>
      <w:ins w:id="36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"_Toc31538909"</w:instrText>
        </w:r>
        <w:r w:rsidRPr="00631D7A">
          <w:rPr>
            <w:rStyle w:val="Hyperlink"/>
            <w:noProof/>
          </w:rPr>
          <w:instrText xml:space="preserve"> </w:instrText>
        </w:r>
        <w:r w:rsidRPr="00631D7A">
          <w:rPr>
            <w:rStyle w:val="Hyperlink"/>
            <w:noProof/>
          </w:rPr>
          <w:fldChar w:fldCharType="separate"/>
        </w:r>
        <w:r w:rsidRPr="00631D7A">
          <w:rPr>
            <w:rStyle w:val="Hyperlink"/>
            <w:noProof/>
          </w:rPr>
          <w:t>Figure 32 – Bad Type Inherently Leaks (Known Flaw #3)</w:t>
        </w:r>
        <w:r>
          <w:rPr>
            <w:noProof/>
            <w:webHidden/>
          </w:rPr>
          <w:tab/>
        </w:r>
        <w:r>
          <w:rPr>
            <w:noProof/>
            <w:webHidden/>
          </w:rPr>
          <w:fldChar w:fldCharType="begin"/>
        </w:r>
        <w:r>
          <w:rPr>
            <w:noProof/>
            <w:webHidden/>
          </w:rPr>
          <w:instrText xml:space="preserve"> PAGEREF _Toc31538909 \h </w:instrText>
        </w:r>
      </w:ins>
      <w:r>
        <w:rPr>
          <w:noProof/>
          <w:webHidden/>
        </w:rPr>
      </w:r>
      <w:r>
        <w:rPr>
          <w:noProof/>
          <w:webHidden/>
        </w:rPr>
        <w:fldChar w:fldCharType="separate"/>
      </w:r>
      <w:r w:rsidR="00C95536">
        <w:rPr>
          <w:noProof/>
          <w:webHidden/>
        </w:rPr>
        <w:t>50</w:t>
      </w:r>
      <w:ins w:id="362" w:author="Christopher Susie" w:date="2020-02-02T12:27:00Z">
        <w:r>
          <w:rPr>
            <w:noProof/>
            <w:webHidden/>
          </w:rPr>
          <w:fldChar w:fldCharType="end"/>
        </w:r>
        <w:r w:rsidRPr="00631D7A">
          <w:rPr>
            <w:rStyle w:val="Hyperlink"/>
            <w:noProof/>
          </w:rPr>
          <w:fldChar w:fldCharType="end"/>
        </w:r>
      </w:ins>
    </w:p>
    <w:p w14:paraId="36AE394D" w14:textId="6F762100" w:rsidR="00286061" w:rsidDel="00765599" w:rsidRDefault="00286061">
      <w:pPr>
        <w:pStyle w:val="TableofFigures"/>
        <w:tabs>
          <w:tab w:val="right" w:leader="dot" w:pos="9350"/>
        </w:tabs>
        <w:rPr>
          <w:del w:id="363" w:author="Christopher Susie" w:date="2020-02-02T12:27:00Z"/>
          <w:rFonts w:asciiTheme="minorHAnsi" w:eastAsiaTheme="minorEastAsia" w:hAnsiTheme="minorHAnsi" w:cstheme="minorBidi"/>
          <w:noProof/>
          <w:sz w:val="22"/>
          <w:szCs w:val="22"/>
        </w:rPr>
      </w:pPr>
      <w:del w:id="364" w:author="Christopher Susie" w:date="2020-02-02T12:27:00Z">
        <w:r w:rsidRPr="00765599" w:rsidDel="00765599">
          <w:rPr>
            <w:rStyle w:val="Hyperlink"/>
            <w:noProof/>
          </w:rPr>
          <w:delText>Figure 1 – RAII style Lock and Try…Finally Equivalent</w:delText>
        </w:r>
        <w:r w:rsidDel="00765599">
          <w:rPr>
            <w:noProof/>
            <w:webHidden/>
          </w:rPr>
          <w:tab/>
          <w:delText>6</w:delText>
        </w:r>
      </w:del>
    </w:p>
    <w:p w14:paraId="54D9142A" w14:textId="094A9642" w:rsidR="00286061" w:rsidDel="00765599" w:rsidRDefault="00286061">
      <w:pPr>
        <w:pStyle w:val="TableofFigures"/>
        <w:tabs>
          <w:tab w:val="right" w:leader="dot" w:pos="9350"/>
        </w:tabs>
        <w:rPr>
          <w:del w:id="365" w:author="Christopher Susie" w:date="2020-02-02T12:27:00Z"/>
          <w:rFonts w:asciiTheme="minorHAnsi" w:eastAsiaTheme="minorEastAsia" w:hAnsiTheme="minorHAnsi" w:cstheme="minorBidi"/>
          <w:noProof/>
          <w:sz w:val="22"/>
          <w:szCs w:val="22"/>
        </w:rPr>
      </w:pPr>
      <w:del w:id="366" w:author="Christopher Susie" w:date="2020-02-02T12:27:00Z">
        <w:r w:rsidRPr="00765599" w:rsidDel="00765599">
          <w:rPr>
            <w:rStyle w:val="Hyperlink"/>
            <w:noProof/>
          </w:rPr>
          <w:delText>Figure 2  -- Typical Wrapper Around Well-Known Interface</w:delText>
        </w:r>
        <w:r w:rsidDel="00765599">
          <w:rPr>
            <w:noProof/>
            <w:webHidden/>
          </w:rPr>
          <w:tab/>
          <w:delText>8</w:delText>
        </w:r>
      </w:del>
    </w:p>
    <w:p w14:paraId="26E77D41" w14:textId="6E0C6128" w:rsidR="00286061" w:rsidDel="00765599" w:rsidRDefault="00286061">
      <w:pPr>
        <w:pStyle w:val="TableofFigures"/>
        <w:tabs>
          <w:tab w:val="right" w:leader="dot" w:pos="9350"/>
        </w:tabs>
        <w:rPr>
          <w:del w:id="367" w:author="Christopher Susie" w:date="2020-02-02T12:27:00Z"/>
          <w:rFonts w:asciiTheme="minorHAnsi" w:eastAsiaTheme="minorEastAsia" w:hAnsiTheme="minorHAnsi" w:cstheme="minorBidi"/>
          <w:noProof/>
          <w:sz w:val="22"/>
          <w:szCs w:val="22"/>
        </w:rPr>
      </w:pPr>
      <w:del w:id="368" w:author="Christopher Susie" w:date="2020-02-02T12:27:00Z">
        <w:r w:rsidRPr="00765599" w:rsidDel="00765599">
          <w:rPr>
            <w:rStyle w:val="Hyperlink"/>
            <w:noProof/>
          </w:rPr>
          <w:delText>Figure 3 – Typical Flawed Attempt at Post Hoc Thread Safety</w:delText>
        </w:r>
        <w:r w:rsidDel="00765599">
          <w:rPr>
            <w:noProof/>
            <w:webHidden/>
          </w:rPr>
          <w:tab/>
          <w:delText>9</w:delText>
        </w:r>
      </w:del>
    </w:p>
    <w:p w14:paraId="19BCF2F8" w14:textId="74777F9A" w:rsidR="00286061" w:rsidDel="00765599" w:rsidRDefault="00286061">
      <w:pPr>
        <w:pStyle w:val="TableofFigures"/>
        <w:tabs>
          <w:tab w:val="right" w:leader="dot" w:pos="9350"/>
        </w:tabs>
        <w:rPr>
          <w:del w:id="369" w:author="Christopher Susie" w:date="2020-02-02T12:27:00Z"/>
          <w:rFonts w:asciiTheme="minorHAnsi" w:eastAsiaTheme="minorEastAsia" w:hAnsiTheme="minorHAnsi" w:cstheme="minorBidi"/>
          <w:noProof/>
          <w:sz w:val="22"/>
          <w:szCs w:val="22"/>
        </w:rPr>
      </w:pPr>
      <w:del w:id="370" w:author="Christopher Susie" w:date="2020-02-02T12:27:00Z">
        <w:r w:rsidRPr="00765599" w:rsidDel="00765599">
          <w:rPr>
            <w:rStyle w:val="Hyperlink"/>
            <w:noProof/>
          </w:rPr>
          <w:delText>Figure 4 – Demonstrates Lack of State Consistency Between Calls.</w:delText>
        </w:r>
        <w:r w:rsidDel="00765599">
          <w:rPr>
            <w:noProof/>
            <w:webHidden/>
          </w:rPr>
          <w:tab/>
          <w:delText>10</w:delText>
        </w:r>
      </w:del>
    </w:p>
    <w:p w14:paraId="00C1CB18" w14:textId="7132D76D" w:rsidR="00286061" w:rsidDel="00765599" w:rsidRDefault="00286061">
      <w:pPr>
        <w:pStyle w:val="TableofFigures"/>
        <w:tabs>
          <w:tab w:val="right" w:leader="dot" w:pos="9350"/>
        </w:tabs>
        <w:rPr>
          <w:del w:id="371" w:author="Christopher Susie" w:date="2020-02-02T12:27:00Z"/>
          <w:rFonts w:asciiTheme="minorHAnsi" w:eastAsiaTheme="minorEastAsia" w:hAnsiTheme="minorHAnsi" w:cstheme="minorBidi"/>
          <w:noProof/>
          <w:sz w:val="22"/>
          <w:szCs w:val="22"/>
        </w:rPr>
      </w:pPr>
      <w:del w:id="372" w:author="Christopher Susie" w:date="2020-02-02T12:27:00Z">
        <w:r w:rsidRPr="00765599" w:rsidDel="00765599">
          <w:rPr>
            <w:rStyle w:val="Hyperlink"/>
            <w:noProof/>
          </w:rPr>
          <w:delText>Figure 5 – Typical Mechanism for Achieving Thread Safety After the Fact</w:delText>
        </w:r>
        <w:r w:rsidDel="00765599">
          <w:rPr>
            <w:noProof/>
            <w:webHidden/>
          </w:rPr>
          <w:tab/>
          <w:delText>10</w:delText>
        </w:r>
      </w:del>
    </w:p>
    <w:p w14:paraId="259917A2" w14:textId="1124A668" w:rsidR="00286061" w:rsidDel="00765599" w:rsidRDefault="00286061">
      <w:pPr>
        <w:pStyle w:val="TableofFigures"/>
        <w:tabs>
          <w:tab w:val="right" w:leader="dot" w:pos="9350"/>
        </w:tabs>
        <w:rPr>
          <w:del w:id="373" w:author="Christopher Susie" w:date="2020-02-02T12:27:00Z"/>
          <w:rFonts w:asciiTheme="minorHAnsi" w:eastAsiaTheme="minorEastAsia" w:hAnsiTheme="minorHAnsi" w:cstheme="minorBidi"/>
          <w:noProof/>
          <w:sz w:val="22"/>
          <w:szCs w:val="22"/>
        </w:rPr>
      </w:pPr>
      <w:del w:id="374" w:author="Christopher Susie" w:date="2020-02-02T12:27:00Z">
        <w:r w:rsidRPr="00765599" w:rsidDel="00765599">
          <w:rPr>
            <w:rStyle w:val="Hyperlink"/>
            <w:noProof/>
          </w:rPr>
          <w:delText>Figure 6 – Public Properties Common to All Vaults</w:delText>
        </w:r>
        <w:r w:rsidDel="00765599">
          <w:rPr>
            <w:noProof/>
            <w:webHidden/>
          </w:rPr>
          <w:tab/>
          <w:delText>18</w:delText>
        </w:r>
      </w:del>
    </w:p>
    <w:p w14:paraId="7D2C795E" w14:textId="4D7D33B6" w:rsidR="00286061" w:rsidDel="00765599" w:rsidRDefault="00286061">
      <w:pPr>
        <w:pStyle w:val="TableofFigures"/>
        <w:tabs>
          <w:tab w:val="right" w:leader="dot" w:pos="9350"/>
        </w:tabs>
        <w:rPr>
          <w:del w:id="375" w:author="Christopher Susie" w:date="2020-02-02T12:27:00Z"/>
          <w:rFonts w:asciiTheme="minorHAnsi" w:eastAsiaTheme="minorEastAsia" w:hAnsiTheme="minorHAnsi" w:cstheme="minorBidi"/>
          <w:noProof/>
          <w:sz w:val="22"/>
          <w:szCs w:val="22"/>
        </w:rPr>
      </w:pPr>
      <w:del w:id="376" w:author="Christopher Susie" w:date="2020-02-02T12:27:00Z">
        <w:r w:rsidRPr="00765599" w:rsidDel="00765599">
          <w:rPr>
            <w:rStyle w:val="Hyperlink"/>
            <w:noProof/>
          </w:rPr>
          <w:delText>Figure 7 – Public Methods Common to All Vaults</w:delText>
        </w:r>
        <w:r w:rsidDel="00765599">
          <w:rPr>
            <w:noProof/>
            <w:webHidden/>
          </w:rPr>
          <w:tab/>
          <w:delText>19</w:delText>
        </w:r>
      </w:del>
    </w:p>
    <w:p w14:paraId="2E38F67C" w14:textId="2BD87E70" w:rsidR="00286061" w:rsidDel="00765599" w:rsidRDefault="00286061">
      <w:pPr>
        <w:pStyle w:val="TableofFigures"/>
        <w:tabs>
          <w:tab w:val="right" w:leader="dot" w:pos="9350"/>
        </w:tabs>
        <w:rPr>
          <w:del w:id="377" w:author="Christopher Susie" w:date="2020-02-02T12:27:00Z"/>
          <w:rFonts w:asciiTheme="minorHAnsi" w:eastAsiaTheme="minorEastAsia" w:hAnsiTheme="minorHAnsi" w:cstheme="minorBidi"/>
          <w:noProof/>
          <w:sz w:val="22"/>
          <w:szCs w:val="22"/>
        </w:rPr>
      </w:pPr>
      <w:del w:id="378" w:author="Christopher Susie" w:date="2020-02-02T12:27:00Z">
        <w:r w:rsidRPr="00765599" w:rsidDel="00765599">
          <w:rPr>
            <w:rStyle w:val="Hyperlink"/>
            <w:noProof/>
          </w:rPr>
          <w:delText>Figure 8 – Lock and Spinlock Overloads</w:delText>
        </w:r>
        <w:r w:rsidDel="00765599">
          <w:rPr>
            <w:noProof/>
            <w:webHidden/>
          </w:rPr>
          <w:tab/>
          <w:delText>21</w:delText>
        </w:r>
      </w:del>
    </w:p>
    <w:p w14:paraId="5A54C17F" w14:textId="2E0A4FCB" w:rsidR="00286061" w:rsidDel="00765599" w:rsidRDefault="00286061">
      <w:pPr>
        <w:pStyle w:val="TableofFigures"/>
        <w:tabs>
          <w:tab w:val="right" w:leader="dot" w:pos="9350"/>
        </w:tabs>
        <w:rPr>
          <w:del w:id="379" w:author="Christopher Susie" w:date="2020-02-02T12:27:00Z"/>
          <w:rFonts w:asciiTheme="minorHAnsi" w:eastAsiaTheme="minorEastAsia" w:hAnsiTheme="minorHAnsi" w:cstheme="minorBidi"/>
          <w:noProof/>
          <w:sz w:val="22"/>
          <w:szCs w:val="22"/>
        </w:rPr>
      </w:pPr>
      <w:del w:id="380" w:author="Christopher Susie" w:date="2020-02-02T12:27:00Z">
        <w:r w:rsidRPr="00765599" w:rsidDel="00765599">
          <w:rPr>
            <w:rStyle w:val="Hyperlink"/>
            <w:noProof/>
          </w:rPr>
          <w:delText xml:space="preserve">Figure 9 – Correct and Incorrect Creation of </w:delText>
        </w:r>
        <w:r w:rsidR="00300C44" w:rsidRPr="00765599" w:rsidDel="00765599">
          <w:rPr>
            <w:rStyle w:val="Hyperlink"/>
            <w:i/>
            <w:noProof/>
          </w:rPr>
          <w:delText>MutableResourceVault</w:delText>
        </w:r>
        <w:r w:rsidDel="00765599">
          <w:rPr>
            <w:noProof/>
            <w:webHidden/>
          </w:rPr>
          <w:tab/>
          <w:delText>23</w:delText>
        </w:r>
      </w:del>
    </w:p>
    <w:p w14:paraId="009005CC" w14:textId="02859C54" w:rsidR="00286061" w:rsidDel="00765599" w:rsidRDefault="00286061">
      <w:pPr>
        <w:pStyle w:val="TableofFigures"/>
        <w:tabs>
          <w:tab w:val="right" w:leader="dot" w:pos="9350"/>
        </w:tabs>
        <w:rPr>
          <w:del w:id="381" w:author="Christopher Susie" w:date="2020-02-02T12:27:00Z"/>
          <w:rFonts w:asciiTheme="minorHAnsi" w:eastAsiaTheme="minorEastAsia" w:hAnsiTheme="minorHAnsi" w:cstheme="minorBidi"/>
          <w:noProof/>
          <w:sz w:val="22"/>
          <w:szCs w:val="22"/>
        </w:rPr>
      </w:pPr>
      <w:del w:id="382" w:author="Christopher Susie" w:date="2020-02-02T12:27:00Z">
        <w:r w:rsidRPr="00765599" w:rsidDel="00765599">
          <w:rPr>
            <w:rStyle w:val="Hyperlink"/>
            <w:noProof/>
          </w:rPr>
          <w:delText xml:space="preserve">Figure 10 – More Elaborate Correct and Incorrect Creation of </w:delText>
        </w:r>
        <w:r w:rsidR="00300C44" w:rsidRPr="00765599" w:rsidDel="00765599">
          <w:rPr>
            <w:rStyle w:val="Hyperlink"/>
            <w:i/>
            <w:noProof/>
          </w:rPr>
          <w:delText>MutableResourceVault</w:delText>
        </w:r>
        <w:r w:rsidDel="00765599">
          <w:rPr>
            <w:noProof/>
            <w:webHidden/>
          </w:rPr>
          <w:tab/>
          <w:delText>24</w:delText>
        </w:r>
      </w:del>
    </w:p>
    <w:p w14:paraId="303B22BA" w14:textId="0A048A5D" w:rsidR="00286061" w:rsidDel="00765599" w:rsidRDefault="00286061">
      <w:pPr>
        <w:pStyle w:val="TableofFigures"/>
        <w:tabs>
          <w:tab w:val="right" w:leader="dot" w:pos="9350"/>
        </w:tabs>
        <w:rPr>
          <w:del w:id="383" w:author="Christopher Susie" w:date="2020-02-02T12:27:00Z"/>
          <w:rFonts w:asciiTheme="minorHAnsi" w:eastAsiaTheme="minorEastAsia" w:hAnsiTheme="minorHAnsi" w:cstheme="minorBidi"/>
          <w:noProof/>
          <w:sz w:val="22"/>
          <w:szCs w:val="22"/>
        </w:rPr>
      </w:pPr>
      <w:del w:id="384" w:author="Christopher Susie" w:date="2020-02-02T12:27:00Z">
        <w:r w:rsidRPr="00765599" w:rsidDel="00765599">
          <w:rPr>
            <w:rStyle w:val="Hyperlink"/>
            <w:noProof/>
          </w:rPr>
          <w:delText>Figure 11 – Care is Needed When Working With Mutable Structs</w:delText>
        </w:r>
        <w:r w:rsidDel="00765599">
          <w:rPr>
            <w:noProof/>
            <w:webHidden/>
          </w:rPr>
          <w:tab/>
          <w:delText>27</w:delText>
        </w:r>
      </w:del>
    </w:p>
    <w:p w14:paraId="67AFF536" w14:textId="53A10584" w:rsidR="00286061" w:rsidDel="00765599" w:rsidRDefault="00286061">
      <w:pPr>
        <w:pStyle w:val="TableofFigures"/>
        <w:tabs>
          <w:tab w:val="right" w:leader="dot" w:pos="9350"/>
        </w:tabs>
        <w:rPr>
          <w:del w:id="385" w:author="Christopher Susie" w:date="2020-02-02T12:27:00Z"/>
          <w:rFonts w:asciiTheme="minorHAnsi" w:eastAsiaTheme="minorEastAsia" w:hAnsiTheme="minorHAnsi" w:cstheme="minorBidi"/>
          <w:noProof/>
          <w:sz w:val="22"/>
          <w:szCs w:val="22"/>
        </w:rPr>
      </w:pPr>
      <w:del w:id="386" w:author="Christopher Susie" w:date="2020-02-02T12:27:00Z">
        <w:r w:rsidRPr="00765599" w:rsidDel="00765599">
          <w:rPr>
            <w:rStyle w:val="Hyperlink"/>
            <w:noProof/>
          </w:rPr>
          <w:delText>Figure 12 – Output Mutable Struct Demonstration</w:delText>
        </w:r>
        <w:r w:rsidDel="00765599">
          <w:rPr>
            <w:noProof/>
            <w:webHidden/>
          </w:rPr>
          <w:tab/>
          <w:delText>28</w:delText>
        </w:r>
      </w:del>
    </w:p>
    <w:p w14:paraId="645F146F" w14:textId="1E0DA545" w:rsidR="00286061" w:rsidDel="00765599" w:rsidRDefault="00286061">
      <w:pPr>
        <w:pStyle w:val="TableofFigures"/>
        <w:tabs>
          <w:tab w:val="right" w:leader="dot" w:pos="9350"/>
        </w:tabs>
        <w:rPr>
          <w:del w:id="387" w:author="Christopher Susie" w:date="2020-02-02T12:27:00Z"/>
          <w:rFonts w:asciiTheme="minorHAnsi" w:eastAsiaTheme="minorEastAsia" w:hAnsiTheme="minorHAnsi" w:cstheme="minorBidi"/>
          <w:noProof/>
          <w:sz w:val="22"/>
          <w:szCs w:val="22"/>
        </w:rPr>
      </w:pPr>
      <w:del w:id="388" w:author="Christopher Susie" w:date="2020-02-02T12:27:00Z">
        <w:r w:rsidRPr="00765599" w:rsidDel="00765599">
          <w:rPr>
            <w:rStyle w:val="Hyperlink"/>
            <w:noProof/>
          </w:rPr>
          <w:delText>Figure 13 -- Special Delegates Used By LockedVaultMutableResource Objects to Prevent Leakage and Mingling of State</w:delText>
        </w:r>
        <w:r w:rsidDel="00765599">
          <w:rPr>
            <w:noProof/>
            <w:webHidden/>
          </w:rPr>
          <w:tab/>
          <w:delText>29</w:delText>
        </w:r>
      </w:del>
    </w:p>
    <w:p w14:paraId="2E9FD991" w14:textId="10CA7713" w:rsidR="00286061" w:rsidDel="00765599" w:rsidRDefault="00286061">
      <w:pPr>
        <w:pStyle w:val="TableofFigures"/>
        <w:tabs>
          <w:tab w:val="right" w:leader="dot" w:pos="9350"/>
        </w:tabs>
        <w:rPr>
          <w:del w:id="389" w:author="Christopher Susie" w:date="2020-02-02T12:27:00Z"/>
          <w:rFonts w:asciiTheme="minorHAnsi" w:eastAsiaTheme="minorEastAsia" w:hAnsiTheme="minorHAnsi" w:cstheme="minorBidi"/>
          <w:noProof/>
          <w:sz w:val="22"/>
          <w:szCs w:val="22"/>
        </w:rPr>
      </w:pPr>
      <w:del w:id="390" w:author="Christopher Susie" w:date="2020-02-02T12:27:00Z">
        <w:r w:rsidRPr="00765599" w:rsidDel="00765599">
          <w:rPr>
            <w:rStyle w:val="Hyperlink"/>
            <w:noProof/>
          </w:rPr>
          <w:delText>Figure 14  -- (cont’d) Special Delegates Used By LockedVaultMutableResource Objects to Prevent Leakage and Mingling of State</w:delText>
        </w:r>
        <w:r w:rsidDel="00765599">
          <w:rPr>
            <w:noProof/>
            <w:webHidden/>
          </w:rPr>
          <w:tab/>
          <w:delText>30</w:delText>
        </w:r>
      </w:del>
    </w:p>
    <w:p w14:paraId="456A5117" w14:textId="5DFE6482" w:rsidR="00286061" w:rsidDel="00765599" w:rsidRDefault="00286061">
      <w:pPr>
        <w:pStyle w:val="TableofFigures"/>
        <w:tabs>
          <w:tab w:val="right" w:leader="dot" w:pos="9350"/>
        </w:tabs>
        <w:rPr>
          <w:del w:id="391" w:author="Christopher Susie" w:date="2020-02-02T12:27:00Z"/>
          <w:rFonts w:asciiTheme="minorHAnsi" w:eastAsiaTheme="minorEastAsia" w:hAnsiTheme="minorHAnsi" w:cstheme="minorBidi"/>
          <w:noProof/>
          <w:sz w:val="22"/>
          <w:szCs w:val="22"/>
        </w:rPr>
      </w:pPr>
      <w:del w:id="392" w:author="Christopher Susie" w:date="2020-02-02T12:27:00Z">
        <w:r w:rsidRPr="00765599" w:rsidDel="00765599">
          <w:rPr>
            <w:rStyle w:val="Hyperlink"/>
            <w:noProof/>
          </w:rPr>
          <w:delText>Figure 15 -- VaultQuery Demonstration</w:delText>
        </w:r>
        <w:r w:rsidDel="00765599">
          <w:rPr>
            <w:noProof/>
            <w:webHidden/>
          </w:rPr>
          <w:tab/>
          <w:delText>32</w:delText>
        </w:r>
      </w:del>
    </w:p>
    <w:p w14:paraId="1AB5A8CA" w14:textId="0263F483" w:rsidR="00286061" w:rsidDel="00765599" w:rsidRDefault="00286061">
      <w:pPr>
        <w:pStyle w:val="TableofFigures"/>
        <w:tabs>
          <w:tab w:val="right" w:leader="dot" w:pos="9350"/>
        </w:tabs>
        <w:rPr>
          <w:del w:id="393" w:author="Christopher Susie" w:date="2020-02-02T12:27:00Z"/>
          <w:rFonts w:asciiTheme="minorHAnsi" w:eastAsiaTheme="minorEastAsia" w:hAnsiTheme="minorHAnsi" w:cstheme="minorBidi"/>
          <w:noProof/>
          <w:sz w:val="22"/>
          <w:szCs w:val="22"/>
        </w:rPr>
      </w:pPr>
      <w:del w:id="394" w:author="Christopher Susie" w:date="2020-02-02T12:27:00Z">
        <w:r w:rsidRPr="00765599" w:rsidDel="00765599">
          <w:rPr>
            <w:rStyle w:val="Hyperlink"/>
            <w:noProof/>
          </w:rPr>
          <w:delText>Figure 16 -- VaultQuery Demo Output</w:delText>
        </w:r>
        <w:r w:rsidDel="00765599">
          <w:rPr>
            <w:noProof/>
            <w:webHidden/>
          </w:rPr>
          <w:tab/>
          <w:delText>32</w:delText>
        </w:r>
      </w:del>
    </w:p>
    <w:p w14:paraId="46190129" w14:textId="2F3C3F3A" w:rsidR="00286061" w:rsidDel="00765599" w:rsidRDefault="00286061">
      <w:pPr>
        <w:pStyle w:val="TableofFigures"/>
        <w:tabs>
          <w:tab w:val="right" w:leader="dot" w:pos="9350"/>
        </w:tabs>
        <w:rPr>
          <w:del w:id="395" w:author="Christopher Susie" w:date="2020-02-02T12:27:00Z"/>
          <w:rFonts w:asciiTheme="minorHAnsi" w:eastAsiaTheme="minorEastAsia" w:hAnsiTheme="minorHAnsi" w:cstheme="minorBidi"/>
          <w:noProof/>
          <w:sz w:val="22"/>
          <w:szCs w:val="22"/>
        </w:rPr>
      </w:pPr>
      <w:del w:id="396" w:author="Christopher Susie" w:date="2020-02-02T12:27:00Z">
        <w:r w:rsidRPr="00765599" w:rsidDel="00765599">
          <w:rPr>
            <w:rStyle w:val="Hyperlink"/>
            <w:noProof/>
          </w:rPr>
          <w:delText>Figure 17  -- VaultAction Demonstration</w:delText>
        </w:r>
        <w:r w:rsidDel="00765599">
          <w:rPr>
            <w:noProof/>
            <w:webHidden/>
          </w:rPr>
          <w:tab/>
          <w:delText>33</w:delText>
        </w:r>
      </w:del>
    </w:p>
    <w:p w14:paraId="484E4914" w14:textId="3B0ED08F" w:rsidR="00286061" w:rsidDel="00765599" w:rsidRDefault="00286061">
      <w:pPr>
        <w:pStyle w:val="TableofFigures"/>
        <w:tabs>
          <w:tab w:val="right" w:leader="dot" w:pos="9350"/>
        </w:tabs>
        <w:rPr>
          <w:del w:id="397" w:author="Christopher Susie" w:date="2020-02-02T12:27:00Z"/>
          <w:rFonts w:asciiTheme="minorHAnsi" w:eastAsiaTheme="minorEastAsia" w:hAnsiTheme="minorHAnsi" w:cstheme="minorBidi"/>
          <w:noProof/>
          <w:sz w:val="22"/>
          <w:szCs w:val="22"/>
        </w:rPr>
      </w:pPr>
      <w:del w:id="398" w:author="Christopher Susie" w:date="2020-02-02T12:27:00Z">
        <w:r w:rsidRPr="00765599" w:rsidDel="00765599">
          <w:rPr>
            <w:rStyle w:val="Hyperlink"/>
            <w:noProof/>
          </w:rPr>
          <w:delText>Figure 18 -- VaultAction Demo Output</w:delText>
        </w:r>
        <w:r w:rsidDel="00765599">
          <w:rPr>
            <w:noProof/>
            <w:webHidden/>
          </w:rPr>
          <w:tab/>
          <w:delText>33</w:delText>
        </w:r>
      </w:del>
    </w:p>
    <w:p w14:paraId="7E564D2B" w14:textId="5B91FFFB" w:rsidR="00286061" w:rsidDel="00765599" w:rsidRDefault="00286061">
      <w:pPr>
        <w:pStyle w:val="TableofFigures"/>
        <w:tabs>
          <w:tab w:val="right" w:leader="dot" w:pos="9350"/>
        </w:tabs>
        <w:rPr>
          <w:del w:id="399" w:author="Christopher Susie" w:date="2020-02-02T12:27:00Z"/>
          <w:rFonts w:asciiTheme="minorHAnsi" w:eastAsiaTheme="minorEastAsia" w:hAnsiTheme="minorHAnsi" w:cstheme="minorBidi"/>
          <w:noProof/>
          <w:sz w:val="22"/>
          <w:szCs w:val="22"/>
        </w:rPr>
      </w:pPr>
      <w:del w:id="400" w:author="Christopher Susie" w:date="2020-02-02T12:27:00Z">
        <w:r w:rsidRPr="00765599" w:rsidDel="00765599">
          <w:rPr>
            <w:rStyle w:val="Hyperlink"/>
            <w:noProof/>
          </w:rPr>
          <w:delText>Figure 19 – VaultMixedOperation Demonstration</w:delText>
        </w:r>
        <w:r w:rsidDel="00765599">
          <w:rPr>
            <w:noProof/>
            <w:webHidden/>
          </w:rPr>
          <w:tab/>
          <w:delText>34</w:delText>
        </w:r>
      </w:del>
    </w:p>
    <w:p w14:paraId="4FDB60B5" w14:textId="773FF35F" w:rsidR="00286061" w:rsidDel="00765599" w:rsidRDefault="00286061">
      <w:pPr>
        <w:pStyle w:val="TableofFigures"/>
        <w:tabs>
          <w:tab w:val="right" w:leader="dot" w:pos="9350"/>
        </w:tabs>
        <w:rPr>
          <w:del w:id="401" w:author="Christopher Susie" w:date="2020-02-02T12:27:00Z"/>
          <w:rFonts w:asciiTheme="minorHAnsi" w:eastAsiaTheme="minorEastAsia" w:hAnsiTheme="minorHAnsi" w:cstheme="minorBidi"/>
          <w:noProof/>
          <w:sz w:val="22"/>
          <w:szCs w:val="22"/>
        </w:rPr>
      </w:pPr>
      <w:del w:id="402" w:author="Christopher Susie" w:date="2020-02-02T12:27:00Z">
        <w:r w:rsidRPr="00765599" w:rsidDel="00765599">
          <w:rPr>
            <w:rStyle w:val="Hyperlink"/>
            <w:noProof/>
          </w:rPr>
          <w:delText>Figure 20 -- VaultMixedOperation Demo Output</w:delText>
        </w:r>
        <w:r w:rsidDel="00765599">
          <w:rPr>
            <w:noProof/>
            <w:webHidden/>
          </w:rPr>
          <w:tab/>
          <w:delText>35</w:delText>
        </w:r>
      </w:del>
    </w:p>
    <w:p w14:paraId="2E19E3C9" w14:textId="7AB2C637" w:rsidR="00286061" w:rsidDel="00765599" w:rsidRDefault="00286061">
      <w:pPr>
        <w:pStyle w:val="TableofFigures"/>
        <w:tabs>
          <w:tab w:val="right" w:leader="dot" w:pos="9350"/>
        </w:tabs>
        <w:rPr>
          <w:del w:id="403" w:author="Christopher Susie" w:date="2020-02-02T12:27:00Z"/>
          <w:rFonts w:asciiTheme="minorHAnsi" w:eastAsiaTheme="minorEastAsia" w:hAnsiTheme="minorHAnsi" w:cstheme="minorBidi"/>
          <w:noProof/>
          <w:sz w:val="22"/>
          <w:szCs w:val="22"/>
        </w:rPr>
      </w:pPr>
      <w:del w:id="404" w:author="Christopher Susie" w:date="2020-02-02T12:27:00Z">
        <w:r w:rsidRPr="00765599" w:rsidDel="00765599">
          <w:rPr>
            <w:rStyle w:val="Hyperlink"/>
            <w:noProof/>
          </w:rPr>
          <w:delText>Figure 21 – Demonstration of Extension Methods to Simplify Usage</w:delText>
        </w:r>
        <w:r w:rsidDel="00765599">
          <w:rPr>
            <w:noProof/>
            <w:webHidden/>
          </w:rPr>
          <w:tab/>
          <w:delText>36</w:delText>
        </w:r>
      </w:del>
    </w:p>
    <w:p w14:paraId="32445C4E" w14:textId="6F01C28A" w:rsidR="00286061" w:rsidDel="00765599" w:rsidRDefault="00286061">
      <w:pPr>
        <w:pStyle w:val="TableofFigures"/>
        <w:tabs>
          <w:tab w:val="right" w:leader="dot" w:pos="9350"/>
        </w:tabs>
        <w:rPr>
          <w:del w:id="405" w:author="Christopher Susie" w:date="2020-02-02T12:27:00Z"/>
          <w:rFonts w:asciiTheme="minorHAnsi" w:eastAsiaTheme="minorEastAsia" w:hAnsiTheme="minorHAnsi" w:cstheme="minorBidi"/>
          <w:noProof/>
          <w:sz w:val="22"/>
          <w:szCs w:val="22"/>
        </w:rPr>
      </w:pPr>
      <w:del w:id="406" w:author="Christopher Susie" w:date="2020-02-02T12:27:00Z">
        <w:r w:rsidRPr="00765599" w:rsidDel="00765599">
          <w:rPr>
            <w:rStyle w:val="Hyperlink"/>
            <w:noProof/>
          </w:rPr>
          <w:delText>Figure 22 -- Output of Extension Method Demo</w:delText>
        </w:r>
        <w:r w:rsidDel="00765599">
          <w:rPr>
            <w:noProof/>
            <w:webHidden/>
          </w:rPr>
          <w:tab/>
          <w:delText>36</w:delText>
        </w:r>
      </w:del>
    </w:p>
    <w:p w14:paraId="0395DE5A" w14:textId="3F34927A" w:rsidR="00286061" w:rsidDel="00765599" w:rsidRDefault="00286061">
      <w:pPr>
        <w:pStyle w:val="TableofFigures"/>
        <w:tabs>
          <w:tab w:val="right" w:leader="dot" w:pos="9350"/>
        </w:tabs>
        <w:rPr>
          <w:del w:id="407" w:author="Christopher Susie" w:date="2020-02-02T12:27:00Z"/>
          <w:rFonts w:asciiTheme="minorHAnsi" w:eastAsiaTheme="minorEastAsia" w:hAnsiTheme="minorHAnsi" w:cstheme="minorBidi"/>
          <w:noProof/>
          <w:sz w:val="22"/>
          <w:szCs w:val="22"/>
        </w:rPr>
      </w:pPr>
      <w:del w:id="408" w:author="Christopher Susie" w:date="2020-02-02T12:27:00Z">
        <w:r w:rsidRPr="00765599" w:rsidDel="00765599">
          <w:rPr>
            <w:rStyle w:val="Hyperlink"/>
            <w:noProof/>
          </w:rPr>
          <w:delText xml:space="preserve">Figure 23 -- </w:delText>
        </w:r>
        <w:r w:rsidR="008023A8" w:rsidRPr="00765599" w:rsidDel="00765599">
          <w:rPr>
            <w:rStyle w:val="Hyperlink"/>
            <w:noProof/>
          </w:rPr>
          <w:delText>vault-safe</w:delText>
        </w:r>
        <w:r w:rsidRPr="00765599" w:rsidDel="00765599">
          <w:rPr>
            <w:rStyle w:val="Hyperlink"/>
            <w:noProof/>
          </w:rPr>
          <w:delText xml:space="preserve"> Convenience Wrappers</w:delText>
        </w:r>
        <w:r w:rsidDel="00765599">
          <w:rPr>
            <w:noProof/>
            <w:webHidden/>
          </w:rPr>
          <w:tab/>
          <w:delText>39</w:delText>
        </w:r>
      </w:del>
    </w:p>
    <w:p w14:paraId="277FD726" w14:textId="7E3C46F9" w:rsidR="00286061" w:rsidDel="00765599" w:rsidRDefault="00286061">
      <w:pPr>
        <w:pStyle w:val="TableofFigures"/>
        <w:tabs>
          <w:tab w:val="right" w:leader="dot" w:pos="9350"/>
        </w:tabs>
        <w:rPr>
          <w:del w:id="409" w:author="Christopher Susie" w:date="2020-02-02T12:27:00Z"/>
          <w:rFonts w:asciiTheme="minorHAnsi" w:eastAsiaTheme="minorEastAsia" w:hAnsiTheme="minorHAnsi" w:cstheme="minorBidi"/>
          <w:noProof/>
          <w:sz w:val="22"/>
          <w:szCs w:val="22"/>
        </w:rPr>
      </w:pPr>
      <w:del w:id="410" w:author="Christopher Susie" w:date="2020-02-02T12:27:00Z">
        <w:r w:rsidRPr="00765599" w:rsidDel="00765599">
          <w:rPr>
            <w:rStyle w:val="Hyperlink"/>
            <w:noProof/>
          </w:rPr>
          <w:delText>Figure 24 – Usage of Vs Convenience Wrappers</w:delText>
        </w:r>
        <w:r w:rsidDel="00765599">
          <w:rPr>
            <w:noProof/>
            <w:webHidden/>
          </w:rPr>
          <w:tab/>
          <w:delText>40</w:delText>
        </w:r>
      </w:del>
    </w:p>
    <w:p w14:paraId="6E6D85F9" w14:textId="1E250384" w:rsidR="00286061" w:rsidDel="00765599" w:rsidRDefault="00286061">
      <w:pPr>
        <w:pStyle w:val="TableofFigures"/>
        <w:tabs>
          <w:tab w:val="right" w:leader="dot" w:pos="9350"/>
        </w:tabs>
        <w:rPr>
          <w:del w:id="411" w:author="Christopher Susie" w:date="2020-02-02T12:27:00Z"/>
          <w:rFonts w:asciiTheme="minorHAnsi" w:eastAsiaTheme="minorEastAsia" w:hAnsiTheme="minorHAnsi" w:cstheme="minorBidi"/>
          <w:noProof/>
          <w:sz w:val="22"/>
          <w:szCs w:val="22"/>
        </w:rPr>
      </w:pPr>
      <w:del w:id="412" w:author="Christopher Susie" w:date="2020-02-02T12:27:00Z">
        <w:r w:rsidRPr="00765599" w:rsidDel="00765599">
          <w:rPr>
            <w:rStyle w:val="Hyperlink"/>
            <w:noProof/>
          </w:rPr>
          <w:delText>Figure 25 -- Usage Wrapper Demo Output</w:delText>
        </w:r>
        <w:r w:rsidDel="00765599">
          <w:rPr>
            <w:noProof/>
            <w:webHidden/>
          </w:rPr>
          <w:tab/>
          <w:delText>41</w:delText>
        </w:r>
      </w:del>
    </w:p>
    <w:p w14:paraId="7AB991FF" w14:textId="3AC41E12" w:rsidR="00286061" w:rsidDel="00765599" w:rsidRDefault="00286061">
      <w:pPr>
        <w:pStyle w:val="TableofFigures"/>
        <w:tabs>
          <w:tab w:val="right" w:leader="dot" w:pos="9350"/>
        </w:tabs>
        <w:rPr>
          <w:del w:id="413" w:author="Christopher Susie" w:date="2020-02-02T12:27:00Z"/>
          <w:rFonts w:asciiTheme="minorHAnsi" w:eastAsiaTheme="minorEastAsia" w:hAnsiTheme="minorHAnsi" w:cstheme="minorBidi"/>
          <w:noProof/>
          <w:sz w:val="22"/>
          <w:szCs w:val="22"/>
        </w:rPr>
      </w:pPr>
      <w:del w:id="414" w:author="Christopher Susie" w:date="2020-02-02T12:27:00Z">
        <w:r w:rsidRPr="00765599" w:rsidDel="00765599">
          <w:rPr>
            <w:rStyle w:val="Hyperlink"/>
            <w:noProof/>
          </w:rPr>
          <w:delText>Figure 26 – If the resource is not manually released before exceptions rethrown, it will be forever inaccessible.</w:delText>
        </w:r>
        <w:r w:rsidDel="00765599">
          <w:rPr>
            <w:noProof/>
            <w:webHidden/>
          </w:rPr>
          <w:tab/>
          <w:delText>42</w:delText>
        </w:r>
      </w:del>
    </w:p>
    <w:p w14:paraId="3C22DD3F" w14:textId="28B88E23" w:rsidR="00286061" w:rsidDel="00765599" w:rsidRDefault="00286061">
      <w:pPr>
        <w:pStyle w:val="TableofFigures"/>
        <w:tabs>
          <w:tab w:val="right" w:leader="dot" w:pos="9350"/>
        </w:tabs>
        <w:rPr>
          <w:del w:id="415" w:author="Christopher Susie" w:date="2020-02-02T12:27:00Z"/>
          <w:rFonts w:asciiTheme="minorHAnsi" w:eastAsiaTheme="minorEastAsia" w:hAnsiTheme="minorHAnsi" w:cstheme="minorBidi"/>
          <w:noProof/>
          <w:sz w:val="22"/>
          <w:szCs w:val="22"/>
        </w:rPr>
      </w:pPr>
      <w:del w:id="416" w:author="Christopher Susie" w:date="2020-02-02T12:27:00Z">
        <w:r w:rsidRPr="00765599" w:rsidDel="00765599">
          <w:rPr>
            <w:rStyle w:val="Hyperlink"/>
            <w:noProof/>
          </w:rPr>
          <w:delText>Figure 27 – Shows how to annotate the Dispose method of custom locked resource objects.</w:delText>
        </w:r>
        <w:r w:rsidDel="00765599">
          <w:rPr>
            <w:noProof/>
            <w:webHidden/>
          </w:rPr>
          <w:tab/>
          <w:delText>43</w:delText>
        </w:r>
      </w:del>
    </w:p>
    <w:p w14:paraId="208E8C3C" w14:textId="4B3890D4" w:rsidR="00286061" w:rsidDel="00765599" w:rsidRDefault="00286061">
      <w:pPr>
        <w:pStyle w:val="TableofFigures"/>
        <w:tabs>
          <w:tab w:val="right" w:leader="dot" w:pos="9350"/>
        </w:tabs>
        <w:rPr>
          <w:del w:id="417" w:author="Christopher Susie" w:date="2020-02-02T12:27:00Z"/>
          <w:rFonts w:asciiTheme="minorHAnsi" w:eastAsiaTheme="minorEastAsia" w:hAnsiTheme="minorHAnsi" w:cstheme="minorBidi"/>
          <w:noProof/>
          <w:sz w:val="22"/>
          <w:szCs w:val="22"/>
        </w:rPr>
      </w:pPr>
      <w:del w:id="418" w:author="Christopher Susie" w:date="2020-02-02T12:27:00Z">
        <w:r w:rsidRPr="00765599" w:rsidDel="00765599">
          <w:rPr>
            <w:rStyle w:val="Hyperlink"/>
            <w:noProof/>
          </w:rPr>
          <w:delText>Figure 28 -- -- Contents of Whitelist.txt</w:delText>
        </w:r>
        <w:r w:rsidDel="00765599">
          <w:rPr>
            <w:noProof/>
            <w:webHidden/>
          </w:rPr>
          <w:tab/>
          <w:delText>44</w:delText>
        </w:r>
      </w:del>
    </w:p>
    <w:p w14:paraId="17A6A52D" w14:textId="1E5656E5" w:rsidR="00286061" w:rsidDel="00765599" w:rsidRDefault="00286061">
      <w:pPr>
        <w:pStyle w:val="TableofFigures"/>
        <w:tabs>
          <w:tab w:val="right" w:leader="dot" w:pos="9350"/>
        </w:tabs>
        <w:rPr>
          <w:del w:id="419" w:author="Christopher Susie" w:date="2020-02-02T12:27:00Z"/>
          <w:rFonts w:asciiTheme="minorHAnsi" w:eastAsiaTheme="minorEastAsia" w:hAnsiTheme="minorHAnsi" w:cstheme="minorBidi"/>
          <w:noProof/>
          <w:sz w:val="22"/>
          <w:szCs w:val="22"/>
        </w:rPr>
      </w:pPr>
      <w:del w:id="420" w:author="Christopher Susie" w:date="2020-02-02T12:27:00Z">
        <w:r w:rsidRPr="00765599" w:rsidDel="00765599">
          <w:rPr>
            <w:rStyle w:val="Hyperlink"/>
            <w:noProof/>
          </w:rPr>
          <w:delText>Figure 29-- Contents of condit_generic_whitelist.txt</w:delText>
        </w:r>
        <w:r w:rsidDel="00765599">
          <w:rPr>
            <w:noProof/>
            <w:webHidden/>
          </w:rPr>
          <w:tab/>
          <w:delText>44</w:delText>
        </w:r>
      </w:del>
    </w:p>
    <w:p w14:paraId="6F1B7ED8" w14:textId="5033C664" w:rsidR="00286061" w:rsidDel="00765599" w:rsidRDefault="00286061">
      <w:pPr>
        <w:pStyle w:val="TableofFigures"/>
        <w:tabs>
          <w:tab w:val="right" w:leader="dot" w:pos="9350"/>
        </w:tabs>
        <w:rPr>
          <w:del w:id="421" w:author="Christopher Susie" w:date="2020-02-02T12:27:00Z"/>
          <w:rFonts w:asciiTheme="minorHAnsi" w:eastAsiaTheme="minorEastAsia" w:hAnsiTheme="minorHAnsi" w:cstheme="minorBidi"/>
          <w:noProof/>
          <w:sz w:val="22"/>
          <w:szCs w:val="22"/>
        </w:rPr>
      </w:pPr>
      <w:del w:id="422" w:author="Christopher Susie" w:date="2020-02-02T12:27:00Z">
        <w:r w:rsidRPr="00765599" w:rsidDel="00765599">
          <w:rPr>
            <w:rStyle w:val="Hyperlink"/>
            <w:noProof/>
          </w:rPr>
          <w:delText>Figure 30 – Double Dispose (Known Flaw #1 -- FIXED)</w:delText>
        </w:r>
        <w:r w:rsidDel="00765599">
          <w:rPr>
            <w:noProof/>
            <w:webHidden/>
          </w:rPr>
          <w:tab/>
          <w:delText>48</w:delText>
        </w:r>
      </w:del>
    </w:p>
    <w:p w14:paraId="0CDE19F6" w14:textId="6812111A" w:rsidR="00286061" w:rsidDel="00765599" w:rsidRDefault="00286061">
      <w:pPr>
        <w:pStyle w:val="TableofFigures"/>
        <w:tabs>
          <w:tab w:val="right" w:leader="dot" w:pos="9350"/>
        </w:tabs>
        <w:rPr>
          <w:del w:id="423" w:author="Christopher Susie" w:date="2020-02-02T12:27:00Z"/>
          <w:rFonts w:asciiTheme="minorHAnsi" w:eastAsiaTheme="minorEastAsia" w:hAnsiTheme="minorHAnsi" w:cstheme="minorBidi"/>
          <w:noProof/>
          <w:sz w:val="22"/>
          <w:szCs w:val="22"/>
        </w:rPr>
      </w:pPr>
      <w:del w:id="424" w:author="Christopher Susie" w:date="2020-02-02T12:27:00Z">
        <w:r w:rsidRPr="00765599" w:rsidDel="00765599">
          <w:rPr>
            <w:rStyle w:val="Hyperlink"/>
            <w:noProof/>
          </w:rPr>
          <w:delText>Figure 31 – Bad Extension Method (Known Flaw #2 -- FIXED)</w:delText>
        </w:r>
        <w:r w:rsidDel="00765599">
          <w:rPr>
            <w:noProof/>
            <w:webHidden/>
          </w:rPr>
          <w:tab/>
          <w:delText>49</w:delText>
        </w:r>
      </w:del>
    </w:p>
    <w:p w14:paraId="3F969EA6" w14:textId="4C3CB9D0" w:rsidR="00286061" w:rsidDel="00765599" w:rsidRDefault="00286061">
      <w:pPr>
        <w:pStyle w:val="TableofFigures"/>
        <w:tabs>
          <w:tab w:val="right" w:leader="dot" w:pos="9350"/>
        </w:tabs>
        <w:rPr>
          <w:del w:id="425" w:author="Christopher Susie" w:date="2020-02-02T12:27:00Z"/>
          <w:rFonts w:asciiTheme="minorHAnsi" w:eastAsiaTheme="minorEastAsia" w:hAnsiTheme="minorHAnsi" w:cstheme="minorBidi"/>
          <w:noProof/>
          <w:sz w:val="22"/>
          <w:szCs w:val="22"/>
        </w:rPr>
      </w:pPr>
      <w:del w:id="426" w:author="Christopher Susie" w:date="2020-02-02T12:27:00Z">
        <w:r w:rsidRPr="00765599" w:rsidDel="00765599">
          <w:rPr>
            <w:rStyle w:val="Hyperlink"/>
            <w:noProof/>
          </w:rPr>
          <w:delText>Figure 32 – Bad Type Inherently Leaks (Known Flaw #3)</w:delText>
        </w:r>
        <w:r w:rsidDel="00765599">
          <w:rPr>
            <w:noProof/>
            <w:webHidden/>
          </w:rPr>
          <w:tab/>
          <w:delText>50</w:delText>
        </w:r>
      </w:del>
    </w:p>
    <w:p w14:paraId="5DFCDD53" w14:textId="10512D8F" w:rsidR="00345B80" w:rsidRDefault="00016F3D" w:rsidP="00E2418A">
      <w:pPr>
        <w:jc w:val="center"/>
        <w:rPr>
          <w:b/>
          <w:bCs/>
        </w:rPr>
        <w:sectPr w:rsidR="00345B80" w:rsidSect="00BE2257">
          <w:footerReference w:type="default" r:id="rId9"/>
          <w:headerReference w:type="first" r:id="rId10"/>
          <w:footerReference w:type="first" r:id="rId11"/>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427" w:name="_Ref23145282"/>
      <w:bookmarkStart w:id="428" w:name="_Toc31538823"/>
      <w:r>
        <w:lastRenderedPageBreak/>
        <w:t>Introduction.</w:t>
      </w:r>
      <w:bookmarkEnd w:id="427"/>
      <w:bookmarkEnd w:id="428"/>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429" w:name="_Toc31538824"/>
      <w:r w:rsidRPr="006864D7">
        <w:rPr>
          <w:rFonts w:cs="Times New Roman"/>
        </w:rPr>
        <w:t>Currently used synchronization methods</w:t>
      </w:r>
      <w:bookmarkEnd w:id="429"/>
    </w:p>
    <w:p w14:paraId="41B0A0CD" w14:textId="77777777" w:rsidR="006864D7" w:rsidRDefault="006864D7"/>
    <w:p w14:paraId="7C010A29" w14:textId="22E53AC1"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430" w:name="_Ref22990778"/>
      <w:r w:rsidR="00C95536">
        <w:rPr>
          <w:rFonts w:ascii="ZWAdobeF" w:hAnsi="ZWAdobeF" w:cs="ZWAdobeF"/>
          <w:sz w:val="2"/>
          <w:szCs w:val="2"/>
        </w:rPr>
        <w:t>0F</w:t>
      </w:r>
      <w:r w:rsidR="008A7F55">
        <w:rPr>
          <w:rStyle w:val="FootnoteReference"/>
        </w:rPr>
        <w:footnoteReference w:id="1"/>
      </w:r>
      <w:bookmarkEnd w:id="430"/>
      <w:r w:rsidR="008A7F55">
        <w:t xml:space="preserve">  Lock is a simple RAII</w:t>
      </w:r>
      <w:r w:rsidR="00C95536">
        <w:rPr>
          <w:rFonts w:ascii="ZWAdobeF" w:hAnsi="ZWAdobeF" w:cs="ZWAdobeF"/>
          <w:sz w:val="2"/>
          <w:szCs w:val="2"/>
        </w:rPr>
        <w:t>1F</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432" w:name="_MON_1633603040"/>
    <w:bookmarkEnd w:id="432"/>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2" o:title=""/>
          </v:shape>
          <o:OLEObject Type="Embed" ProgID="Word.DocumentMacroEnabled.12" ShapeID="_x0000_i1025" DrawAspect="Content" ObjectID="_1642151920" r:id="rId13"/>
        </w:object>
      </w:r>
    </w:p>
    <w:p w14:paraId="501AAC0D" w14:textId="3EADE789" w:rsidR="008D1634" w:rsidRPr="00016F3D" w:rsidRDefault="002B6AD5" w:rsidP="002B6AD5">
      <w:pPr>
        <w:pStyle w:val="Caption"/>
        <w:rPr>
          <w:i w:val="0"/>
          <w:iCs w:val="0"/>
        </w:rPr>
      </w:pPr>
      <w:bookmarkStart w:id="433" w:name="_Ref22990763"/>
      <w:bookmarkStart w:id="434" w:name="_Toc31538878"/>
      <w:r>
        <w:t xml:space="preserve">Figure </w:t>
      </w:r>
      <w:fldSimple w:instr=" SEQ Figure \* ARABIC ">
        <w:r w:rsidR="00C95536">
          <w:rPr>
            <w:noProof/>
          </w:rPr>
          <w:t>1</w:t>
        </w:r>
      </w:fldSimple>
      <w:r w:rsidR="00C95536">
        <w:rPr>
          <w:rFonts w:ascii="ZWAdobeF" w:hAnsi="ZWAdobeF" w:cs="ZWAdobeF"/>
          <w:i w:val="0"/>
          <w:noProof/>
          <w:color w:val="auto"/>
          <w:sz w:val="2"/>
          <w:szCs w:val="2"/>
        </w:rPr>
        <w:t>2F</w:t>
      </w:r>
      <w:r w:rsidR="007B37A4" w:rsidRPr="00D355B7">
        <w:rPr>
          <w:rStyle w:val="FootnoteReference"/>
          <w:i w:val="0"/>
          <w:iCs w:val="0"/>
        </w:rPr>
        <w:footnoteReference w:id="3"/>
      </w:r>
      <w:bookmarkEnd w:id="433"/>
      <w:r w:rsidR="00016F3D">
        <w:rPr>
          <w:i w:val="0"/>
          <w:iCs w:val="0"/>
          <w:noProof/>
        </w:rPr>
        <w:t xml:space="preserve"> – RAII style Lock and Try…Finally Equivalent</w:t>
      </w:r>
      <w:bookmarkEnd w:id="434"/>
    </w:p>
    <w:p w14:paraId="1A5F4DB8" w14:textId="37E74B37" w:rsidR="008D1634" w:rsidRDefault="008D1634"/>
    <w:p w14:paraId="34B53C89" w14:textId="4F421172"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C95536">
        <w:rPr>
          <w:rFonts w:ascii="ZWAdobeF" w:hAnsi="ZWAdobeF" w:cs="ZWAdobeF"/>
          <w:sz w:val="2"/>
          <w:szCs w:val="2"/>
        </w:rPr>
        <w:t>3F</w:t>
      </w:r>
      <w:r w:rsidR="00E7608B" w:rsidRPr="00D355B7">
        <w:rPr>
          <w:rStyle w:val="FootnoteReference"/>
          <w:iCs/>
        </w:rPr>
        <w:footnoteReference w:id="4"/>
      </w:r>
      <w:r w:rsidR="00693D6C">
        <w:t xml:space="preserve"> class</w:t>
      </w:r>
      <w:r w:rsidR="00E7608B">
        <w:t xml:space="preserve">, </w:t>
      </w:r>
      <w:r w:rsidR="00E7608B">
        <w:rPr>
          <w:i/>
        </w:rPr>
        <w:t>ReaderWriterLockSlim</w:t>
      </w:r>
      <w:r w:rsidR="00C95536">
        <w:rPr>
          <w:rFonts w:ascii="ZWAdobeF" w:hAnsi="ZWAdobeF" w:cs="ZWAdobeF"/>
          <w:sz w:val="2"/>
          <w:szCs w:val="2"/>
        </w:rPr>
        <w:t>4F</w:t>
      </w:r>
      <w:r w:rsidR="00E7608B" w:rsidRPr="00D355B7">
        <w:rPr>
          <w:rStyle w:val="FootnoteReference"/>
          <w:iCs/>
        </w:rPr>
        <w:footnoteReference w:id="5"/>
      </w:r>
      <w:r w:rsidR="00E7608B">
        <w:rPr>
          <w:i/>
        </w:rPr>
        <w:t>, SpinLock</w:t>
      </w:r>
      <w:r w:rsidR="00C95536">
        <w:rPr>
          <w:rFonts w:ascii="ZWAdobeF" w:hAnsi="ZWAdobeF" w:cs="ZWAdobeF"/>
          <w:sz w:val="2"/>
          <w:szCs w:val="2"/>
        </w:rPr>
        <w:t>5F</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C95536">
        <w:rPr>
          <w:rFonts w:ascii="ZWAdobeF" w:hAnsi="ZWAdobeF" w:cs="ZWAdobeF"/>
          <w:sz w:val="2"/>
          <w:szCs w:val="2"/>
        </w:rPr>
        <w:t>6F</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435" w:name="_Toc31538825"/>
      <w:r>
        <w:t>Problems with current lock-based mechanisms</w:t>
      </w:r>
      <w:bookmarkEnd w:id="435"/>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436" w:name="_Toc31538826"/>
      <w:r>
        <w:t>Primary problem with current mechanisms is they protect da</w:t>
      </w:r>
      <w:r w:rsidR="0091278F">
        <w:t>ta only when programmers follow</w:t>
      </w:r>
      <w:r>
        <w:t xml:space="preserve"> convention; Also, try … finally syntax </w:t>
      </w:r>
      <w:r w:rsidR="00981BAE">
        <w:t xml:space="preserve">is </w:t>
      </w:r>
      <w:r>
        <w:t>error prone</w:t>
      </w:r>
      <w:bookmarkEnd w:id="436"/>
    </w:p>
    <w:p w14:paraId="5AF535BB" w14:textId="77777777" w:rsidR="00584C7D" w:rsidRPr="00584C7D" w:rsidRDefault="00584C7D" w:rsidP="00584C7D"/>
    <w:p w14:paraId="3480750C" w14:textId="34A41536"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C95536">
        <w:rPr>
          <w:rFonts w:ascii="ZWAdobeF" w:hAnsi="ZWAdobeF" w:cs="ZWAdobeF"/>
          <w:sz w:val="2"/>
          <w:szCs w:val="2"/>
        </w:rPr>
        <w:t>7F</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437" w:name="_Toc31538827"/>
      <w:r>
        <w:t>Atomic operations are highly useful alternative but not easy to understand and scope of usefulness limited compared to locks</w:t>
      </w:r>
      <w:bookmarkEnd w:id="437"/>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438" w:name="_Toc31538828"/>
      <w:r>
        <w:t xml:space="preserve">C#’s lock mechanism is not timed </w:t>
      </w:r>
      <w:r w:rsidR="008E1FF9">
        <w:t>when used in its RAII form and is bug prone when used in its try…finally form</w:t>
      </w:r>
      <w:bookmarkEnd w:id="438"/>
    </w:p>
    <w:p w14:paraId="0E98BD66" w14:textId="77777777" w:rsidR="008E1FF9" w:rsidRPr="008E1FF9" w:rsidRDefault="008E1FF9" w:rsidP="008E1FF9"/>
    <w:p w14:paraId="23CCD6E7" w14:textId="15CE8772"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C95536">
        <w:rPr>
          <w:rFonts w:ascii="ZWAdobeF" w:hAnsi="ZWAdobeF" w:cs="ZWAdobeF"/>
          <w:sz w:val="2"/>
          <w:szCs w:val="2"/>
        </w:rPr>
        <w:t>8F</w:t>
      </w:r>
      <w:r w:rsidR="00BA2F6E">
        <w:rPr>
          <w:rStyle w:val="FootnoteReference"/>
        </w:rPr>
        <w:footnoteReference w:id="9"/>
      </w:r>
    </w:p>
    <w:p w14:paraId="2B68698A" w14:textId="0C32BFDA" w:rsidR="0045564C" w:rsidRDefault="0045564C" w:rsidP="0045564C">
      <w:pPr>
        <w:pStyle w:val="Heading3"/>
        <w:numPr>
          <w:ilvl w:val="0"/>
          <w:numId w:val="8"/>
        </w:numPr>
      </w:pPr>
      <w:bookmarkStart w:id="439" w:name="_Toc31538829"/>
      <w:r>
        <w:t>C#’s Monitor</w:t>
      </w:r>
      <w:r w:rsidR="00453F1F">
        <w:t xml:space="preserve"> Lock mechanism is recursive</w:t>
      </w:r>
      <w:bookmarkEnd w:id="439"/>
    </w:p>
    <w:p w14:paraId="37EF26E4" w14:textId="77777777" w:rsidR="00453F1F" w:rsidRDefault="00453F1F"/>
    <w:p w14:paraId="0519B8F4" w14:textId="733E7213"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C95536">
        <w:rPr>
          <w:rFonts w:ascii="ZWAdobeF" w:hAnsi="ZWAdobeF" w:cs="ZWAdobeF"/>
          <w:sz w:val="2"/>
          <w:szCs w:val="2"/>
        </w:rPr>
        <w:t>9F</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C95536">
        <w:rPr>
          <w:rFonts w:ascii="ZWAdobeF" w:hAnsi="ZWAdobeF" w:cs="ZWAdobeF"/>
          <w:sz w:val="2"/>
          <w:szCs w:val="2"/>
        </w:rPr>
        <w:t>10F</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C95536">
        <w:rPr>
          <w:rFonts w:ascii="ZWAdobeF" w:hAnsi="ZWAdobeF" w:cs="ZWAdobeF"/>
          <w:sz w:val="2"/>
          <w:szCs w:val="2"/>
        </w:rPr>
        <w:t>11F</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440" w:name="_MON_1633604859"/>
    <w:bookmarkEnd w:id="440"/>
    <w:p w14:paraId="5BF5E2FC" w14:textId="2DE68BB2" w:rsidR="00AA0E68" w:rsidRDefault="00C40B7C" w:rsidP="00AA0E68">
      <w:pPr>
        <w:keepNext/>
        <w:ind w:firstLine="720"/>
      </w:pPr>
      <w:r>
        <w:object w:dxaOrig="9915" w:dyaOrig="5621" w14:anchorId="2AB42AB9">
          <v:shape id="_x0000_i1026" type="#_x0000_t75" style="width:495.75pt;height:281.35pt" o:ole="">
            <v:imagedata r:id="rId14" o:title=""/>
          </v:shape>
          <o:OLEObject Type="Embed" ProgID="Word.Document.12" ShapeID="_x0000_i1026" DrawAspect="Content" ObjectID="_1642151921" r:id="rId15">
            <o:FieldCodes>\s</o:FieldCodes>
          </o:OLEObject>
        </w:object>
      </w:r>
    </w:p>
    <w:p w14:paraId="17C630B0" w14:textId="0E088342" w:rsidR="00D9553C" w:rsidRPr="00A9099B" w:rsidRDefault="00AA0E68" w:rsidP="00332EB2">
      <w:pPr>
        <w:pStyle w:val="Caption"/>
        <w:rPr>
          <w:i w:val="0"/>
          <w:iCs w:val="0"/>
        </w:rPr>
      </w:pPr>
      <w:bookmarkStart w:id="441" w:name="_Toc31538879"/>
      <w:r>
        <w:t xml:space="preserve">Figure </w:t>
      </w:r>
      <w:fldSimple w:instr=" SEQ Figure \* ARABIC ">
        <w:r w:rsidR="00C95536">
          <w:rPr>
            <w:noProof/>
          </w:rPr>
          <w:t>2</w:t>
        </w:r>
      </w:fldSimple>
      <w:r w:rsidR="00A9099B">
        <w:rPr>
          <w:noProof/>
        </w:rPr>
        <w:t xml:space="preserve">  </w:t>
      </w:r>
      <w:r w:rsidR="00A9099B">
        <w:rPr>
          <w:i w:val="0"/>
          <w:iCs w:val="0"/>
          <w:noProof/>
        </w:rPr>
        <w:t>-- Typical Wrapper Around Well-Known Interface</w:t>
      </w:r>
      <w:bookmarkEnd w:id="441"/>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442" w:name="_MON_1633606174"/>
    <w:bookmarkEnd w:id="442"/>
    <w:p w14:paraId="714F429D" w14:textId="3AE53622" w:rsidR="00EB61D5" w:rsidRDefault="004D315C" w:rsidP="00EB61D5">
      <w:pPr>
        <w:keepNext/>
      </w:pPr>
      <w:r>
        <w:object w:dxaOrig="10800" w:dyaOrig="5433" w14:anchorId="2AF3B13F">
          <v:shape id="_x0000_i1027" type="#_x0000_t75" style="width:541.6pt;height:271.1pt" o:ole="">
            <v:imagedata r:id="rId16" o:title=""/>
          </v:shape>
          <o:OLEObject Type="Embed" ProgID="Word.Document.12" ShapeID="_x0000_i1027" DrawAspect="Content" ObjectID="_1642151922" r:id="rId17">
            <o:FieldCodes>\s</o:FieldCodes>
          </o:OLEObject>
        </w:object>
      </w:r>
    </w:p>
    <w:p w14:paraId="08BB70D5" w14:textId="2AD12EAC" w:rsidR="00EB61D5" w:rsidRPr="00A9099B" w:rsidRDefault="00EB61D5" w:rsidP="00EB61D5">
      <w:pPr>
        <w:pStyle w:val="Caption"/>
        <w:rPr>
          <w:i w:val="0"/>
          <w:iCs w:val="0"/>
          <w:noProof/>
        </w:rPr>
      </w:pPr>
      <w:bookmarkStart w:id="443" w:name="_Toc31538880"/>
      <w:r>
        <w:t xml:space="preserve">Figure </w:t>
      </w:r>
      <w:fldSimple w:instr=" SEQ Figure \* ARABIC ">
        <w:r w:rsidR="00C95536">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443"/>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3DAB47FA"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sidR="00C95536">
        <w:rPr>
          <w:rFonts w:ascii="ZWAdobeF" w:hAnsi="ZWAdobeF" w:cs="ZWAdobeF"/>
          <w:sz w:val="2"/>
          <w:szCs w:val="2"/>
        </w:rPr>
        <w:t>12F</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444" w:name="_MON_1633606632"/>
    <w:bookmarkEnd w:id="444"/>
    <w:p w14:paraId="262EDF58" w14:textId="6061E4E4" w:rsidR="005E5CE1" w:rsidRDefault="00F2763D" w:rsidP="005E5CE1">
      <w:pPr>
        <w:keepNext/>
      </w:pPr>
      <w:r>
        <w:object w:dxaOrig="10800" w:dyaOrig="2225" w14:anchorId="29843651">
          <v:shape id="_x0000_i1028" type="#_x0000_t75" style="width:541.6pt;height:111.25pt" o:ole="">
            <v:imagedata r:id="rId18" o:title=""/>
          </v:shape>
          <o:OLEObject Type="Embed" ProgID="Word.Document.12" ShapeID="_x0000_i1028" DrawAspect="Content" ObjectID="_1642151923" r:id="rId19">
            <o:FieldCodes>\s</o:FieldCodes>
          </o:OLEObject>
        </w:object>
      </w:r>
    </w:p>
    <w:p w14:paraId="1586CA0D" w14:textId="59572528" w:rsidR="005E5CE1" w:rsidRPr="00697CDC" w:rsidRDefault="005E5CE1" w:rsidP="005E5CE1">
      <w:pPr>
        <w:pStyle w:val="Caption"/>
        <w:rPr>
          <w:i w:val="0"/>
          <w:iCs w:val="0"/>
        </w:rPr>
      </w:pPr>
      <w:bookmarkStart w:id="445" w:name="_Toc31538881"/>
      <w:r>
        <w:t xml:space="preserve">Figure </w:t>
      </w:r>
      <w:fldSimple w:instr=" SEQ Figure \* ARABIC ">
        <w:r w:rsidR="00C95536">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445"/>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446" w:name="_MON_1633607154"/>
    <w:bookmarkEnd w:id="446"/>
    <w:p w14:paraId="6C40FF57" w14:textId="4BA593BD" w:rsidR="005055FF" w:rsidRDefault="005055FF" w:rsidP="005055FF">
      <w:pPr>
        <w:keepNext/>
      </w:pPr>
      <w:r>
        <w:object w:dxaOrig="10800" w:dyaOrig="2892" w14:anchorId="5DB12B75">
          <v:shape id="_x0000_i1029" type="#_x0000_t75" style="width:541.6pt;height:144.9pt" o:ole="">
            <v:imagedata r:id="rId20" o:title=""/>
          </v:shape>
          <o:OLEObject Type="Embed" ProgID="Word.Document.12" ShapeID="_x0000_i1029" DrawAspect="Content" ObjectID="_1642151924" r:id="rId21">
            <o:FieldCodes>\s</o:FieldCodes>
          </o:OLEObject>
        </w:object>
      </w:r>
    </w:p>
    <w:p w14:paraId="2017446B" w14:textId="5EBE33B8" w:rsidR="003C006E" w:rsidRPr="00697CDC" w:rsidRDefault="005055FF" w:rsidP="005055FF">
      <w:pPr>
        <w:pStyle w:val="Caption"/>
        <w:rPr>
          <w:i w:val="0"/>
          <w:iCs w:val="0"/>
        </w:rPr>
      </w:pPr>
      <w:bookmarkStart w:id="447" w:name="_Toc31538882"/>
      <w:r>
        <w:t xml:space="preserve">Figure </w:t>
      </w:r>
      <w:fldSimple w:instr=" SEQ Figure \* ARABIC ">
        <w:r w:rsidR="00C95536">
          <w:rPr>
            <w:noProof/>
          </w:rPr>
          <w:t>5</w:t>
        </w:r>
      </w:fldSimple>
      <w:r w:rsidR="00697CDC">
        <w:rPr>
          <w:noProof/>
        </w:rPr>
        <w:t xml:space="preserve"> </w:t>
      </w:r>
      <w:r w:rsidR="00697CDC">
        <w:rPr>
          <w:i w:val="0"/>
          <w:iCs w:val="0"/>
          <w:noProof/>
        </w:rPr>
        <w:t>– Typical Mechanism for Achieving Thread Safety After the Fact</w:t>
      </w:r>
      <w:bookmarkEnd w:id="447"/>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EF50C12"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C95536">
        <w:rPr>
          <w:rFonts w:ascii="ZWAdobeF" w:hAnsi="ZWAdobeF" w:cs="ZWAdobeF"/>
          <w:sz w:val="2"/>
          <w:szCs w:val="2"/>
        </w:rPr>
        <w:t>13F</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448" w:name="_Toc31538830"/>
      <w:r>
        <w:t xml:space="preserve">Carefully crafted objects </w:t>
      </w:r>
      <w:r w:rsidR="00C86950">
        <w:t>can be the most effective solution, but these are often not possible or maintainable by all given changing requirements</w:t>
      </w:r>
      <w:bookmarkEnd w:id="448"/>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449" w:name="_Toc31538831"/>
      <w:r>
        <w:t xml:space="preserve">DotNetVault </w:t>
      </w:r>
      <w:r w:rsidR="00DA2DEB">
        <w:t xml:space="preserve">isolates protected data and </w:t>
      </w:r>
      <w:r w:rsidR="00DC1868">
        <w:t>prevents access to it without first obtaining a lock</w:t>
      </w:r>
      <w:bookmarkEnd w:id="449"/>
    </w:p>
    <w:p w14:paraId="2FE1F752" w14:textId="77777777" w:rsidR="00DC1868" w:rsidRPr="00DC1868" w:rsidRDefault="00DC1868" w:rsidP="00DC1868"/>
    <w:p w14:paraId="33CCE710" w14:textId="49DD0EF7"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C95536">
        <w:rPr>
          <w:rFonts w:ascii="ZWAdobeF" w:hAnsi="ZWAdobeF" w:cs="ZWAdobeF"/>
          <w:sz w:val="2"/>
          <w:szCs w:val="2"/>
        </w:rPr>
        <w:t>14F</w:t>
      </w:r>
      <w:r w:rsidR="00AD7B56">
        <w:rPr>
          <w:rStyle w:val="FootnoteReference"/>
        </w:rPr>
        <w:footnoteReference w:id="15"/>
      </w:r>
    </w:p>
    <w:p w14:paraId="383F2DFF" w14:textId="40940075"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C95536">
        <w:rPr>
          <w:rFonts w:ascii="ZWAdobeF" w:hAnsi="ZWAdobeF" w:cs="ZWAdobeF"/>
          <w:sz w:val="2"/>
          <w:szCs w:val="2"/>
        </w:rPr>
        <w:t>15F</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450" w:name="_C#_8’s_Disposable"/>
      <w:bookmarkStart w:id="451" w:name="_Ref23145122"/>
      <w:bookmarkStart w:id="452" w:name="_Ref23145145"/>
      <w:bookmarkStart w:id="453" w:name="_Ref23145257"/>
      <w:bookmarkStart w:id="454" w:name="_Ref23145335"/>
      <w:bookmarkStart w:id="455" w:name="_Ref23145369"/>
      <w:bookmarkStart w:id="456" w:name="_Toc31538832"/>
      <w:bookmarkEnd w:id="450"/>
      <w:r>
        <w:t>C# 8’s Disposable ref struct is used to isolate obtained locks on the stack and ensure prompt release in all cases</w:t>
      </w:r>
      <w:bookmarkEnd w:id="451"/>
      <w:bookmarkEnd w:id="452"/>
      <w:bookmarkEnd w:id="453"/>
      <w:bookmarkEnd w:id="454"/>
      <w:bookmarkEnd w:id="455"/>
      <w:bookmarkEnd w:id="456"/>
    </w:p>
    <w:p w14:paraId="3160E506" w14:textId="77777777" w:rsidR="00E45F1F" w:rsidRDefault="00E45F1F"/>
    <w:p w14:paraId="76F88B93" w14:textId="08E26378"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C95536">
        <w:rPr>
          <w:rFonts w:ascii="ZWAdobeF" w:hAnsi="ZWAdobeF" w:cs="ZWAdobeF"/>
          <w:sz w:val="2"/>
          <w:szCs w:val="2"/>
        </w:rPr>
        <w:t>16F</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00EB9B3" w:rsidR="0089637B" w:rsidRDefault="0089637B" w:rsidP="0089637B">
      <w:pPr>
        <w:pStyle w:val="ListParagraph"/>
        <w:numPr>
          <w:ilvl w:val="0"/>
          <w:numId w:val="2"/>
        </w:numPr>
      </w:pPr>
      <w:r>
        <w:t>It is boxed</w:t>
      </w:r>
      <w:r w:rsidR="00C95536">
        <w:rPr>
          <w:rFonts w:ascii="ZWAdobeF" w:hAnsi="ZWAdobeF" w:cs="ZWAdobeF"/>
          <w:sz w:val="2"/>
          <w:szCs w:val="2"/>
        </w:rPr>
        <w:t>17F</w:t>
      </w:r>
      <w:r w:rsidR="00A02E96">
        <w:rPr>
          <w:rStyle w:val="FootnoteReference"/>
        </w:rPr>
        <w:footnoteReference w:id="18"/>
      </w:r>
    </w:p>
    <w:p w14:paraId="69075453" w14:textId="7FF6F053"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457" w:name="_Ref28431928"/>
      <w:r w:rsidR="00C95536">
        <w:rPr>
          <w:rFonts w:ascii="ZWAdobeF" w:hAnsi="ZWAdobeF" w:cs="ZWAdobeF"/>
          <w:sz w:val="2"/>
          <w:szCs w:val="2"/>
        </w:rPr>
        <w:t>18F</w:t>
      </w:r>
      <w:r w:rsidR="005A5E97">
        <w:rPr>
          <w:rStyle w:val="FootnoteReference"/>
        </w:rPr>
        <w:footnoteReference w:id="19"/>
      </w:r>
      <w:bookmarkEnd w:id="457"/>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458" w:name="_Toc31538833"/>
      <w:r>
        <w:t xml:space="preserve">Static analysis prevents leakage </w:t>
      </w:r>
      <w:r w:rsidR="00DA2D74">
        <w:t xml:space="preserve">or mingling </w:t>
      </w:r>
      <w:r>
        <w:t>of shared mutable state</w:t>
      </w:r>
      <w:bookmarkEnd w:id="458"/>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459" w:name="_Toc31538834"/>
      <w:r>
        <w:t>Prerequisites</w:t>
      </w:r>
      <w:bookmarkEnd w:id="459"/>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3F6E9A5C" w:rsidR="001F0160" w:rsidRDefault="00B50FF7" w:rsidP="001F0160">
      <w:r>
        <w:t>The features of C# 8.0 used by this project are “syntax-only” features</w:t>
      </w:r>
      <w:r w:rsidR="00C95536">
        <w:rPr>
          <w:rFonts w:ascii="ZWAdobeF" w:hAnsi="ZWAdobeF" w:cs="ZWAdobeF"/>
          <w:sz w:val="2"/>
          <w:szCs w:val="2"/>
        </w:rPr>
        <w:t>19F</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460" w:name="_Toc31538835"/>
      <w:r>
        <w:rPr>
          <w:noProof/>
        </w:rPr>
        <w:t>Installation</w:t>
      </w:r>
      <w:bookmarkEnd w:id="460"/>
    </w:p>
    <w:p w14:paraId="2AF316A0" w14:textId="4AB7B198" w:rsidR="00E92D0D" w:rsidRDefault="00E92D0D" w:rsidP="00E92D0D"/>
    <w:p w14:paraId="6FFA32E0" w14:textId="11249F28"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C95536">
        <w:rPr>
          <w:rFonts w:ascii="ZWAdobeF" w:hAnsi="ZWAdobeF" w:cs="ZWAdobeF"/>
          <w:sz w:val="2"/>
          <w:szCs w:val="2"/>
        </w:rPr>
        <w:t>20F</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461" w:name="_Toc31538836"/>
      <w:r>
        <w:t>Usage Guide</w:t>
      </w:r>
      <w:bookmarkEnd w:id="461"/>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462" w:name="_Concept_of_Vault-Safety"/>
      <w:bookmarkStart w:id="463" w:name="_Ref23143430"/>
      <w:bookmarkStart w:id="464" w:name="_Ref23143440"/>
      <w:bookmarkStart w:id="465" w:name="_Ref23143549"/>
      <w:bookmarkStart w:id="466" w:name="_Toc31538837"/>
      <w:bookmarkEnd w:id="462"/>
      <w:r>
        <w:t xml:space="preserve">Concept of </w:t>
      </w:r>
      <w:r w:rsidR="008023A8">
        <w:t>vault-safe</w:t>
      </w:r>
      <w:r>
        <w:t>ty</w:t>
      </w:r>
      <w:bookmarkEnd w:id="463"/>
      <w:bookmarkEnd w:id="464"/>
      <w:bookmarkEnd w:id="465"/>
      <w:bookmarkEnd w:id="466"/>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44FA6BF1" w:rsidR="008D61CC" w:rsidRDefault="008D61CC" w:rsidP="008D61CC">
      <w:pPr>
        <w:pStyle w:val="ListParagraph"/>
        <w:numPr>
          <w:ilvl w:val="0"/>
          <w:numId w:val="13"/>
        </w:numPr>
      </w:pPr>
      <w:r>
        <w:t xml:space="preserve">It is an </w:t>
      </w:r>
      <w:r>
        <w:rPr>
          <w:i/>
          <w:iCs/>
        </w:rPr>
        <w:t>unmanaged</w:t>
      </w:r>
      <w:r w:rsidR="00C95536">
        <w:rPr>
          <w:rFonts w:ascii="ZWAdobeF" w:hAnsi="ZWAdobeF" w:cs="ZWAdobeF"/>
          <w:iCs/>
          <w:sz w:val="2"/>
          <w:szCs w:val="2"/>
        </w:rPr>
        <w:t>21F</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1E12D8A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C95536">
        <w:rPr>
          <w:rFonts w:ascii="ZWAdobeF" w:hAnsi="ZWAdobeF" w:cs="ZWAdobeF"/>
          <w:iCs/>
          <w:sz w:val="2"/>
          <w:szCs w:val="2"/>
        </w:rPr>
        <w:t>22F</w:t>
      </w:r>
      <w:r w:rsidR="00A85DBA">
        <w:rPr>
          <w:rStyle w:val="FootnoteReference"/>
          <w:i/>
          <w:iCs/>
        </w:rPr>
        <w:footnoteReference w:id="23"/>
      </w:r>
      <w:r w:rsidR="00BC0E3F">
        <w:rPr>
          <w:i/>
          <w:iCs/>
        </w:rPr>
        <w:t xml:space="preserve"> </w:t>
      </w:r>
      <w:r w:rsidR="00BC0E3F">
        <w:t>or, alternatively place its type in the whitelist file</w:t>
      </w:r>
      <w:r w:rsidR="00C95536">
        <w:rPr>
          <w:rFonts w:ascii="ZWAdobeF" w:hAnsi="ZWAdobeF" w:cs="ZWAdobeF"/>
          <w:sz w:val="2"/>
          <w:szCs w:val="2"/>
        </w:rPr>
        <w:t>23F</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67" w:name="_Toc31538838"/>
      <w:r>
        <w:t>Overview of Tools</w:t>
      </w:r>
      <w:bookmarkEnd w:id="467"/>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68" w:name="_Toc31538839"/>
      <w:r>
        <w:rPr>
          <w:i/>
        </w:rPr>
        <w:t>Vaults</w:t>
      </w:r>
      <w:bookmarkEnd w:id="468"/>
    </w:p>
    <w:p w14:paraId="57C869F0" w14:textId="77777777" w:rsidR="00CA59A9" w:rsidRPr="00CA59A9" w:rsidRDefault="00CA59A9" w:rsidP="00CA59A9"/>
    <w:p w14:paraId="05ACAC86" w14:textId="651BD7AE"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C95536">
        <w:rPr>
          <w:rFonts w:ascii="ZWAdobeF" w:hAnsi="ZWAdobeF" w:cs="ZWAdobeF"/>
          <w:sz w:val="2"/>
          <w:szCs w:val="2"/>
        </w:rPr>
        <w:t>24F</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C95536">
        <w:rPr>
          <w:rFonts w:ascii="ZWAdobeF" w:hAnsi="ZWAdobeF" w:cs="ZWAdobeF"/>
          <w:sz w:val="2"/>
          <w:szCs w:val="2"/>
        </w:rPr>
        <w:t>25F</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69" w:name="_LockedResources"/>
      <w:bookmarkStart w:id="470" w:name="_Toc31538840"/>
      <w:bookmarkEnd w:id="469"/>
      <w:r w:rsidRPr="007B448B">
        <w:rPr>
          <w:i/>
        </w:rPr>
        <w:t>LockedResources</w:t>
      </w:r>
      <w:bookmarkEnd w:id="470"/>
    </w:p>
    <w:p w14:paraId="6D183F55" w14:textId="77777777" w:rsidR="005374FD" w:rsidRPr="005374FD" w:rsidRDefault="005374FD" w:rsidP="005374FD"/>
    <w:p w14:paraId="40AC6861" w14:textId="782E202C"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C95536">
        <w:rPr>
          <w:rFonts w:ascii="ZWAdobeF" w:hAnsi="ZWAdobeF" w:cs="ZWAdobeF"/>
          <w:sz w:val="2"/>
          <w:szCs w:val="2"/>
        </w:rPr>
        <w:t>26F</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71" w:name="_Toc31538841"/>
      <w:r>
        <w:lastRenderedPageBreak/>
        <w:t>Vaults In</w:t>
      </w:r>
      <w:r w:rsidR="00403B74">
        <w:t>-</w:t>
      </w:r>
      <w:r>
        <w:t>Depth</w:t>
      </w:r>
      <w:bookmarkEnd w:id="471"/>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72" w:name="_Functionality_Common_to"/>
      <w:bookmarkStart w:id="473" w:name="_Toc31538842"/>
      <w:bookmarkEnd w:id="472"/>
      <w:r>
        <w:t xml:space="preserve">Functionality Common </w:t>
      </w:r>
      <w:r w:rsidR="007B5C41">
        <w:t>to</w:t>
      </w:r>
      <w:r>
        <w:t xml:space="preserve"> All Vaults</w:t>
      </w:r>
      <w:r w:rsidR="007B5C41">
        <w:t xml:space="preserve"> (intended for public consumption)</w:t>
      </w:r>
      <w:bookmarkEnd w:id="473"/>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74" w:name="_Public_Read_Only"/>
      <w:bookmarkEnd w:id="474"/>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1D9A0570" w:rsidR="00A92855" w:rsidRDefault="005B21D3" w:rsidP="00BA60F9">
      <w:pPr>
        <w:pStyle w:val="Caption"/>
      </w:pPr>
      <w:bookmarkStart w:id="475" w:name="_Toc31538883"/>
      <w:r>
        <w:t xml:space="preserve">Figure </w:t>
      </w:r>
      <w:fldSimple w:instr=" SEQ Figure \* ARABIC ">
        <w:r w:rsidR="00C95536">
          <w:rPr>
            <w:noProof/>
          </w:rPr>
          <w:t>6</w:t>
        </w:r>
      </w:fldSimple>
      <w:r w:rsidR="00431A28">
        <w:rPr>
          <w:noProof/>
        </w:rPr>
        <w:t xml:space="preserve"> </w:t>
      </w:r>
      <w:r w:rsidR="00431A28">
        <w:rPr>
          <w:i w:val="0"/>
          <w:iCs w:val="0"/>
          <w:noProof/>
        </w:rPr>
        <w:t>– Public Properties Common to All Vaults</w:t>
      </w:r>
      <w:bookmarkEnd w:id="475"/>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655318D5" w:rsidR="006B1C4A" w:rsidRPr="00431A28" w:rsidRDefault="005B21D3" w:rsidP="005B21D3">
      <w:pPr>
        <w:pStyle w:val="Caption"/>
        <w:rPr>
          <w:i w:val="0"/>
          <w:iCs w:val="0"/>
        </w:rPr>
      </w:pPr>
      <w:bookmarkStart w:id="476" w:name="_Toc31538884"/>
      <w:r>
        <w:t xml:space="preserve">Figure </w:t>
      </w:r>
      <w:fldSimple w:instr=" SEQ Figure \* ARABIC ">
        <w:r w:rsidR="00C95536">
          <w:rPr>
            <w:noProof/>
          </w:rPr>
          <w:t>7</w:t>
        </w:r>
      </w:fldSimple>
      <w:r w:rsidR="00431A28">
        <w:rPr>
          <w:i w:val="0"/>
          <w:iCs w:val="0"/>
          <w:noProof/>
        </w:rPr>
        <w:t xml:space="preserve"> – Public Methods Common to All Vaults</w:t>
      </w:r>
      <w:bookmarkEnd w:id="476"/>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252EA8E0"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C95536">
        <w:rPr>
          <w:rFonts w:ascii="ZWAdobeF" w:hAnsi="ZWAdobeF" w:cs="ZWAdobeF"/>
          <w:sz w:val="2"/>
          <w:szCs w:val="2"/>
        </w:rPr>
        <w:t>27F</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C95536">
        <w:rPr>
          <w:rFonts w:ascii="ZWAdobeF" w:hAnsi="ZWAdobeF" w:cs="ZWAdobeF"/>
          <w:sz w:val="2"/>
          <w:szCs w:val="2"/>
        </w:rPr>
        <w:t>28F</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0A116D26"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C95536">
        <w:rPr>
          <w:rFonts w:ascii="ZWAdobeF" w:hAnsi="ZWAdobeF" w:cs="ZWAdobeF"/>
          <w:sz w:val="2"/>
          <w:szCs w:val="2"/>
        </w:rPr>
        <w:t>29F</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62012C49" w:rsidR="00F365E1" w:rsidRDefault="00B5430D" w:rsidP="00B5430D">
      <w:pPr>
        <w:pStyle w:val="Caption"/>
        <w:rPr>
          <w:i w:val="0"/>
          <w:iCs w:val="0"/>
          <w:noProof/>
        </w:rPr>
      </w:pPr>
      <w:bookmarkStart w:id="477" w:name="_Toc31538885"/>
      <w:r>
        <w:t xml:space="preserve">Figure </w:t>
      </w:r>
      <w:fldSimple w:instr=" SEQ Figure \* ARABIC ">
        <w:r w:rsidR="00C95536">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477"/>
    </w:p>
    <w:p w14:paraId="5AFADE44" w14:textId="24793A9F" w:rsidR="00403B74" w:rsidRPr="003019AD" w:rsidRDefault="00403B74" w:rsidP="00C73F04">
      <w:pPr>
        <w:pStyle w:val="Heading3"/>
        <w:numPr>
          <w:ilvl w:val="0"/>
          <w:numId w:val="23"/>
        </w:numPr>
        <w:rPr>
          <w:i/>
          <w:iCs/>
        </w:rPr>
      </w:pPr>
      <w:bookmarkStart w:id="478" w:name="_BasicVault&lt;T&gt;"/>
      <w:bookmarkStart w:id="479" w:name="_Toc31538843"/>
      <w:bookmarkEnd w:id="478"/>
      <w:r w:rsidRPr="003019AD">
        <w:rPr>
          <w:i/>
          <w:iCs/>
        </w:rPr>
        <w:t>BasicVault&lt;T&gt;</w:t>
      </w:r>
      <w:bookmarkEnd w:id="479"/>
    </w:p>
    <w:p w14:paraId="56BA02A4" w14:textId="77777777" w:rsidR="0075378D" w:rsidRDefault="0075378D" w:rsidP="009D34A7">
      <w:pPr>
        <w:ind w:firstLine="720"/>
      </w:pPr>
    </w:p>
    <w:p w14:paraId="748E008E" w14:textId="59950120"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C95536">
        <w:rPr>
          <w:rFonts w:ascii="ZWAdobeF" w:hAnsi="ZWAdobeF" w:cs="ZWAdobeF"/>
          <w:sz w:val="2"/>
          <w:szCs w:val="2"/>
        </w:rPr>
        <w:t>30F</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4591CEA"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C95536">
        <w:rPr>
          <w:rFonts w:ascii="ZWAdobeF" w:eastAsia="Times New Roman" w:hAnsi="ZWAdobeF" w:cs="ZWAdobeF"/>
          <w:noProof/>
          <w:sz w:val="2"/>
          <w:szCs w:val="2"/>
        </w:rPr>
        <w:t>31F</w:t>
      </w:r>
      <w:r w:rsidR="004D14EC">
        <w:rPr>
          <w:rStyle w:val="FootnoteReference"/>
          <w:rFonts w:ascii="Consolas" w:eastAsia="Times New Roman" w:hAnsi="Consolas"/>
          <w:noProof/>
          <w:color w:val="000000"/>
          <w:sz w:val="18"/>
          <w:szCs w:val="18"/>
        </w:rPr>
        <w:footnoteReference w:id="32"/>
      </w:r>
    </w:p>
    <w:p w14:paraId="3AD7DCD4" w14:textId="29B7134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C95536">
        <w:rPr>
          <w:rFonts w:ascii="ZWAdobeF" w:eastAsia="Times New Roman" w:hAnsi="ZWAdobeF" w:cs="ZWAdobeF"/>
          <w:noProof/>
          <w:sz w:val="2"/>
          <w:szCs w:val="2"/>
        </w:rPr>
        <w:t>32F</w:t>
      </w:r>
      <w:r w:rsidR="00B11EA1">
        <w:rPr>
          <w:rStyle w:val="FootnoteReference"/>
          <w:rFonts w:ascii="Consolas" w:eastAsia="Times New Roman" w:hAnsi="Consolas"/>
          <w:noProof/>
          <w:color w:val="000000"/>
          <w:sz w:val="18"/>
          <w:szCs w:val="18"/>
        </w:rPr>
        <w:footnoteReference w:id="33"/>
      </w:r>
    </w:p>
    <w:p w14:paraId="49590CE5" w14:textId="6F6A5A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C95536">
        <w:rPr>
          <w:rFonts w:ascii="ZWAdobeF" w:eastAsia="Times New Roman" w:hAnsi="ZWAdobeF" w:cs="ZWAdobeF"/>
          <w:noProof/>
          <w:sz w:val="2"/>
          <w:szCs w:val="2"/>
        </w:rPr>
        <w:t>33F</w:t>
      </w:r>
      <w:r w:rsidR="00173570">
        <w:rPr>
          <w:rStyle w:val="FootnoteReference"/>
          <w:rFonts w:ascii="Consolas" w:eastAsia="Times New Roman" w:hAnsi="Consolas"/>
          <w:noProof/>
          <w:color w:val="000000"/>
          <w:sz w:val="18"/>
          <w:szCs w:val="18"/>
        </w:rPr>
        <w:footnoteReference w:id="34"/>
      </w:r>
    </w:p>
    <w:p w14:paraId="172CA3F8" w14:textId="5E26D780"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C95536">
        <w:rPr>
          <w:rFonts w:ascii="ZWAdobeF" w:eastAsia="Times New Roman" w:hAnsi="ZWAdobeF" w:cs="ZWAdobeF"/>
          <w:noProof/>
          <w:sz w:val="2"/>
          <w:szCs w:val="2"/>
        </w:rPr>
        <w:t>34F</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480" w:name="_MutableResourceVault&lt;T&gt;"/>
      <w:bookmarkStart w:id="481" w:name="_Ref28434590"/>
      <w:bookmarkStart w:id="482" w:name="_Ref28434608"/>
      <w:bookmarkStart w:id="483" w:name="_Toc31538844"/>
      <w:bookmarkEnd w:id="480"/>
      <w:r w:rsidRPr="00300C44">
        <w:rPr>
          <w:rFonts w:eastAsia="Times New Roman"/>
          <w:i/>
          <w:iCs/>
          <w:noProof/>
        </w:rPr>
        <w:t>MutableResourceVault</w:t>
      </w:r>
      <w:r w:rsidR="001B77C0">
        <w:rPr>
          <w:rFonts w:eastAsia="Times New Roman"/>
          <w:i/>
          <w:iCs/>
          <w:noProof/>
        </w:rPr>
        <w:t>&lt;T&gt;</w:t>
      </w:r>
      <w:bookmarkEnd w:id="481"/>
      <w:bookmarkEnd w:id="482"/>
      <w:bookmarkEnd w:id="483"/>
    </w:p>
    <w:p w14:paraId="53815FA1" w14:textId="77777777" w:rsidR="00E57CF0" w:rsidRPr="00E57CF0" w:rsidRDefault="00E57CF0" w:rsidP="00E57CF0"/>
    <w:p w14:paraId="69FA6422" w14:textId="3A79C304"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C95536">
        <w:rPr>
          <w:rFonts w:ascii="ZWAdobeF" w:hAnsi="ZWAdobeF" w:cs="ZWAdobeF"/>
          <w:bCs/>
          <w:sz w:val="2"/>
          <w:szCs w:val="2"/>
        </w:rPr>
        <w:t>35F</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C95536">
        <w:rPr>
          <w:rFonts w:ascii="ZWAdobeF" w:hAnsi="ZWAdobeF" w:cs="ZWAdobeF"/>
          <w:sz w:val="2"/>
          <w:szCs w:val="2"/>
        </w:rPr>
        <w:t>36F</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484" w:name="_MON_1639040444"/>
    <w:bookmarkEnd w:id="484"/>
    <w:p w14:paraId="1409D958" w14:textId="77777777" w:rsidR="00E76206" w:rsidRDefault="00E76206" w:rsidP="00E76206">
      <w:pPr>
        <w:keepNext/>
        <w:ind w:firstLine="720"/>
      </w:pPr>
      <w:r>
        <w:object w:dxaOrig="8295" w:dyaOrig="5058" w14:anchorId="163B3F71">
          <v:shape id="_x0000_i1030" type="#_x0000_t75" style="width:414.35pt;height:252.4pt" o:ole="">
            <v:imagedata r:id="rId22" o:title=""/>
          </v:shape>
          <o:OLEObject Type="Embed" ProgID="Word.Document.12" ShapeID="_x0000_i1030" DrawAspect="Content" ObjectID="_1642151925" r:id="rId23">
            <o:FieldCodes>\s</o:FieldCodes>
          </o:OLEObject>
        </w:object>
      </w:r>
    </w:p>
    <w:p w14:paraId="12273703" w14:textId="139996F2" w:rsidR="00E76206" w:rsidRDefault="00E76206" w:rsidP="00F365E1">
      <w:pPr>
        <w:pStyle w:val="Caption"/>
      </w:pPr>
      <w:bookmarkStart w:id="485" w:name="_Toc31538886"/>
      <w:r>
        <w:t xml:space="preserve">Figure </w:t>
      </w:r>
      <w:fldSimple w:instr=" SEQ Figure \* ARABIC ">
        <w:r w:rsidR="00C95536">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485"/>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486" w:name="_MON_1639041117"/>
    <w:bookmarkEnd w:id="486"/>
    <w:p w14:paraId="345BC29B" w14:textId="04835950" w:rsidR="004C7369" w:rsidRDefault="004C7369" w:rsidP="004C7369">
      <w:pPr>
        <w:keepNext/>
      </w:pPr>
      <w:r>
        <w:object w:dxaOrig="10800" w:dyaOrig="10116" w14:anchorId="5DEE2BFD">
          <v:shape id="_x0000_i1031" type="#_x0000_t75" style="width:540.55pt;height:505.8pt" o:ole="">
            <v:imagedata r:id="rId24" o:title=""/>
          </v:shape>
          <o:OLEObject Type="Embed" ProgID="Word.Document.12" ShapeID="_x0000_i1031" DrawAspect="Content" ObjectID="_1642151926" r:id="rId25">
            <o:FieldCodes>\s</o:FieldCodes>
          </o:OLEObject>
        </w:object>
      </w:r>
    </w:p>
    <w:p w14:paraId="39AA8954" w14:textId="1AABAF6C" w:rsidR="008E39A0" w:rsidRPr="004B4062" w:rsidRDefault="004C7369" w:rsidP="004C7369">
      <w:pPr>
        <w:pStyle w:val="Caption"/>
        <w:rPr>
          <w:i w:val="0"/>
          <w:iCs w:val="0"/>
        </w:rPr>
      </w:pPr>
      <w:bookmarkStart w:id="487" w:name="_Toc31538887"/>
      <w:r>
        <w:t xml:space="preserve">Figure </w:t>
      </w:r>
      <w:fldSimple w:instr=" SEQ Figure \* ARABIC ">
        <w:r w:rsidR="00C95536">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487"/>
    </w:p>
    <w:p w14:paraId="13C46880" w14:textId="6C3B5647"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C95536">
        <w:rPr>
          <w:rFonts w:ascii="ZWAdobeF" w:hAnsi="ZWAdobeF" w:cs="ZWAdobeF"/>
          <w:sz w:val="2"/>
          <w:szCs w:val="2"/>
        </w:rPr>
        <w:t>37F</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B69DC3A"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C95536">
        <w:rPr>
          <w:rFonts w:ascii="ZWAdobeF" w:hAnsi="ZWAdobeF" w:cs="ZWAdobeF"/>
          <w:sz w:val="2"/>
          <w:szCs w:val="2"/>
        </w:rPr>
        <w:t>38F</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488" w:name="_CustomizableMutableResourceVault&lt;T&gt;"/>
      <w:bookmarkStart w:id="489" w:name="_Toc31538845"/>
      <w:bookmarkEnd w:id="488"/>
      <w:r w:rsidRPr="00160D0D">
        <w:rPr>
          <w:i/>
          <w:iCs/>
        </w:rPr>
        <w:t>Customizable</w:t>
      </w:r>
      <w:r w:rsidR="00300C44" w:rsidRPr="00300C44">
        <w:rPr>
          <w:i/>
          <w:iCs/>
        </w:rPr>
        <w:t>MutableResourceVault</w:t>
      </w:r>
      <w:r w:rsidR="00160D0D" w:rsidRPr="00160D0D">
        <w:rPr>
          <w:i/>
          <w:iCs/>
        </w:rPr>
        <w:t>&lt;T&gt;</w:t>
      </w:r>
      <w:bookmarkEnd w:id="489"/>
    </w:p>
    <w:p w14:paraId="7C61ED08" w14:textId="53CF59D2" w:rsidR="006C37DC" w:rsidRDefault="006C37DC" w:rsidP="006C37DC"/>
    <w:p w14:paraId="272B5557" w14:textId="67326F6A"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C95536">
        <w:rPr>
          <w:rFonts w:ascii="ZWAdobeF" w:hAnsi="ZWAdobeF" w:cs="ZWAdobeF"/>
          <w:sz w:val="2"/>
          <w:szCs w:val="2"/>
        </w:rPr>
        <w:t>39F</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490" w:name="_Toc31538846"/>
      <w:r w:rsidRPr="007B448B">
        <w:lastRenderedPageBreak/>
        <w:t>LockedResources</w:t>
      </w:r>
      <w:r w:rsidR="00160D0D">
        <w:t xml:space="preserve"> </w:t>
      </w:r>
      <w:r w:rsidR="00160D0D" w:rsidRPr="00C73F04">
        <w:t>In-Depth</w:t>
      </w:r>
      <w:bookmarkEnd w:id="490"/>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491" w:name="_Toc31538847"/>
      <w:r>
        <w:t>Common Functionality</w:t>
      </w:r>
      <w:bookmarkEnd w:id="491"/>
    </w:p>
    <w:p w14:paraId="6B86F4EC" w14:textId="77777777" w:rsidR="004A74DD" w:rsidRPr="004A74DD" w:rsidRDefault="004A74DD" w:rsidP="004A74DD"/>
    <w:p w14:paraId="5D1596ED" w14:textId="14E92740"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C95536">
        <w:rPr>
          <w:rFonts w:ascii="ZWAdobeF" w:hAnsi="ZWAdobeF" w:cs="ZWAdobeF"/>
          <w:iCs/>
          <w:sz w:val="2"/>
          <w:szCs w:val="2"/>
        </w:rPr>
        <w:t>40F</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492" w:name="_Toc31538848"/>
      <w:r w:rsidRPr="008A3C72">
        <w:rPr>
          <w:i/>
          <w:iCs/>
        </w:rPr>
        <w:t>LockedVaultObject&lt;TVault, [VaultSafeTypeParam] T&gt;</w:t>
      </w:r>
      <w:bookmarkEnd w:id="492"/>
    </w:p>
    <w:p w14:paraId="73816E1D" w14:textId="476A44C6" w:rsidR="0095775F" w:rsidRDefault="0095775F" w:rsidP="0095775F"/>
    <w:p w14:paraId="52DD2BAE" w14:textId="6B4B41DF"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sidR="00C95536">
        <w:rPr>
          <w:rFonts w:ascii="ZWAdobeF" w:hAnsi="ZWAdobeF" w:cs="ZWAdobeF"/>
          <w:sz w:val="2"/>
          <w:szCs w:val="2"/>
        </w:rPr>
        <w:t>41F</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C95536">
        <w:rPr>
          <w:rFonts w:ascii="ZWAdobeF" w:hAnsi="ZWAdobeF" w:cs="ZWAdobeF"/>
          <w:sz w:val="2"/>
          <w:szCs w:val="2"/>
        </w:rPr>
        <w:t>42F</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493" w:name="_MON_1639046950"/>
    <w:bookmarkEnd w:id="493"/>
    <w:p w14:paraId="670F1BD6" w14:textId="49C2A9FB" w:rsidR="00DC549A" w:rsidRDefault="00DC549A" w:rsidP="00DC549A">
      <w:pPr>
        <w:keepNext/>
        <w:ind w:firstLine="720"/>
      </w:pPr>
      <w:r>
        <w:object w:dxaOrig="9360" w:dyaOrig="9121" w14:anchorId="4C0EEDC8">
          <v:shape id="_x0000_i1032" type="#_x0000_t75" style="width:468.45pt;height:456.5pt" o:ole="">
            <v:imagedata r:id="rId26" o:title=""/>
          </v:shape>
          <o:OLEObject Type="Embed" ProgID="Word.Document.12" ShapeID="_x0000_i1032" DrawAspect="Content" ObjectID="_1642151927" r:id="rId27">
            <o:FieldCodes>\s</o:FieldCodes>
          </o:OLEObject>
        </w:object>
      </w:r>
    </w:p>
    <w:p w14:paraId="1EE1EBF0" w14:textId="65C41D22" w:rsidR="00DC549A" w:rsidRPr="00025FC2" w:rsidRDefault="00DC549A" w:rsidP="00DC549A">
      <w:pPr>
        <w:pStyle w:val="Caption"/>
      </w:pPr>
      <w:bookmarkStart w:id="494" w:name="_Toc31538888"/>
      <w:r>
        <w:t xml:space="preserve">Figure </w:t>
      </w:r>
      <w:fldSimple w:instr=" SEQ Figure \* ARABIC ">
        <w:r w:rsidR="00C95536">
          <w:rPr>
            <w:noProof/>
          </w:rPr>
          <w:t>11</w:t>
        </w:r>
      </w:fldSimple>
      <w:r w:rsidR="00B65F07">
        <w:rPr>
          <w:noProof/>
        </w:rPr>
        <w:t xml:space="preserve"> </w:t>
      </w:r>
      <w:r w:rsidR="00B65F07">
        <w:rPr>
          <w:i w:val="0"/>
          <w:iCs w:val="0"/>
          <w:noProof/>
        </w:rPr>
        <w:t>– Care is Needed When Working With Mutable Structs</w:t>
      </w:r>
      <w:bookmarkEnd w:id="494"/>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24A7BFDD" w:rsidR="004A74DD" w:rsidRPr="001875A3" w:rsidRDefault="00D43379" w:rsidP="00D43379">
      <w:pPr>
        <w:pStyle w:val="Caption"/>
        <w:rPr>
          <w:i w:val="0"/>
          <w:iCs w:val="0"/>
        </w:rPr>
      </w:pPr>
      <w:bookmarkStart w:id="495" w:name="_Toc31538889"/>
      <w:r>
        <w:t xml:space="preserve">Figure </w:t>
      </w:r>
      <w:fldSimple w:instr=" SEQ Figure \* ARABIC ">
        <w:r w:rsidR="00C95536">
          <w:rPr>
            <w:noProof/>
          </w:rPr>
          <w:t>12</w:t>
        </w:r>
      </w:fldSimple>
      <w:r w:rsidR="001875A3">
        <w:rPr>
          <w:noProof/>
        </w:rPr>
        <w:t xml:space="preserve"> </w:t>
      </w:r>
      <w:r w:rsidR="001875A3">
        <w:rPr>
          <w:i w:val="0"/>
          <w:iCs w:val="0"/>
          <w:noProof/>
        </w:rPr>
        <w:t>– Output Mutable Struct Demonstration</w:t>
      </w:r>
      <w:bookmarkEnd w:id="495"/>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4E678EB6" w:rsidR="00AF08F8" w:rsidRDefault="0000441B" w:rsidP="00E50D74">
      <w:pPr>
        <w:pStyle w:val="Heading3"/>
        <w:numPr>
          <w:ilvl w:val="0"/>
          <w:numId w:val="24"/>
        </w:numPr>
        <w:rPr>
          <w:i/>
          <w:iCs/>
        </w:rPr>
      </w:pPr>
      <w:bookmarkStart w:id="496" w:name="_Toc31538849"/>
      <w:r w:rsidRPr="0000441B">
        <w:rPr>
          <w:i/>
          <w:iCs/>
        </w:rPr>
        <w:t>LockedVaultMutableResource&lt;TVault, TResource&gt;</w:t>
      </w:r>
      <w:bookmarkEnd w:id="496"/>
    </w:p>
    <w:p w14:paraId="0930DA74" w14:textId="760F281D" w:rsidR="00AF08F8" w:rsidRDefault="00AF08F8" w:rsidP="00AF08F8"/>
    <w:p w14:paraId="3E82CDA2" w14:textId="412B0105"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C95536">
        <w:rPr>
          <w:rFonts w:ascii="ZWAdobeF" w:hAnsi="ZWAdobeF" w:cs="ZWAdobeF"/>
          <w:iCs/>
          <w:sz w:val="2"/>
          <w:szCs w:val="2"/>
        </w:rPr>
        <w:t>43F</w:t>
      </w:r>
      <w:r w:rsidR="002F53F1" w:rsidRPr="00771953">
        <w:rPr>
          <w:rStyle w:val="FootnoteReference"/>
        </w:rPr>
        <w:footnoteReference w:id="44"/>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497" w:name="_LockedVaultMutableResource_Delegate"/>
      <w:bookmarkEnd w:id="497"/>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498" w:name="_MON_1639048630"/>
    <w:bookmarkEnd w:id="498"/>
    <w:p w14:paraId="0AB1F59C" w14:textId="6A8FBCCA" w:rsidR="00593255" w:rsidRDefault="00B53422" w:rsidP="00593255">
      <w:pPr>
        <w:keepNext/>
      </w:pPr>
      <w:r>
        <w:object w:dxaOrig="9855" w:dyaOrig="9492" w14:anchorId="4D217A97">
          <v:shape id="_x0000_i1033" type="#_x0000_t75" style="width:492.75pt;height:474.6pt" o:ole="">
            <v:imagedata r:id="rId29" o:title=""/>
          </v:shape>
          <o:OLEObject Type="Embed" ProgID="Word.Document.12" ShapeID="_x0000_i1033" DrawAspect="Content" ObjectID="_1642151928" r:id="rId30">
            <o:FieldCodes>\s</o:FieldCodes>
          </o:OLEObject>
        </w:object>
      </w:r>
    </w:p>
    <w:p w14:paraId="49EACBEE" w14:textId="6C5440AA" w:rsidR="00540B2F" w:rsidRPr="00B65F07" w:rsidRDefault="00593255" w:rsidP="00540B2F">
      <w:pPr>
        <w:pStyle w:val="Caption"/>
        <w:rPr>
          <w:i w:val="0"/>
          <w:iCs w:val="0"/>
        </w:rPr>
      </w:pPr>
      <w:bookmarkStart w:id="499" w:name="_Ref29635364"/>
      <w:bookmarkStart w:id="500" w:name="_Ref29635350"/>
      <w:bookmarkStart w:id="501" w:name="_Toc31538890"/>
      <w:r>
        <w:t xml:space="preserve">Figure </w:t>
      </w:r>
      <w:fldSimple w:instr=" SEQ Figure \* ARABIC ">
        <w:r w:rsidR="00C95536">
          <w:rPr>
            <w:noProof/>
          </w:rPr>
          <w:t>13</w:t>
        </w:r>
      </w:fldSimple>
      <w:bookmarkEnd w:id="499"/>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500"/>
      <w:bookmarkEnd w:id="501"/>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502" w:name="_MON_1639048967"/>
      <w:bookmarkEnd w:id="502"/>
      <w:r w:rsidR="000A60AB">
        <w:object w:dxaOrig="9360" w:dyaOrig="7152" w14:anchorId="06E08E4F">
          <v:shape id="_x0000_i1034" type="#_x0000_t75" style="width:468.45pt;height:357.25pt" o:ole="">
            <v:imagedata r:id="rId31" o:title=""/>
          </v:shape>
          <o:OLEObject Type="Embed" ProgID="Word.Document.12" ShapeID="_x0000_i1034" DrawAspect="Content" ObjectID="_1642151929" r:id="rId32">
            <o:FieldCodes>\s</o:FieldCodes>
          </o:OLEObject>
        </w:object>
      </w:r>
    </w:p>
    <w:p w14:paraId="4F78066D" w14:textId="4F23DE10" w:rsidR="0083739D" w:rsidRPr="00B65F07" w:rsidRDefault="009C01D7" w:rsidP="009C01D7">
      <w:pPr>
        <w:pStyle w:val="Caption"/>
        <w:rPr>
          <w:i w:val="0"/>
          <w:iCs w:val="0"/>
        </w:rPr>
      </w:pPr>
      <w:bookmarkStart w:id="503" w:name="_Toc31538891"/>
      <w:r>
        <w:t xml:space="preserve">Figure </w:t>
      </w:r>
      <w:fldSimple w:instr=" SEQ Figure \* ARABIC ">
        <w:r w:rsidR="00C95536">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503"/>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r w:rsidR="00507CC8">
        <w:t>vault-safe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29D30425"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C95536">
        <w:rPr>
          <w:rFonts w:ascii="ZWAdobeF" w:hAnsi="ZWAdobeF" w:cs="ZWAdobeF"/>
          <w:sz w:val="2"/>
          <w:szCs w:val="2"/>
        </w:rPr>
        <w:t>44F</w:t>
      </w:r>
      <w:r w:rsidR="00123C08">
        <w:rPr>
          <w:rStyle w:val="FootnoteReference"/>
        </w:rPr>
        <w:footnoteReference w:id="45"/>
      </w:r>
    </w:p>
    <w:p w14:paraId="42AE3762" w14:textId="456CB31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C95536">
        <w:rPr>
          <w:rFonts w:ascii="ZWAdobeF" w:hAnsi="ZWAdobeF" w:cs="ZWAdobeF"/>
          <w:iCs/>
          <w:sz w:val="2"/>
          <w:szCs w:val="2"/>
        </w:rPr>
        <w:t>45F</w:t>
      </w:r>
      <w:r w:rsidR="00EC55C6">
        <w:rPr>
          <w:rStyle w:val="FootnoteReference"/>
          <w:i/>
          <w:iCs/>
        </w:rPr>
        <w:footnoteReference w:id="4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C95536">
        <w:rPr>
          <w:rFonts w:ascii="ZWAdobeF" w:hAnsi="ZWAdobeF" w:cs="ZWAdobeF"/>
          <w:sz w:val="2"/>
          <w:szCs w:val="2"/>
        </w:rPr>
        <w:t>46F</w:t>
      </w:r>
      <w:r w:rsidR="007578CF">
        <w:rPr>
          <w:rStyle w:val="FootnoteReference"/>
        </w:rPr>
        <w:footnoteReference w:id="47"/>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504" w:name="_MON_1639067081"/>
    <w:bookmarkEnd w:id="504"/>
    <w:p w14:paraId="42EED439" w14:textId="77777777" w:rsidR="007F5715" w:rsidRDefault="007F5715" w:rsidP="007F5715">
      <w:pPr>
        <w:keepNext/>
      </w:pPr>
      <w:r>
        <w:object w:dxaOrig="10800" w:dyaOrig="6229" w14:anchorId="447C92B7">
          <v:shape id="_x0000_i1035" type="#_x0000_t75" style="width:540pt;height:311.45pt" o:ole="">
            <v:imagedata r:id="rId33" o:title=""/>
          </v:shape>
          <o:OLEObject Type="Embed" ProgID="Word.Document.12" ShapeID="_x0000_i1035" DrawAspect="Content" ObjectID="_1642151930" r:id="rId34">
            <o:FieldCodes>\s</o:FieldCodes>
          </o:OLEObject>
        </w:object>
      </w:r>
    </w:p>
    <w:p w14:paraId="217D2B85" w14:textId="67864910" w:rsidR="007F5715" w:rsidRDefault="007F5715" w:rsidP="007F5715">
      <w:pPr>
        <w:pStyle w:val="Caption"/>
      </w:pPr>
      <w:bookmarkStart w:id="505" w:name="_Toc31538892"/>
      <w:r>
        <w:t xml:space="preserve">Figure </w:t>
      </w:r>
      <w:fldSimple w:instr=" SEQ Figure \* ARABIC ">
        <w:r w:rsidR="00C95536">
          <w:rPr>
            <w:noProof/>
          </w:rPr>
          <w:t>15</w:t>
        </w:r>
      </w:fldSimple>
      <w:r>
        <w:t xml:space="preserve"> </w:t>
      </w:r>
      <w:r>
        <w:rPr>
          <w:i w:val="0"/>
          <w:iCs w:val="0"/>
        </w:rPr>
        <w:t>-- VaultQuery Demonstration</w:t>
      </w:r>
      <w:bookmarkEnd w:id="505"/>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E8122C1" w:rsidR="00286061" w:rsidRPr="008813CA" w:rsidRDefault="00286061" w:rsidP="008F0F5E">
                            <w:pPr>
                              <w:pStyle w:val="Caption"/>
                              <w:rPr>
                                <w:noProof/>
                                <w:sz w:val="26"/>
                                <w:szCs w:val="26"/>
                              </w:rPr>
                            </w:pPr>
                            <w:bookmarkStart w:id="506" w:name="_Toc31538893"/>
                            <w:r>
                              <w:t xml:space="preserve">Figure </w:t>
                            </w:r>
                            <w:fldSimple w:instr=" SEQ Figure \* ARABIC ">
                              <w:r w:rsidR="00C95536">
                                <w:rPr>
                                  <w:noProof/>
                                </w:rPr>
                                <w:t>16</w:t>
                              </w:r>
                            </w:fldSimple>
                            <w:r>
                              <w:t xml:space="preserve"> -- </w:t>
                            </w:r>
                            <w:r>
                              <w:rPr>
                                <w:i w:val="0"/>
                                <w:iCs w:val="0"/>
                              </w:rPr>
                              <w:t>VaultQuery Demo Output</w:t>
                            </w:r>
                            <w:bookmarkEnd w:id="5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2E8122C1" w:rsidR="00286061" w:rsidRPr="008813CA" w:rsidRDefault="00286061" w:rsidP="008F0F5E">
                      <w:pPr>
                        <w:pStyle w:val="Caption"/>
                        <w:rPr>
                          <w:noProof/>
                          <w:sz w:val="26"/>
                          <w:szCs w:val="26"/>
                        </w:rPr>
                      </w:pPr>
                      <w:bookmarkStart w:id="507" w:name="_Toc31538893"/>
                      <w:r>
                        <w:t xml:space="preserve">Figure </w:t>
                      </w:r>
                      <w:fldSimple w:instr=" SEQ Figure \* ARABIC ">
                        <w:r w:rsidR="00C95536">
                          <w:rPr>
                            <w:noProof/>
                          </w:rPr>
                          <w:t>16</w:t>
                        </w:r>
                      </w:fldSimple>
                      <w:r>
                        <w:t xml:space="preserve"> -- </w:t>
                      </w:r>
                      <w:r>
                        <w:rPr>
                          <w:i w:val="0"/>
                          <w:iCs w:val="0"/>
                        </w:rPr>
                        <w:t>VaultQuery Demo Output</w:t>
                      </w:r>
                      <w:bookmarkEnd w:id="507"/>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286061" w:rsidRDefault="00286061" w:rsidP="00593995">
                            <w:pPr>
                              <w:rPr>
                                <w:noProof/>
                              </w:rPr>
                            </w:pPr>
                            <w:r>
                              <w:rPr>
                                <w:noProof/>
                              </w:rPr>
                              <w:t>Performing DemonstrateQueries...</w:t>
                            </w:r>
                          </w:p>
                          <w:p w14:paraId="7A4BDF1D" w14:textId="77777777" w:rsidR="00286061" w:rsidRDefault="00286061" w:rsidP="00593995">
                            <w:pPr>
                              <w:rPr>
                                <w:noProof/>
                              </w:rPr>
                            </w:pPr>
                            <w:r>
                              <w:rPr>
                                <w:noProof/>
                              </w:rPr>
                              <w:t>Contents: Hello, world!.</w:t>
                            </w:r>
                          </w:p>
                          <w:p w14:paraId="4BBB44A9" w14:textId="77777777" w:rsidR="00286061" w:rsidRDefault="00286061" w:rsidP="00593995">
                            <w:pPr>
                              <w:rPr>
                                <w:noProof/>
                              </w:rPr>
                            </w:pPr>
                            <w:r>
                              <w:rPr>
                                <w:noProof/>
                              </w:rPr>
                              <w:t>Length of contents (content length: [13]) plus [ancillaryValue] of [7]: 20</w:t>
                            </w:r>
                          </w:p>
                          <w:p w14:paraId="01CD9BEA" w14:textId="558D8B5E" w:rsidR="00286061" w:rsidRDefault="00286061"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286061" w:rsidRDefault="00286061" w:rsidP="00593995">
                      <w:pPr>
                        <w:rPr>
                          <w:noProof/>
                        </w:rPr>
                      </w:pPr>
                      <w:r>
                        <w:rPr>
                          <w:noProof/>
                        </w:rPr>
                        <w:t>Performing DemonstrateQueries...</w:t>
                      </w:r>
                    </w:p>
                    <w:p w14:paraId="7A4BDF1D" w14:textId="77777777" w:rsidR="00286061" w:rsidRDefault="00286061" w:rsidP="00593995">
                      <w:pPr>
                        <w:rPr>
                          <w:noProof/>
                        </w:rPr>
                      </w:pPr>
                      <w:r>
                        <w:rPr>
                          <w:noProof/>
                        </w:rPr>
                        <w:t>Contents: Hello, world!.</w:t>
                      </w:r>
                    </w:p>
                    <w:p w14:paraId="4BBB44A9" w14:textId="77777777" w:rsidR="00286061" w:rsidRDefault="00286061" w:rsidP="00593995">
                      <w:pPr>
                        <w:rPr>
                          <w:noProof/>
                        </w:rPr>
                      </w:pPr>
                      <w:r>
                        <w:rPr>
                          <w:noProof/>
                        </w:rPr>
                        <w:t>Length of contents (content length: [13]) plus [ancillaryValue] of [7]: 20</w:t>
                      </w:r>
                    </w:p>
                    <w:p w14:paraId="01CD9BEA" w14:textId="558D8B5E" w:rsidR="00286061" w:rsidRDefault="00286061"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508" w:name="_MON_1639068359"/>
    <w:bookmarkEnd w:id="508"/>
    <w:p w14:paraId="4B6ED0B5" w14:textId="77777777" w:rsidR="003F46B7" w:rsidRDefault="00D35E25" w:rsidP="003F46B7">
      <w:pPr>
        <w:keepNext/>
        <w:ind w:firstLine="720"/>
      </w:pPr>
      <w:r>
        <w:object w:dxaOrig="11790" w:dyaOrig="8902" w14:anchorId="240AC8B4">
          <v:shape id="_x0000_i1036" type="#_x0000_t75" style="width:589.5pt;height:445.1pt" o:ole="">
            <v:imagedata r:id="rId35" o:title=""/>
          </v:shape>
          <o:OLEObject Type="Embed" ProgID="Word.Document.12" ShapeID="_x0000_i1036" DrawAspect="Content" ObjectID="_1642151931" r:id="rId36">
            <o:FieldCodes>\s</o:FieldCodes>
          </o:OLEObject>
        </w:object>
      </w:r>
    </w:p>
    <w:p w14:paraId="56FC51C9" w14:textId="7BCA5DE8" w:rsidR="00297688" w:rsidRDefault="003F46B7" w:rsidP="003F46B7">
      <w:pPr>
        <w:pStyle w:val="Caption"/>
        <w:rPr>
          <w:i w:val="0"/>
          <w:iCs w:val="0"/>
        </w:rPr>
      </w:pPr>
      <w:bookmarkStart w:id="509" w:name="_Toc31538894"/>
      <w:r>
        <w:t xml:space="preserve">Figure </w:t>
      </w:r>
      <w:fldSimple w:instr=" SEQ Figure \* ARABIC ">
        <w:r w:rsidR="00C95536">
          <w:rPr>
            <w:noProof/>
          </w:rPr>
          <w:t>17</w:t>
        </w:r>
      </w:fldSimple>
      <w:r>
        <w:t xml:space="preserve">  </w:t>
      </w:r>
      <w:r>
        <w:softHyphen/>
      </w:r>
      <w:r>
        <w:rPr>
          <w:i w:val="0"/>
          <w:iCs w:val="0"/>
        </w:rPr>
        <w:t>-- VaultAction Demonstration</w:t>
      </w:r>
      <w:bookmarkEnd w:id="509"/>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47C1875" w:rsidR="00286061" w:rsidRPr="006C74A2" w:rsidRDefault="00286061" w:rsidP="0084098E">
                            <w:pPr>
                              <w:pStyle w:val="Caption"/>
                              <w:rPr>
                                <w:noProof/>
                                <w:sz w:val="26"/>
                                <w:szCs w:val="26"/>
                              </w:rPr>
                            </w:pPr>
                            <w:bookmarkStart w:id="510" w:name="_Toc31538895"/>
                            <w:r>
                              <w:t xml:space="preserve">Figure </w:t>
                            </w:r>
                            <w:fldSimple w:instr=" SEQ Figure \* ARABIC ">
                              <w:r w:rsidR="00C95536">
                                <w:rPr>
                                  <w:noProof/>
                                </w:rPr>
                                <w:t>18</w:t>
                              </w:r>
                            </w:fldSimple>
                            <w:r>
                              <w:t xml:space="preserve"> </w:t>
                            </w:r>
                            <w:r>
                              <w:softHyphen/>
                            </w:r>
                            <w:r>
                              <w:rPr>
                                <w:i w:val="0"/>
                                <w:iCs w:val="0"/>
                              </w:rPr>
                              <w:t>-- VaultAction Demo Output</w:t>
                            </w:r>
                            <w:bookmarkEnd w:id="5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047C1875" w:rsidR="00286061" w:rsidRPr="006C74A2" w:rsidRDefault="00286061" w:rsidP="0084098E">
                      <w:pPr>
                        <w:pStyle w:val="Caption"/>
                        <w:rPr>
                          <w:noProof/>
                          <w:sz w:val="26"/>
                          <w:szCs w:val="26"/>
                        </w:rPr>
                      </w:pPr>
                      <w:bookmarkStart w:id="511" w:name="_Toc31538895"/>
                      <w:r>
                        <w:t xml:space="preserve">Figure </w:t>
                      </w:r>
                      <w:fldSimple w:instr=" SEQ Figure \* ARABIC ">
                        <w:r w:rsidR="00C95536">
                          <w:rPr>
                            <w:noProof/>
                          </w:rPr>
                          <w:t>18</w:t>
                        </w:r>
                      </w:fldSimple>
                      <w:r>
                        <w:t xml:space="preserve"> </w:t>
                      </w:r>
                      <w:r>
                        <w:softHyphen/>
                      </w:r>
                      <w:r>
                        <w:rPr>
                          <w:i w:val="0"/>
                          <w:iCs w:val="0"/>
                        </w:rPr>
                        <w:t>-- VaultAction Demo Output</w:t>
                      </w:r>
                      <w:bookmarkEnd w:id="511"/>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286061" w:rsidRDefault="00286061" w:rsidP="0084098E">
                            <w:pPr>
                              <w:rPr>
                                <w:noProof/>
                              </w:rPr>
                            </w:pPr>
                            <w:r>
                              <w:rPr>
                                <w:noProof/>
                              </w:rPr>
                              <w:t>Performing DemonstrateActions...</w:t>
                            </w:r>
                          </w:p>
                          <w:p w14:paraId="6DB60B16" w14:textId="77777777" w:rsidR="00286061" w:rsidRDefault="00286061" w:rsidP="0084098E">
                            <w:pPr>
                              <w:rPr>
                                <w:noProof/>
                              </w:rPr>
                            </w:pPr>
                            <w:r>
                              <w:rPr>
                                <w:noProof/>
                              </w:rPr>
                              <w:t>Reversed Upper/Lower res: hELLO, WORLD!</w:t>
                            </w:r>
                          </w:p>
                          <w:p w14:paraId="662BFDD7" w14:textId="7BD44A71" w:rsidR="00286061" w:rsidRDefault="00286061"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286061" w:rsidRDefault="00286061" w:rsidP="0084098E">
                      <w:pPr>
                        <w:rPr>
                          <w:noProof/>
                        </w:rPr>
                      </w:pPr>
                      <w:r>
                        <w:rPr>
                          <w:noProof/>
                        </w:rPr>
                        <w:t>Performing DemonstrateActions...</w:t>
                      </w:r>
                    </w:p>
                    <w:p w14:paraId="6DB60B16" w14:textId="77777777" w:rsidR="00286061" w:rsidRDefault="00286061" w:rsidP="0084098E">
                      <w:pPr>
                        <w:rPr>
                          <w:noProof/>
                        </w:rPr>
                      </w:pPr>
                      <w:r>
                        <w:rPr>
                          <w:noProof/>
                        </w:rPr>
                        <w:t>Reversed Upper/Lower res: hELLO, WORLD!</w:t>
                      </w:r>
                    </w:p>
                    <w:p w14:paraId="662BFDD7" w14:textId="7BD44A71" w:rsidR="00286061" w:rsidRDefault="00286061" w:rsidP="0084098E">
                      <w:pPr>
                        <w:rPr>
                          <w:noProof/>
                        </w:rPr>
                      </w:pPr>
                      <w:r>
                        <w:rPr>
                          <w:noProof/>
                        </w:rPr>
                        <w:t>Made chars at idx divisble by 3 q: [qELqO,qWOqLDq]</w:t>
                      </w:r>
                    </w:p>
                  </w:txbxContent>
                </v:textbox>
                <w10:wrap type="square"/>
              </v:shape>
            </w:pict>
          </mc:Fallback>
        </mc:AlternateContent>
      </w:r>
    </w:p>
    <w:bookmarkStart w:id="512" w:name="_MON_1639070253"/>
    <w:bookmarkEnd w:id="512"/>
    <w:p w14:paraId="680852CE" w14:textId="006161BB" w:rsidR="009B6576" w:rsidRDefault="00A5001F" w:rsidP="009B6576">
      <w:pPr>
        <w:keepNext/>
      </w:pPr>
      <w:r>
        <w:object w:dxaOrig="10800" w:dyaOrig="12013" w14:anchorId="3DC54E8F">
          <v:shape id="_x0000_i1037" type="#_x0000_t75" style="width:540pt;height:600.65pt" o:ole="">
            <v:imagedata r:id="rId37" o:title=""/>
          </v:shape>
          <o:OLEObject Type="Embed" ProgID="Word.Document.12" ShapeID="_x0000_i1037" DrawAspect="Content" ObjectID="_1642151932" r:id="rId38">
            <o:FieldCodes>\s</o:FieldCodes>
          </o:OLEObject>
        </w:object>
      </w:r>
    </w:p>
    <w:p w14:paraId="2EBA593F" w14:textId="35C4AA59" w:rsidR="009B6576" w:rsidRDefault="009B6576" w:rsidP="009B6576">
      <w:pPr>
        <w:pStyle w:val="Caption"/>
        <w:rPr>
          <w:i w:val="0"/>
          <w:iCs w:val="0"/>
        </w:rPr>
      </w:pPr>
      <w:bookmarkStart w:id="513" w:name="_Toc31538896"/>
      <w:r>
        <w:t xml:space="preserve">Figure </w:t>
      </w:r>
      <w:fldSimple w:instr=" SEQ Figure \* ARABIC ">
        <w:r w:rsidR="00C95536">
          <w:rPr>
            <w:noProof/>
          </w:rPr>
          <w:t>19</w:t>
        </w:r>
      </w:fldSimple>
      <w:r w:rsidR="00EA4670">
        <w:t xml:space="preserve"> </w:t>
      </w:r>
      <w:r w:rsidR="00EA4670">
        <w:rPr>
          <w:i w:val="0"/>
          <w:iCs w:val="0"/>
        </w:rPr>
        <w:t>– VaultMixedOperation Demonstration</w:t>
      </w:r>
      <w:bookmarkEnd w:id="513"/>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4A252FDF" w:rsidR="00286061" w:rsidRPr="005353D6" w:rsidRDefault="00286061" w:rsidP="00ED296C">
                            <w:pPr>
                              <w:pStyle w:val="Caption"/>
                              <w:rPr>
                                <w:noProof/>
                                <w:sz w:val="26"/>
                                <w:szCs w:val="26"/>
                              </w:rPr>
                            </w:pPr>
                            <w:bookmarkStart w:id="514" w:name="_Toc31538897"/>
                            <w:r>
                              <w:t xml:space="preserve">Figure </w:t>
                            </w:r>
                            <w:fldSimple w:instr=" SEQ Figure \* ARABIC ">
                              <w:r w:rsidR="00C95536">
                                <w:rPr>
                                  <w:noProof/>
                                </w:rPr>
                                <w:t>20</w:t>
                              </w:r>
                            </w:fldSimple>
                            <w:r>
                              <w:t xml:space="preserve"> </w:t>
                            </w:r>
                            <w:r>
                              <w:rPr>
                                <w:i w:val="0"/>
                                <w:iCs w:val="0"/>
                              </w:rPr>
                              <w:t>-- VaultMixedOperation Demo Output</w:t>
                            </w:r>
                            <w:bookmarkEnd w:id="5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4A252FDF" w:rsidR="00286061" w:rsidRPr="005353D6" w:rsidRDefault="00286061" w:rsidP="00ED296C">
                      <w:pPr>
                        <w:pStyle w:val="Caption"/>
                        <w:rPr>
                          <w:noProof/>
                          <w:sz w:val="26"/>
                          <w:szCs w:val="26"/>
                        </w:rPr>
                      </w:pPr>
                      <w:bookmarkStart w:id="515" w:name="_Toc31538897"/>
                      <w:r>
                        <w:t xml:space="preserve">Figure </w:t>
                      </w:r>
                      <w:fldSimple w:instr=" SEQ Figure \* ARABIC ">
                        <w:r w:rsidR="00C95536">
                          <w:rPr>
                            <w:noProof/>
                          </w:rPr>
                          <w:t>20</w:t>
                        </w:r>
                      </w:fldSimple>
                      <w:r>
                        <w:t xml:space="preserve"> </w:t>
                      </w:r>
                      <w:r>
                        <w:rPr>
                          <w:i w:val="0"/>
                          <w:iCs w:val="0"/>
                        </w:rPr>
                        <w:t>-- VaultMixedOperation Demo Output</w:t>
                      </w:r>
                      <w:bookmarkEnd w:id="515"/>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286061" w:rsidRDefault="00286061" w:rsidP="0056791D">
                            <w:pPr>
                              <w:rPr>
                                <w:noProof/>
                              </w:rPr>
                            </w:pPr>
                            <w:r>
                              <w:rPr>
                                <w:noProof/>
                              </w:rPr>
                              <w:t>Performing DemonstrateMixedOperations...</w:t>
                            </w:r>
                          </w:p>
                          <w:p w14:paraId="29F394C4" w14:textId="1FE88DC8" w:rsidR="00286061" w:rsidRDefault="00286061"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286061" w:rsidRDefault="00286061" w:rsidP="0056791D">
                      <w:pPr>
                        <w:rPr>
                          <w:noProof/>
                        </w:rPr>
                      </w:pPr>
                      <w:r>
                        <w:rPr>
                          <w:noProof/>
                        </w:rPr>
                        <w:t>Performing DemonstrateMixedOperations...</w:t>
                      </w:r>
                    </w:p>
                    <w:p w14:paraId="29F394C4" w14:textId="1FE88DC8" w:rsidR="00286061" w:rsidRDefault="00286061"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782181EB" w14:textId="4E8C2E90" w:rsidR="00C912BF" w:rsidDel="00AA049B" w:rsidRDefault="00AA049B" w:rsidP="00F9454A">
      <w:pPr>
        <w:rPr>
          <w:del w:id="516" w:author="Christopher Susie" w:date="2020-02-02T12:22:00Z"/>
        </w:rPr>
      </w:pPr>
      <w:ins w:id="517" w:author="Christopher Susie" w:date="2020-02-02T12:22:00Z">
        <w:r>
          <w:tab/>
        </w:r>
      </w:ins>
    </w:p>
    <w:p w14:paraId="3686853A" w14:textId="761FB160" w:rsidR="00A07E3D" w:rsidRDefault="00F9454A">
      <w:pPr>
        <w:pPrChange w:id="518" w:author="Christopher Susie" w:date="2020-02-02T12:22:00Z">
          <w:pPr>
            <w:ind w:firstLine="720"/>
          </w:pPr>
        </w:pPrChange>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C95536">
        <w:rPr>
          <w:rFonts w:ascii="ZWAdobeF" w:hAnsi="ZWAdobeF" w:cs="ZWAdobeF"/>
          <w:sz w:val="2"/>
          <w:szCs w:val="2"/>
        </w:rPr>
        <w:t>47F</w:t>
      </w:r>
      <w:r w:rsidR="00A578D7">
        <w:rPr>
          <w:rStyle w:val="FootnoteReference"/>
        </w:rPr>
        <w:footnoteReference w:id="4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519" w:name="_MON_1639072079"/>
    <w:bookmarkEnd w:id="519"/>
    <w:p w14:paraId="70E28ADB" w14:textId="6AF74CEA" w:rsidR="007528F3" w:rsidRDefault="007B448B" w:rsidP="007528F3">
      <w:pPr>
        <w:keepNext/>
        <w:ind w:firstLine="720"/>
      </w:pPr>
      <w:r>
        <w:object w:dxaOrig="9645" w:dyaOrig="7430" w14:anchorId="4BD9D072">
          <v:shape id="_x0000_i1038" type="#_x0000_t75" style="width:482.25pt;height:371.5pt" o:ole="">
            <v:imagedata r:id="rId39" o:title=""/>
          </v:shape>
          <o:OLEObject Type="Embed" ProgID="Word.Document.12" ShapeID="_x0000_i1038" DrawAspect="Content" ObjectID="_1642151933" r:id="rId40">
            <o:FieldCodes>\s</o:FieldCodes>
          </o:OLEObject>
        </w:object>
      </w:r>
    </w:p>
    <w:p w14:paraId="78103698" w14:textId="01804ADF" w:rsidR="007528F3" w:rsidRDefault="007528F3" w:rsidP="007528F3">
      <w:pPr>
        <w:pStyle w:val="Caption"/>
        <w:rPr>
          <w:i w:val="0"/>
          <w:iCs w:val="0"/>
        </w:rPr>
      </w:pPr>
      <w:bookmarkStart w:id="520" w:name="_Ref28767476"/>
      <w:bookmarkStart w:id="521" w:name="_Toc31538898"/>
      <w:r>
        <w:t xml:space="preserve">Figure </w:t>
      </w:r>
      <w:fldSimple w:instr=" SEQ Figure \* ARABIC ">
        <w:r w:rsidR="00C95536">
          <w:rPr>
            <w:noProof/>
          </w:rPr>
          <w:t>21</w:t>
        </w:r>
      </w:fldSimple>
      <w:bookmarkEnd w:id="520"/>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521"/>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5905D249" w:rsidR="00286061" w:rsidRPr="00E275B2" w:rsidRDefault="00286061" w:rsidP="00AD156E">
                            <w:pPr>
                              <w:pStyle w:val="Caption"/>
                              <w:rPr>
                                <w:noProof/>
                                <w:sz w:val="26"/>
                                <w:szCs w:val="26"/>
                              </w:rPr>
                            </w:pPr>
                            <w:bookmarkStart w:id="522" w:name="_Toc31538899"/>
                            <w:r>
                              <w:t xml:space="preserve">Figure </w:t>
                            </w:r>
                            <w:fldSimple w:instr=" SEQ Figure \* ARABIC ">
                              <w:r w:rsidR="00C95536">
                                <w:rPr>
                                  <w:noProof/>
                                </w:rPr>
                                <w:t>22</w:t>
                              </w:r>
                            </w:fldSimple>
                            <w:r>
                              <w:t xml:space="preserve"> </w:t>
                            </w:r>
                            <w:r>
                              <w:rPr>
                                <w:i w:val="0"/>
                                <w:iCs w:val="0"/>
                              </w:rPr>
                              <w:t>-- Output of Extension Method Demo</w:t>
                            </w:r>
                            <w:bookmarkEnd w:id="5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5905D249" w:rsidR="00286061" w:rsidRPr="00E275B2" w:rsidRDefault="00286061" w:rsidP="00AD156E">
                      <w:pPr>
                        <w:pStyle w:val="Caption"/>
                        <w:rPr>
                          <w:noProof/>
                          <w:sz w:val="26"/>
                          <w:szCs w:val="26"/>
                        </w:rPr>
                      </w:pPr>
                      <w:bookmarkStart w:id="523" w:name="_Toc31538899"/>
                      <w:r>
                        <w:t xml:space="preserve">Figure </w:t>
                      </w:r>
                      <w:fldSimple w:instr=" SEQ Figure \* ARABIC ">
                        <w:r w:rsidR="00C95536">
                          <w:rPr>
                            <w:noProof/>
                          </w:rPr>
                          <w:t>22</w:t>
                        </w:r>
                      </w:fldSimple>
                      <w:r>
                        <w:t xml:space="preserve"> </w:t>
                      </w:r>
                      <w:r>
                        <w:rPr>
                          <w:i w:val="0"/>
                          <w:iCs w:val="0"/>
                        </w:rPr>
                        <w:t>-- Output of Extension Method Demo</w:t>
                      </w:r>
                      <w:bookmarkEnd w:id="523"/>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286061" w:rsidRDefault="00286061" w:rsidP="00AD156E">
                            <w:pPr>
                              <w:rPr>
                                <w:noProof/>
                              </w:rPr>
                            </w:pPr>
                            <w:r>
                              <w:rPr>
                                <w:noProof/>
                              </w:rPr>
                              <w:t>Performing DemonstrateUseOfExtensionMethodsToSimplify...</w:t>
                            </w:r>
                          </w:p>
                          <w:p w14:paraId="544207E6" w14:textId="77777777" w:rsidR="00286061" w:rsidRDefault="00286061" w:rsidP="00AD156E">
                            <w:pPr>
                              <w:rPr>
                                <w:noProof/>
                              </w:rPr>
                            </w:pPr>
                            <w:r>
                              <w:rPr>
                                <w:noProof/>
                              </w:rPr>
                              <w:t>Contents: Hello, world!</w:t>
                            </w:r>
                          </w:p>
                          <w:p w14:paraId="0435E64A" w14:textId="77777777" w:rsidR="00286061" w:rsidRDefault="00286061" w:rsidP="00AD156E">
                            <w:pPr>
                              <w:rPr>
                                <w:noProof/>
                              </w:rPr>
                            </w:pPr>
                            <w:r>
                              <w:rPr>
                                <w:noProof/>
                              </w:rPr>
                              <w:t>First char: H</w:t>
                            </w:r>
                          </w:p>
                          <w:p w14:paraId="69265E87" w14:textId="22D04F4B" w:rsidR="00286061" w:rsidRDefault="00286061"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286061" w:rsidRDefault="00286061" w:rsidP="00AD156E">
                      <w:pPr>
                        <w:rPr>
                          <w:noProof/>
                        </w:rPr>
                      </w:pPr>
                      <w:r>
                        <w:rPr>
                          <w:noProof/>
                        </w:rPr>
                        <w:t>Performing DemonstrateUseOfExtensionMethodsToSimplify...</w:t>
                      </w:r>
                    </w:p>
                    <w:p w14:paraId="544207E6" w14:textId="77777777" w:rsidR="00286061" w:rsidRDefault="00286061" w:rsidP="00AD156E">
                      <w:pPr>
                        <w:rPr>
                          <w:noProof/>
                        </w:rPr>
                      </w:pPr>
                      <w:r>
                        <w:rPr>
                          <w:noProof/>
                        </w:rPr>
                        <w:t>Contents: Hello, world!</w:t>
                      </w:r>
                    </w:p>
                    <w:p w14:paraId="0435E64A" w14:textId="77777777" w:rsidR="00286061" w:rsidRDefault="00286061" w:rsidP="00AD156E">
                      <w:pPr>
                        <w:rPr>
                          <w:noProof/>
                        </w:rPr>
                      </w:pPr>
                      <w:r>
                        <w:rPr>
                          <w:noProof/>
                        </w:rPr>
                        <w:t>First char: H</w:t>
                      </w:r>
                    </w:p>
                    <w:p w14:paraId="69265E87" w14:textId="22D04F4B" w:rsidR="00286061" w:rsidRDefault="00286061"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524" w:name="_Toc31538850"/>
      <w:r>
        <w:lastRenderedPageBreak/>
        <w:t>Static Analyzer Rules</w:t>
      </w:r>
      <w:bookmarkEnd w:id="524"/>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525" w:name="_DotNetVault_UsingMandatory"/>
      <w:bookmarkStart w:id="526" w:name="_Toc31538851"/>
      <w:bookmarkEnd w:id="525"/>
      <w:r w:rsidRPr="00560D06">
        <w:rPr>
          <w:i w:val="0"/>
          <w:iCs/>
        </w:rPr>
        <w:t>DotNetVault_UsingMandatory</w:t>
      </w:r>
      <w:bookmarkEnd w:id="526"/>
      <w:r w:rsidR="000811D4">
        <w:rPr>
          <w:i w:val="0"/>
          <w:iCs/>
        </w:rPr>
        <w:t xml:space="preserve"> </w:t>
      </w:r>
    </w:p>
    <w:p w14:paraId="38AA8868" w14:textId="72E32D5D" w:rsidR="0054148D" w:rsidDel="00AA049B" w:rsidRDefault="000811D4" w:rsidP="00245B08">
      <w:pPr>
        <w:ind w:left="360" w:firstLine="720"/>
        <w:rPr>
          <w:del w:id="527" w:author="Christopher Susie" w:date="2020-02-02T12:23:00Z"/>
        </w:rPr>
      </w:pPr>
      <w:r w:rsidRPr="000811D4">
        <w:t>DotNetVault_UsingMandatory_DeclaredInline</w:t>
      </w:r>
    </w:p>
    <w:p w14:paraId="4366496E" w14:textId="461BCED0" w:rsidR="00A920AE" w:rsidRDefault="00A920AE">
      <w:pPr>
        <w:ind w:left="360" w:firstLine="720"/>
        <w:pPrChange w:id="528" w:author="Christopher Susie" w:date="2020-02-02T12:23:00Z">
          <w:pPr/>
        </w:pPrChange>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2D3E67D1" w:rsidR="00192F85" w:rsidRDefault="003D6147" w:rsidP="0069708B">
      <w:pPr>
        <w:pStyle w:val="Heading2"/>
        <w:numPr>
          <w:ilvl w:val="0"/>
          <w:numId w:val="28"/>
        </w:numPr>
        <w:jc w:val="both"/>
        <w:rPr>
          <w:i w:val="0"/>
          <w:iCs/>
        </w:rPr>
      </w:pPr>
      <w:bookmarkStart w:id="529" w:name="_Known_Bug_(#50)"/>
      <w:bookmarkStart w:id="530" w:name="_DotNetVault_VaultSafe"/>
      <w:bookmarkStart w:id="531" w:name="_Toc31538852"/>
      <w:bookmarkEnd w:id="529"/>
      <w:bookmarkEnd w:id="530"/>
      <w:r w:rsidRPr="003D6147">
        <w:rPr>
          <w:i w:val="0"/>
          <w:iCs/>
        </w:rPr>
        <w:t>DotNetVault_</w:t>
      </w:r>
      <w:ins w:id="532" w:author="Christopher Susie" w:date="2020-02-02T12:23:00Z">
        <w:r w:rsidR="00AA049B">
          <w:rPr>
            <w:i w:val="0"/>
            <w:iCs/>
          </w:rPr>
          <w:t>V</w:t>
        </w:r>
      </w:ins>
      <w:del w:id="533" w:author="Christopher Susie" w:date="2020-02-02T12:23:00Z">
        <w:r w:rsidR="00A95F7E" w:rsidDel="00AA049B">
          <w:rPr>
            <w:i w:val="0"/>
            <w:iCs/>
          </w:rPr>
          <w:delText>v</w:delText>
        </w:r>
      </w:del>
      <w:r w:rsidR="00A95F7E">
        <w:rPr>
          <w:i w:val="0"/>
          <w:iCs/>
        </w:rPr>
        <w:t>ault</w:t>
      </w:r>
      <w:del w:id="534" w:author="Christopher Susie" w:date="2020-02-02T12:23:00Z">
        <w:r w:rsidR="00A95F7E" w:rsidDel="00AA049B">
          <w:rPr>
            <w:i w:val="0"/>
            <w:iCs/>
          </w:rPr>
          <w:delText>-s</w:delText>
        </w:r>
      </w:del>
      <w:ins w:id="535" w:author="Christopher Susie" w:date="2020-02-02T12:23:00Z">
        <w:r w:rsidR="00AA049B">
          <w:rPr>
            <w:i w:val="0"/>
            <w:iCs/>
          </w:rPr>
          <w:t>S</w:t>
        </w:r>
      </w:ins>
      <w:r w:rsidR="00A95F7E">
        <w:rPr>
          <w:i w:val="0"/>
          <w:iCs/>
        </w:rPr>
        <w:t>afe</w:t>
      </w:r>
      <w:bookmarkEnd w:id="531"/>
    </w:p>
    <w:p w14:paraId="784B5B84" w14:textId="7E02CE4F" w:rsidR="003E5FF0" w:rsidRDefault="003E5FF0" w:rsidP="003E5FF0"/>
    <w:p w14:paraId="0E20A066" w14:textId="38E4B446" w:rsidR="003D5403" w:rsidRDefault="00AD73A2" w:rsidP="00245B08">
      <w:pPr>
        <w:ind w:firstLine="720"/>
      </w:pPr>
      <w:r>
        <w:t xml:space="preserve">This rule enforces that any type annotated with the </w:t>
      </w:r>
      <w:r w:rsidR="00D4129E">
        <w:t xml:space="preserve">vault-safe </w:t>
      </w:r>
      <w:r>
        <w:t>attribute</w:t>
      </w:r>
      <w:r w:rsidR="00C95536">
        <w:rPr>
          <w:rFonts w:ascii="ZWAdobeF" w:hAnsi="ZWAdobeF" w:cs="ZWAdobeF"/>
          <w:sz w:val="2"/>
          <w:szCs w:val="2"/>
        </w:rPr>
        <w:t>48F</w:t>
      </w:r>
      <w:r w:rsidR="004C5045">
        <w:rPr>
          <w:rStyle w:val="FootnoteReference"/>
        </w:rPr>
        <w:footnoteReference w:id="49"/>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536" w:name="_DotNetVault_VsDelegateCapture"/>
      <w:bookmarkStart w:id="537" w:name="_Toc31538853"/>
      <w:bookmarkEnd w:id="536"/>
      <w:r w:rsidRPr="00B94BF7">
        <w:rPr>
          <w:i w:val="0"/>
          <w:iCs/>
        </w:rPr>
        <w:lastRenderedPageBreak/>
        <w:t>DotNetVault_VsDelegateCapture</w:t>
      </w:r>
      <w:bookmarkEnd w:id="537"/>
    </w:p>
    <w:p w14:paraId="6F7D0F5E" w14:textId="2BC3823C" w:rsidR="00952A2D" w:rsidRDefault="00952A2D" w:rsidP="00952A2D"/>
    <w:p w14:paraId="0667FFA8" w14:textId="39B79A53" w:rsidR="00952A2D" w:rsidRPr="00247A79" w:rsidRDefault="00952A2D" w:rsidP="00952A2D">
      <w:pPr>
        <w:ind w:firstLine="720"/>
      </w:pPr>
      <w:r>
        <w:t>This rule ensures that none of the LockedVaultMutableResource delegates</w:t>
      </w:r>
      <w:r w:rsidR="00C95536">
        <w:rPr>
          <w:rFonts w:ascii="ZWAdobeF" w:hAnsi="ZWAdobeF" w:cs="ZWAdobeF"/>
          <w:sz w:val="2"/>
          <w:szCs w:val="2"/>
        </w:rPr>
        <w:t>49F</w:t>
      </w:r>
      <w:r w:rsidR="00D17BD1">
        <w:rPr>
          <w:rStyle w:val="FootnoteReference"/>
        </w:rPr>
        <w:footnoteReference w:id="50"/>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95536">
        <w:rPr>
          <w:rFonts w:ascii="ZWAdobeF" w:hAnsi="ZWAdobeF" w:cs="ZWAdobeF"/>
          <w:sz w:val="2"/>
          <w:szCs w:val="2"/>
        </w:rPr>
        <w:t>50F</w:t>
      </w:r>
      <w:r w:rsidR="00C82200">
        <w:rPr>
          <w:rStyle w:val="FootnoteReference"/>
        </w:rPr>
        <w:footnoteReference w:id="51"/>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538" w:name="_Toc31538854"/>
      <w:r w:rsidRPr="005F1F10">
        <w:rPr>
          <w:i w:val="0"/>
          <w:iCs/>
        </w:rPr>
        <w:t>DotNetVault</w:t>
      </w:r>
      <w:r w:rsidRPr="00F145B7">
        <w:t>_</w:t>
      </w:r>
      <w:r w:rsidRPr="005F1F10">
        <w:rPr>
          <w:i w:val="0"/>
          <w:iCs/>
        </w:rPr>
        <w:t>VsTypeParams</w:t>
      </w:r>
      <w:bookmarkEnd w:id="538"/>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53A8413C"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C95536">
        <w:rPr>
          <w:rFonts w:ascii="ZWAdobeF" w:hAnsi="ZWAdobeF" w:cs="ZWAdobeF"/>
          <w:sz w:val="2"/>
          <w:szCs w:val="2"/>
        </w:rPr>
        <w:t>51F</w:t>
      </w:r>
      <w:r w:rsidR="0019111E">
        <w:rPr>
          <w:rStyle w:val="FootnoteReference"/>
        </w:rPr>
        <w:footnoteReference w:id="52"/>
      </w:r>
    </w:p>
    <w:p w14:paraId="1F34251A" w14:textId="6C0898D0" w:rsidR="00A75457" w:rsidRDefault="0009639D" w:rsidP="00C64F73">
      <w:pPr>
        <w:pStyle w:val="Heading2"/>
        <w:numPr>
          <w:ilvl w:val="0"/>
          <w:numId w:val="28"/>
        </w:numPr>
        <w:rPr>
          <w:i w:val="0"/>
          <w:iCs/>
        </w:rPr>
      </w:pPr>
      <w:bookmarkStart w:id="539" w:name="_Toc31538855"/>
      <w:r w:rsidRPr="00C64F73">
        <w:rPr>
          <w:i w:val="0"/>
          <w:iCs/>
        </w:rPr>
        <w:t>DotNetVault_NotVsProtectable</w:t>
      </w:r>
      <w:bookmarkEnd w:id="539"/>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62FF5BC2" w:rsidR="00C616E2" w:rsidRDefault="00B63206" w:rsidP="00B63206">
      <w:pPr>
        <w:pStyle w:val="Caption"/>
      </w:pPr>
      <w:bookmarkStart w:id="540" w:name="_Toc31538900"/>
      <w:r>
        <w:t xml:space="preserve">Figure </w:t>
      </w:r>
      <w:fldSimple w:instr=" SEQ Figure \* ARABIC ">
        <w:r w:rsidR="00C95536">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540"/>
    </w:p>
    <w:p w14:paraId="6C835C0F" w14:textId="78DB87E4"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C95536">
        <w:rPr>
          <w:rFonts w:ascii="ZWAdobeF" w:hAnsi="ZWAdobeF" w:cs="ZWAdobeF"/>
          <w:iCs/>
          <w:sz w:val="2"/>
          <w:szCs w:val="2"/>
        </w:rPr>
        <w:t>52F</w:t>
      </w:r>
      <w:r w:rsidR="00F1117F">
        <w:rPr>
          <w:rStyle w:val="FootnoteReference"/>
          <w:i/>
          <w:iCs/>
        </w:rPr>
        <w:footnoteReference w:id="53"/>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541" w:name="_MON_1639138871"/>
    <w:bookmarkEnd w:id="541"/>
    <w:p w14:paraId="6559C2D1" w14:textId="382F3EEE" w:rsidR="00037EA1" w:rsidRDefault="003F6EEE" w:rsidP="00037EA1">
      <w:pPr>
        <w:keepNext/>
      </w:pPr>
      <w:r>
        <w:object w:dxaOrig="10800" w:dyaOrig="7020" w14:anchorId="1AFF8759">
          <v:shape id="_x0000_i1039" type="#_x0000_t75" style="width:540pt;height:351pt" o:ole="">
            <v:imagedata r:id="rId41" o:title=""/>
          </v:shape>
          <o:OLEObject Type="Embed" ProgID="Word.Document.12" ShapeID="_x0000_i1039" DrawAspect="Content" ObjectID="_1642151934" r:id="rId42">
            <o:FieldCodes>\s</o:FieldCodes>
          </o:OLEObject>
        </w:object>
      </w:r>
    </w:p>
    <w:p w14:paraId="2AAC3B30" w14:textId="3D2DA74F" w:rsidR="0013220F" w:rsidRDefault="00037EA1" w:rsidP="00037EA1">
      <w:pPr>
        <w:pStyle w:val="Caption"/>
        <w:rPr>
          <w:i w:val="0"/>
          <w:iCs w:val="0"/>
        </w:rPr>
      </w:pPr>
      <w:bookmarkStart w:id="542" w:name="_Toc31538901"/>
      <w:r>
        <w:t xml:space="preserve">Figure </w:t>
      </w:r>
      <w:fldSimple w:instr=" SEQ Figure \* ARABIC ">
        <w:r w:rsidR="00C95536">
          <w:rPr>
            <w:noProof/>
          </w:rPr>
          <w:t>24</w:t>
        </w:r>
      </w:fldSimple>
      <w:r w:rsidR="00701CC1">
        <w:rPr>
          <w:i w:val="0"/>
          <w:iCs w:val="0"/>
        </w:rPr>
        <w:t xml:space="preserve"> – Usage of Vs Convenience Wrappers</w:t>
      </w:r>
      <w:bookmarkEnd w:id="542"/>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286061" w:rsidRPr="007874F7" w:rsidRDefault="00286061" w:rsidP="007874F7">
                            <w:pPr>
                              <w:spacing w:after="0" w:line="240" w:lineRule="auto"/>
                              <w:rPr>
                                <w:sz w:val="20"/>
                                <w:szCs w:val="20"/>
                              </w:rPr>
                            </w:pPr>
                            <w:r w:rsidRPr="007874F7">
                              <w:rPr>
                                <w:sz w:val="20"/>
                                <w:szCs w:val="20"/>
                              </w:rPr>
                              <w:t>Begin showing wrapper usage.</w:t>
                            </w:r>
                          </w:p>
                          <w:p w14:paraId="74A3FCEF" w14:textId="77777777" w:rsidR="00286061" w:rsidRPr="007874F7" w:rsidRDefault="00286061" w:rsidP="007874F7">
                            <w:pPr>
                              <w:spacing w:after="0" w:line="240" w:lineRule="auto"/>
                              <w:rPr>
                                <w:sz w:val="20"/>
                                <w:szCs w:val="20"/>
                              </w:rPr>
                            </w:pPr>
                            <w:r w:rsidRPr="007874F7">
                              <w:rPr>
                                <w:sz w:val="20"/>
                                <w:szCs w:val="20"/>
                              </w:rPr>
                              <w:t>Printing final contents:</w:t>
                            </w:r>
                          </w:p>
                          <w:p w14:paraId="522B4C18" w14:textId="77777777" w:rsidR="00286061" w:rsidRPr="007874F7" w:rsidRDefault="00286061" w:rsidP="007874F7">
                            <w:pPr>
                              <w:spacing w:after="0" w:line="240" w:lineRule="auto"/>
                              <w:rPr>
                                <w:sz w:val="20"/>
                                <w:szCs w:val="20"/>
                              </w:rPr>
                            </w:pPr>
                            <w:r w:rsidRPr="007874F7">
                              <w:rPr>
                                <w:sz w:val="20"/>
                                <w:szCs w:val="20"/>
                              </w:rPr>
                              <w:t>{1, 2, 3, 4, 5, 6, 7, 8}</w:t>
                            </w:r>
                          </w:p>
                          <w:p w14:paraId="62130484" w14:textId="77777777" w:rsidR="00286061" w:rsidRPr="007874F7" w:rsidRDefault="00286061" w:rsidP="007874F7">
                            <w:pPr>
                              <w:spacing w:after="0" w:line="240" w:lineRule="auto"/>
                              <w:rPr>
                                <w:sz w:val="20"/>
                                <w:szCs w:val="20"/>
                              </w:rPr>
                            </w:pPr>
                            <w:r w:rsidRPr="007874F7">
                              <w:rPr>
                                <w:sz w:val="20"/>
                                <w:szCs w:val="20"/>
                              </w:rPr>
                              <w:t>Done showing wrapper usage.</w:t>
                            </w:r>
                          </w:p>
                          <w:p w14:paraId="7144FEA6" w14:textId="34419A97" w:rsidR="00286061" w:rsidRPr="007874F7" w:rsidRDefault="00286061"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286061" w:rsidRPr="007874F7" w:rsidRDefault="00286061" w:rsidP="007874F7">
                      <w:pPr>
                        <w:spacing w:after="0" w:line="240" w:lineRule="auto"/>
                        <w:rPr>
                          <w:sz w:val="20"/>
                          <w:szCs w:val="20"/>
                        </w:rPr>
                      </w:pPr>
                      <w:r w:rsidRPr="007874F7">
                        <w:rPr>
                          <w:sz w:val="20"/>
                          <w:szCs w:val="20"/>
                        </w:rPr>
                        <w:t>Begin showing wrapper usage.</w:t>
                      </w:r>
                    </w:p>
                    <w:p w14:paraId="74A3FCEF" w14:textId="77777777" w:rsidR="00286061" w:rsidRPr="007874F7" w:rsidRDefault="00286061" w:rsidP="007874F7">
                      <w:pPr>
                        <w:spacing w:after="0" w:line="240" w:lineRule="auto"/>
                        <w:rPr>
                          <w:sz w:val="20"/>
                          <w:szCs w:val="20"/>
                        </w:rPr>
                      </w:pPr>
                      <w:r w:rsidRPr="007874F7">
                        <w:rPr>
                          <w:sz w:val="20"/>
                          <w:szCs w:val="20"/>
                        </w:rPr>
                        <w:t>Printing final contents:</w:t>
                      </w:r>
                    </w:p>
                    <w:p w14:paraId="522B4C18" w14:textId="77777777" w:rsidR="00286061" w:rsidRPr="007874F7" w:rsidRDefault="00286061" w:rsidP="007874F7">
                      <w:pPr>
                        <w:spacing w:after="0" w:line="240" w:lineRule="auto"/>
                        <w:rPr>
                          <w:sz w:val="20"/>
                          <w:szCs w:val="20"/>
                        </w:rPr>
                      </w:pPr>
                      <w:r w:rsidRPr="007874F7">
                        <w:rPr>
                          <w:sz w:val="20"/>
                          <w:szCs w:val="20"/>
                        </w:rPr>
                        <w:t>{1, 2, 3, 4, 5, 6, 7, 8}</w:t>
                      </w:r>
                    </w:p>
                    <w:p w14:paraId="62130484" w14:textId="77777777" w:rsidR="00286061" w:rsidRPr="007874F7" w:rsidRDefault="00286061" w:rsidP="007874F7">
                      <w:pPr>
                        <w:spacing w:after="0" w:line="240" w:lineRule="auto"/>
                        <w:rPr>
                          <w:sz w:val="20"/>
                          <w:szCs w:val="20"/>
                        </w:rPr>
                      </w:pPr>
                      <w:r w:rsidRPr="007874F7">
                        <w:rPr>
                          <w:sz w:val="20"/>
                          <w:szCs w:val="20"/>
                        </w:rPr>
                        <w:t>Done showing wrapper usage.</w:t>
                      </w:r>
                    </w:p>
                    <w:p w14:paraId="7144FEA6" w14:textId="34419A97" w:rsidR="00286061" w:rsidRPr="007874F7" w:rsidRDefault="00286061" w:rsidP="007874F7">
                      <w:pPr>
                        <w:spacing w:after="0" w:line="240" w:lineRule="auto"/>
                        <w:rPr>
                          <w:sz w:val="20"/>
                          <w:szCs w:val="20"/>
                        </w:rPr>
                      </w:pPr>
                    </w:p>
                  </w:txbxContent>
                </v:textbox>
                <w10:anchorlock/>
              </v:shape>
            </w:pict>
          </mc:Fallback>
        </mc:AlternateContent>
      </w:r>
    </w:p>
    <w:p w14:paraId="700ADC63" w14:textId="3568EB62" w:rsidR="0013220F" w:rsidRDefault="005C779D" w:rsidP="005C779D">
      <w:pPr>
        <w:pStyle w:val="Caption"/>
        <w:rPr>
          <w:i w:val="0"/>
          <w:iCs w:val="0"/>
        </w:rPr>
      </w:pPr>
      <w:bookmarkStart w:id="543" w:name="_Toc31538902"/>
      <w:r>
        <w:t xml:space="preserve">Figure </w:t>
      </w:r>
      <w:fldSimple w:instr=" SEQ Figure \* ARABIC ">
        <w:r w:rsidR="00C95536">
          <w:rPr>
            <w:noProof/>
          </w:rPr>
          <w:t>25</w:t>
        </w:r>
      </w:fldSimple>
      <w:r>
        <w:t xml:space="preserve"> </w:t>
      </w:r>
      <w:r>
        <w:softHyphen/>
      </w:r>
      <w:r>
        <w:softHyphen/>
      </w:r>
      <w:r>
        <w:rPr>
          <w:i w:val="0"/>
          <w:iCs w:val="0"/>
        </w:rPr>
        <w:t>-- Usage Wrapper Demo Output</w:t>
      </w:r>
      <w:bookmarkEnd w:id="543"/>
    </w:p>
    <w:p w14:paraId="4C2BCA9B" w14:textId="43FA7881" w:rsidR="009A602F" w:rsidRDefault="007F6965" w:rsidP="009A602F">
      <w:pPr>
        <w:pStyle w:val="Heading2"/>
        <w:numPr>
          <w:ilvl w:val="0"/>
          <w:numId w:val="28"/>
        </w:numPr>
        <w:rPr>
          <w:i w:val="0"/>
          <w:iCs/>
        </w:rPr>
      </w:pPr>
      <w:bookmarkStart w:id="544" w:name="_DotNetVault_NotDirectlyInvocable"/>
      <w:bookmarkStart w:id="545" w:name="_Toc31538856"/>
      <w:bookmarkEnd w:id="544"/>
      <w:r w:rsidRPr="007F6965">
        <w:rPr>
          <w:i w:val="0"/>
          <w:iCs/>
        </w:rPr>
        <w:t>DotNetVault_NotDirectlyInvocable</w:t>
      </w:r>
      <w:bookmarkEnd w:id="545"/>
    </w:p>
    <w:p w14:paraId="5B974852" w14:textId="796A82B4" w:rsidR="007F6965" w:rsidRDefault="007F6965" w:rsidP="007F6965">
      <w:pPr>
        <w:ind w:left="360"/>
      </w:pPr>
    </w:p>
    <w:p w14:paraId="062523A3" w14:textId="18F921A7"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C95536">
        <w:rPr>
          <w:rFonts w:ascii="ZWAdobeF" w:hAnsi="ZWAdobeF" w:cs="ZWAdobeF"/>
          <w:sz w:val="2"/>
          <w:szCs w:val="2"/>
        </w:rPr>
        <w:t>53F</w:t>
      </w:r>
      <w:r w:rsidR="00612117">
        <w:rPr>
          <w:rStyle w:val="FootnoteReference"/>
        </w:rPr>
        <w:footnoteReference w:id="54"/>
      </w:r>
    </w:p>
    <w:p w14:paraId="122570EB" w14:textId="4692A31E" w:rsidR="0044614C" w:rsidRDefault="0044614C" w:rsidP="0044614C">
      <w:pPr>
        <w:pStyle w:val="Heading2"/>
        <w:numPr>
          <w:ilvl w:val="0"/>
          <w:numId w:val="28"/>
        </w:numPr>
        <w:rPr>
          <w:i w:val="0"/>
          <w:iCs/>
        </w:rPr>
      </w:pPr>
      <w:bookmarkStart w:id="546" w:name="_Toc31538857"/>
      <w:r w:rsidRPr="0044614C">
        <w:rPr>
          <w:i w:val="0"/>
          <w:iCs/>
        </w:rPr>
        <w:t>DotNetVault_UnjustifiedEarlyDispose</w:t>
      </w:r>
      <w:bookmarkEnd w:id="546"/>
    </w:p>
    <w:p w14:paraId="028891D7" w14:textId="4C4F93B6" w:rsidR="0044614C" w:rsidRDefault="0044614C" w:rsidP="0044614C"/>
    <w:p w14:paraId="23E28636" w14:textId="288CC5D5"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C95536">
        <w:rPr>
          <w:rFonts w:ascii="ZWAdobeF" w:hAnsi="ZWAdobeF" w:cs="ZWAdobeF"/>
          <w:iCs/>
          <w:sz w:val="2"/>
          <w:szCs w:val="2"/>
        </w:rPr>
        <w:t>54F</w:t>
      </w:r>
      <w:r w:rsidR="00BB03FF">
        <w:rPr>
          <w:rStyle w:val="FootnoteReference"/>
          <w:i/>
          <w:iCs/>
        </w:rPr>
        <w:footnoteReference w:id="55"/>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547" w:name="_Toc31538858"/>
      <w:r w:rsidRPr="004325F1">
        <w:rPr>
          <w:i/>
          <w:iCs/>
        </w:rPr>
        <w:t>EarlyReleaseReason.DisposingOnError</w:t>
      </w:r>
      <w:bookmarkEnd w:id="547"/>
    </w:p>
    <w:p w14:paraId="3145B4AD" w14:textId="5A3128AA" w:rsidR="006544C7" w:rsidRDefault="006544C7" w:rsidP="006544C7"/>
    <w:p w14:paraId="2AF1D71A" w14:textId="3B8E3EC4"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C95536">
        <w:rPr>
          <w:rFonts w:ascii="ZWAdobeF" w:hAnsi="ZWAdobeF" w:cs="ZWAdobeF"/>
          <w:sz w:val="2"/>
          <w:szCs w:val="2"/>
        </w:rPr>
        <w:t>55F</w:t>
      </w:r>
      <w:r w:rsidR="00E46142">
        <w:rPr>
          <w:rStyle w:val="FootnoteReference"/>
        </w:rPr>
        <w:footnoteReference w:id="56"/>
      </w:r>
      <w:r w:rsidR="00BE75DE">
        <w:t xml:space="preserve"> </w:t>
      </w:r>
      <w:r w:rsidR="006E5F91">
        <w:rPr>
          <w:i/>
          <w:iCs/>
        </w:rPr>
        <w:t>Lock</w:t>
      </w:r>
      <w:r w:rsidR="00BF0B18">
        <w:t xml:space="preserve"> method is show as a paradigm</w:t>
      </w:r>
      <w:r w:rsidR="003F2F8C">
        <w:t>:</w:t>
      </w:r>
    </w:p>
    <w:bookmarkStart w:id="548" w:name="_MON_1640962046"/>
    <w:bookmarkEnd w:id="548"/>
    <w:p w14:paraId="0D82F8BC" w14:textId="27DFB299" w:rsidR="00AF2417" w:rsidRDefault="00110852" w:rsidP="00AF2417">
      <w:pPr>
        <w:keepNext/>
        <w:ind w:firstLine="360"/>
      </w:pPr>
      <w:r>
        <w:object w:dxaOrig="10170" w:dyaOrig="5621" w14:anchorId="04F23621">
          <v:shape id="_x0000_i1040" type="#_x0000_t75" style="width:508.5pt;height:281.05pt" o:ole="">
            <v:imagedata r:id="rId43" o:title=""/>
          </v:shape>
          <o:OLEObject Type="Embed" ProgID="Word.Document.12" ShapeID="_x0000_i1040" DrawAspect="Content" ObjectID="_1642151935" r:id="rId44">
            <o:FieldCodes>\s</o:FieldCodes>
          </o:OLEObject>
        </w:object>
      </w:r>
    </w:p>
    <w:p w14:paraId="6766598A" w14:textId="5CE165B6" w:rsidR="003529F9" w:rsidRDefault="00AF2417" w:rsidP="005F3671">
      <w:pPr>
        <w:pStyle w:val="Caption"/>
      </w:pPr>
      <w:bookmarkStart w:id="549" w:name="_Ref30353303"/>
      <w:bookmarkStart w:id="550" w:name="_Toc31538903"/>
      <w:r>
        <w:t xml:space="preserve">Figure </w:t>
      </w:r>
      <w:fldSimple w:instr=" SEQ Figure \* ARABIC ">
        <w:r w:rsidR="00C95536">
          <w:rPr>
            <w:noProof/>
          </w:rPr>
          <w:t>26</w:t>
        </w:r>
      </w:fldSimple>
      <w:bookmarkEnd w:id="549"/>
      <w:r w:rsidR="00B257FD">
        <w:t xml:space="preserve"> </w:t>
      </w:r>
      <w:r w:rsidR="00B257FD">
        <w:softHyphen/>
      </w:r>
      <w:r w:rsidR="00B257FD">
        <w:rPr>
          <w:i w:val="0"/>
          <w:iCs w:val="0"/>
        </w:rPr>
        <w:t>– If the resource is not manually released before exceptions rethrown, it will be forever inaccessible.</w:t>
      </w:r>
      <w:bookmarkEnd w:id="550"/>
      <w:r w:rsidR="003529F9">
        <w:rPr>
          <w:i w:val="0"/>
          <w:iCs w:val="0"/>
        </w:rPr>
        <w:br w:type="page"/>
      </w:r>
    </w:p>
    <w:p w14:paraId="03BC54E7" w14:textId="54BB7AC9" w:rsidR="003F2F8C" w:rsidRDefault="00810530" w:rsidP="00110852">
      <w:pPr>
        <w:pStyle w:val="Heading3"/>
        <w:numPr>
          <w:ilvl w:val="2"/>
          <w:numId w:val="28"/>
        </w:numPr>
      </w:pPr>
      <w:bookmarkStart w:id="551" w:name="_Toc31538859"/>
      <w:r w:rsidRPr="004325F1">
        <w:rPr>
          <w:i/>
          <w:iCs/>
        </w:rPr>
        <w:lastRenderedPageBreak/>
        <w:t>EarlyReleaseReason.CustomWrapperDispose</w:t>
      </w:r>
      <w:bookmarkEnd w:id="551"/>
    </w:p>
    <w:p w14:paraId="376258CC" w14:textId="52F5538A" w:rsidR="00810530" w:rsidRDefault="00810530" w:rsidP="00810530"/>
    <w:p w14:paraId="2892AF46" w14:textId="45EE1F11" w:rsidR="00810530" w:rsidRDefault="00810530" w:rsidP="007C29C8">
      <w:pPr>
        <w:ind w:firstLine="720"/>
      </w:pPr>
      <w:r>
        <w:t xml:space="preserve">Custom locked resource objects, such as the </w:t>
      </w:r>
      <w:r w:rsidRPr="00333EBA">
        <w:rPr>
          <w:i/>
          <w:iCs/>
        </w:rPr>
        <w:t>LockedStringBuilder</w:t>
      </w:r>
      <w:r w:rsidR="005100BE">
        <w:t>,</w:t>
      </w:r>
      <w:r w:rsidR="00C95536">
        <w:rPr>
          <w:rFonts w:ascii="ZWAdobeF" w:hAnsi="ZWAdobeF" w:cs="ZWAdobeF"/>
          <w:sz w:val="2"/>
          <w:szCs w:val="2"/>
        </w:rPr>
        <w:t>56F</w:t>
      </w:r>
      <w:r>
        <w:rPr>
          <w:rStyle w:val="FootnoteReference"/>
        </w:rPr>
        <w:footnoteReference w:id="57"/>
      </w:r>
      <w:r w:rsidR="00805123">
        <w:t xml:space="preserve"> simply store </w:t>
      </w:r>
      <w:r w:rsidR="003757AC">
        <w:t xml:space="preserve">a wrapped </w:t>
      </w:r>
      <w:r w:rsidR="00D80B2C" w:rsidRPr="00D80B2C">
        <w:t>LockedVaultMutableResource</w:t>
      </w:r>
      <w:r w:rsidR="00D80B2C">
        <w:t xml:space="preserve"> object</w:t>
      </w:r>
      <w:r w:rsidR="005100BE">
        <w:t>.</w:t>
      </w:r>
      <w:r w:rsidR="00C95536">
        <w:rPr>
          <w:rFonts w:ascii="ZWAdobeF" w:hAnsi="ZWAdobeF" w:cs="ZWAdobeF"/>
          <w:sz w:val="2"/>
          <w:szCs w:val="2"/>
        </w:rPr>
        <w:t>57F</w:t>
      </w:r>
      <w:r w:rsidR="00D80B2C">
        <w:rPr>
          <w:rStyle w:val="FootnoteReference"/>
        </w:rPr>
        <w:footnoteReference w:id="58"/>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552" w:name="_MON_1640964001"/>
    <w:bookmarkEnd w:id="552"/>
    <w:p w14:paraId="20F87C84" w14:textId="453AD923" w:rsidR="003529F9" w:rsidRDefault="00363933" w:rsidP="003529F9">
      <w:pPr>
        <w:keepNext/>
      </w:pPr>
      <w:r>
        <w:object w:dxaOrig="10800" w:dyaOrig="1557" w14:anchorId="710167B9">
          <v:shape id="_x0000_i1041" type="#_x0000_t75" style="width:540pt;height:77.85pt" o:ole="">
            <v:imagedata r:id="rId45" o:title=""/>
          </v:shape>
          <o:OLEObject Type="Embed" ProgID="Word.Document.12" ShapeID="_x0000_i1041" DrawAspect="Content" ObjectID="_1642151936" r:id="rId46">
            <o:FieldCodes>\s</o:FieldCodes>
          </o:OLEObject>
        </w:object>
      </w:r>
    </w:p>
    <w:p w14:paraId="35137C24" w14:textId="195FFDAB" w:rsidR="00F85C9C" w:rsidRPr="00172D7F" w:rsidRDefault="003529F9" w:rsidP="007C29C8">
      <w:pPr>
        <w:pStyle w:val="Caption"/>
      </w:pPr>
      <w:bookmarkStart w:id="553" w:name="_Ref30353347"/>
      <w:bookmarkStart w:id="554" w:name="_Toc31538904"/>
      <w:r>
        <w:t xml:space="preserve">Figure </w:t>
      </w:r>
      <w:fldSimple w:instr=" SEQ Figure \* ARABIC ">
        <w:r w:rsidR="00C95536">
          <w:rPr>
            <w:noProof/>
          </w:rPr>
          <w:t>27</w:t>
        </w:r>
      </w:fldSimple>
      <w:bookmarkEnd w:id="553"/>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554"/>
      <w:r w:rsidR="007C29C8">
        <w:rPr>
          <w:i w:val="0"/>
          <w:iCs w:val="0"/>
        </w:rPr>
        <w:t xml:space="preserve">  </w:t>
      </w:r>
    </w:p>
    <w:p w14:paraId="169B7589" w14:textId="4DA6C93A" w:rsidR="0054148D" w:rsidRDefault="000B0003" w:rsidP="00C85A76">
      <w:pPr>
        <w:pStyle w:val="Heading1"/>
        <w:numPr>
          <w:ilvl w:val="0"/>
          <w:numId w:val="14"/>
        </w:numPr>
      </w:pPr>
      <w:bookmarkStart w:id="555" w:name="_Toc31538860"/>
      <w:r>
        <w:t>Attributes</w:t>
      </w:r>
      <w:bookmarkEnd w:id="555"/>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556" w:name="_VaultSafeAttribute"/>
      <w:bookmarkStart w:id="557" w:name="_Toc31538861"/>
      <w:bookmarkEnd w:id="556"/>
      <w:r>
        <w:t>VaultSafeAttribute</w:t>
      </w:r>
      <w:bookmarkEnd w:id="557"/>
    </w:p>
    <w:p w14:paraId="3CBD7F7B" w14:textId="71FDF38F" w:rsidR="000B0003" w:rsidRDefault="000B0003" w:rsidP="000B0003"/>
    <w:p w14:paraId="493F5C5E" w14:textId="5B2A9B3A"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95536">
        <w:rPr>
          <w:rFonts w:ascii="ZWAdobeF" w:hAnsi="ZWAdobeF" w:cs="ZWAdobeF"/>
          <w:sz w:val="2"/>
          <w:szCs w:val="2"/>
        </w:rPr>
        <w:t>58F</w:t>
      </w:r>
      <w:r w:rsidR="00C22D9A">
        <w:rPr>
          <w:rStyle w:val="FootnoteReference"/>
        </w:rPr>
        <w:footnoteReference w:id="5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286061" w:rsidRDefault="00286061"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4FB1404A" w:rsidR="00286061" w:rsidRDefault="00286061" w:rsidP="0016594F">
                      <w:r w:rsidRPr="003B0918">
                        <w:t>S</w:t>
                      </w:r>
                      <w:r>
                        <w:t>tring; System.</w:t>
                      </w:r>
                      <w:r w:rsidRPr="003B0918">
                        <w:t>Uri;</w:t>
                      </w:r>
                    </w:p>
                  </w:txbxContent>
                </v:textbox>
                <w10:anchorlock/>
              </v:shape>
            </w:pict>
          </mc:Fallback>
        </mc:AlternateContent>
      </w:r>
    </w:p>
    <w:p w14:paraId="68606B26" w14:textId="3483A699" w:rsidR="00753A82" w:rsidDel="00265F1D" w:rsidRDefault="00753A82" w:rsidP="0016594F">
      <w:pPr>
        <w:rPr>
          <w:del w:id="558" w:author="Christopher Susie" w:date="2020-02-02T12:24:00Z"/>
        </w:rPr>
      </w:pPr>
    </w:p>
    <w:p w14:paraId="2AB83C49" w14:textId="399B0935" w:rsidR="00753A82" w:rsidDel="00265F1D" w:rsidRDefault="00753A82" w:rsidP="0016594F">
      <w:pPr>
        <w:rPr>
          <w:del w:id="559" w:author="Christopher Susie" w:date="2020-02-02T12:24:00Z"/>
        </w:rPr>
      </w:pPr>
    </w:p>
    <w:p w14:paraId="0200A4A7" w14:textId="0BBD16FD" w:rsidR="00753A82" w:rsidDel="00265F1D" w:rsidRDefault="00753A82" w:rsidP="0016594F">
      <w:pPr>
        <w:rPr>
          <w:del w:id="560" w:author="Christopher Susie" w:date="2020-02-02T12:24:00Z"/>
        </w:rPr>
      </w:pPr>
    </w:p>
    <w:p w14:paraId="41F983FA" w14:textId="653E45A3" w:rsidR="00753A82" w:rsidRDefault="00753A82" w:rsidP="00753A82">
      <w:pPr>
        <w:pStyle w:val="Caption"/>
        <w:ind w:firstLine="720"/>
        <w:rPr>
          <w:i w:val="0"/>
          <w:iCs w:val="0"/>
        </w:rPr>
      </w:pPr>
      <w:bookmarkStart w:id="561" w:name="_Toc31538905"/>
      <w:r>
        <w:t xml:space="preserve">Figure </w:t>
      </w:r>
      <w:fldSimple w:instr=" SEQ Figure \* ARABIC ">
        <w:r w:rsidR="00C95536">
          <w:rPr>
            <w:noProof/>
          </w:rPr>
          <w:t>28</w:t>
        </w:r>
      </w:fldSimple>
      <w:r>
        <w:rPr>
          <w:noProof/>
        </w:rPr>
        <w:t xml:space="preserve"> -- </w:t>
      </w:r>
      <w:r>
        <w:rPr>
          <w:i w:val="0"/>
          <w:iCs w:val="0"/>
        </w:rPr>
        <w:t>-- Contents of Whitelist.txt</w:t>
      </w:r>
      <w:bookmarkEnd w:id="561"/>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562" w:name="_Toc31538862"/>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0CFAB94" w:rsidR="00286061" w:rsidRPr="00771BAE" w:rsidRDefault="00286061" w:rsidP="00D4129E">
                            <w:pPr>
                              <w:pStyle w:val="Caption"/>
                              <w:rPr>
                                <w:noProof/>
                                <w:sz w:val="26"/>
                                <w:szCs w:val="26"/>
                              </w:rPr>
                            </w:pPr>
                            <w:bookmarkStart w:id="563" w:name="_Toc31538906"/>
                            <w:r>
                              <w:t xml:space="preserve">Figure </w:t>
                            </w:r>
                            <w:fldSimple w:instr=" SEQ Figure \* ARABIC ">
                              <w:r w:rsidR="00C95536">
                                <w:rPr>
                                  <w:noProof/>
                                </w:rPr>
                                <w:t>29</w:t>
                              </w:r>
                            </w:fldSimple>
                            <w:r>
                              <w:rPr>
                                <w:i w:val="0"/>
                                <w:iCs w:val="0"/>
                              </w:rPr>
                              <w:t xml:space="preserve">-- Contents of </w:t>
                            </w:r>
                            <w:r w:rsidRPr="00626E22">
                              <w:rPr>
                                <w:i w:val="0"/>
                                <w:iCs w:val="0"/>
                              </w:rPr>
                              <w:t>condit_generic_whitelist.txt</w:t>
                            </w:r>
                            <w:bookmarkEnd w:id="5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00CFAB94" w:rsidR="00286061" w:rsidRPr="00771BAE" w:rsidRDefault="00286061" w:rsidP="00D4129E">
                      <w:pPr>
                        <w:pStyle w:val="Caption"/>
                        <w:rPr>
                          <w:noProof/>
                          <w:sz w:val="26"/>
                          <w:szCs w:val="26"/>
                        </w:rPr>
                      </w:pPr>
                      <w:bookmarkStart w:id="564" w:name="_Toc31538906"/>
                      <w:r>
                        <w:t xml:space="preserve">Figure </w:t>
                      </w:r>
                      <w:fldSimple w:instr=" SEQ Figure \* ARABIC ">
                        <w:r w:rsidR="00C95536">
                          <w:rPr>
                            <w:noProof/>
                          </w:rPr>
                          <w:t>29</w:t>
                        </w:r>
                      </w:fldSimple>
                      <w:r>
                        <w:rPr>
                          <w:i w:val="0"/>
                          <w:iCs w:val="0"/>
                        </w:rPr>
                        <w:t xml:space="preserve">-- Contents of </w:t>
                      </w:r>
                      <w:r w:rsidRPr="00626E22">
                        <w:rPr>
                          <w:i w:val="0"/>
                          <w:iCs w:val="0"/>
                        </w:rPr>
                        <w:t>condit_generic_whitelist.txt</w:t>
                      </w:r>
                      <w:bookmarkEnd w:id="564"/>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86061" w:rsidRPr="004C5045" w:rsidRDefault="00286061"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86061" w:rsidRPr="004C5045" w:rsidRDefault="00286061"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562"/>
    </w:p>
    <w:p w14:paraId="3B3EA250" w14:textId="6CE5A343" w:rsidR="0091199B" w:rsidRDefault="0091199B" w:rsidP="0091199B"/>
    <w:p w14:paraId="1DB77B50" w14:textId="0C91E7ED" w:rsidR="00D1390E" w:rsidDel="00265F1D" w:rsidRDefault="0091199B" w:rsidP="00A71489">
      <w:pPr>
        <w:ind w:firstLine="720"/>
        <w:rPr>
          <w:del w:id="565" w:author="Christopher Susie" w:date="2020-02-02T12:24:00Z"/>
        </w:rPr>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95536">
        <w:rPr>
          <w:rFonts w:ascii="ZWAdobeF" w:hAnsi="ZWAdobeF" w:cs="ZWAdobeF"/>
          <w:sz w:val="2"/>
          <w:szCs w:val="2"/>
        </w:rPr>
        <w:t>59F</w:t>
      </w:r>
      <w:r w:rsidR="00C62097">
        <w:rPr>
          <w:rStyle w:val="FootnoteReference"/>
        </w:rPr>
        <w:footnoteReference w:id="60"/>
      </w:r>
      <w:r w:rsidR="00C62097">
        <w:t xml:space="preserve">  </w:t>
      </w:r>
      <w:r w:rsidR="00427A3C">
        <w:t xml:space="preserve">Pre-declaration of the variable will </w:t>
      </w:r>
      <w:r w:rsidR="00207F5E">
        <w:t>cause compilation failure.</w:t>
      </w:r>
    </w:p>
    <w:p w14:paraId="1D0936EF" w14:textId="77777777" w:rsidR="00EA5277" w:rsidRDefault="00EA5277" w:rsidP="00A71489">
      <w:pPr>
        <w:ind w:firstLine="720"/>
      </w:pPr>
    </w:p>
    <w:p w14:paraId="6E8209A5" w14:textId="2B0B3421" w:rsidR="0019111E" w:rsidRDefault="00D1390E" w:rsidP="00D1390E">
      <w:pPr>
        <w:pStyle w:val="Heading2"/>
        <w:numPr>
          <w:ilvl w:val="0"/>
          <w:numId w:val="30"/>
        </w:numPr>
        <w:rPr>
          <w:i w:val="0"/>
          <w:iCs/>
        </w:rPr>
      </w:pPr>
      <w:bookmarkStart w:id="566" w:name="_Toc31538863"/>
      <w:r w:rsidRPr="00D1390E">
        <w:t>VaultSafeTypeParamAttribute</w:t>
      </w:r>
      <w:bookmarkEnd w:id="566"/>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constraint, enforced by the static analyzer, that any type argument substituted for the parameter must be vault-safe.  It is considered an error for such a type not to be vault-</w:t>
      </w:r>
      <w:r w:rsidR="005E7CEA">
        <w:lastRenderedPageBreak/>
        <w:t xml:space="preserve">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567" w:name="_Toc31538864"/>
      <w:r w:rsidRPr="00843223">
        <w:t>NoNonVsCaptureAttribute</w:t>
      </w:r>
      <w:bookmarkEnd w:id="567"/>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547B1922" w:rsidR="000B0003" w:rsidRDefault="00204E12" w:rsidP="00204E12">
      <w:r>
        <w:t xml:space="preserve">The </w:t>
      </w:r>
      <w:r w:rsidR="001F5E5D">
        <w:t xml:space="preserve">LockedVaultMutableResource </w:t>
      </w:r>
      <w:r>
        <w:t>delegates</w:t>
      </w:r>
      <w:r w:rsidR="00C95536">
        <w:rPr>
          <w:rFonts w:ascii="ZWAdobeF" w:hAnsi="ZWAdobeF" w:cs="ZWAdobeF"/>
          <w:sz w:val="2"/>
          <w:szCs w:val="2"/>
        </w:rPr>
        <w:t>60F</w:t>
      </w:r>
      <w:r w:rsidR="001F5E5D">
        <w:rPr>
          <w:rStyle w:val="FootnoteReference"/>
        </w:rPr>
        <w:footnoteReference w:id="6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568" w:name="_NotVsProtectableAttribute"/>
      <w:bookmarkStart w:id="569" w:name="_Toc31538865"/>
      <w:bookmarkEnd w:id="568"/>
      <w:r w:rsidRPr="00F1117F">
        <w:t>NotVsProtectableAttribute</w:t>
      </w:r>
      <w:bookmarkEnd w:id="569"/>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570" w:name="_NoDirectInvokeAttribute"/>
      <w:bookmarkStart w:id="571" w:name="_Toc31538866"/>
      <w:bookmarkStart w:id="572" w:name="_Hlk30347853"/>
      <w:bookmarkEnd w:id="570"/>
      <w:r w:rsidRPr="00FF29F5">
        <w:t>NoDirectInvokeAttribute</w:t>
      </w:r>
      <w:bookmarkEnd w:id="571"/>
    </w:p>
    <w:bookmarkEnd w:id="572"/>
    <w:p w14:paraId="35606BF3" w14:textId="77777777" w:rsidR="00177291" w:rsidRDefault="00177291" w:rsidP="00177291">
      <w:pPr>
        <w:ind w:firstLine="360"/>
      </w:pPr>
    </w:p>
    <w:p w14:paraId="33440396" w14:textId="310500BA" w:rsidR="00587514"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w:t>
      </w:r>
      <w:r w:rsidR="002B0B1A">
        <w:lastRenderedPageBreak/>
        <w:t xml:space="preserve">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573" w:name="_EarlyReleaseAttribute"/>
      <w:bookmarkStart w:id="574" w:name="_Ref30346925"/>
      <w:bookmarkStart w:id="575" w:name="_Toc31538867"/>
      <w:bookmarkEnd w:id="573"/>
      <w:r w:rsidRPr="00271A73">
        <w:t>EarlyReleaseAttribute</w:t>
      </w:r>
      <w:bookmarkEnd w:id="574"/>
      <w:bookmarkEnd w:id="575"/>
    </w:p>
    <w:p w14:paraId="2767CCCB" w14:textId="54285718" w:rsidR="00271A73" w:rsidRDefault="00271A73" w:rsidP="00271A73"/>
    <w:p w14:paraId="4C3F3266" w14:textId="770E1B11"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C95536">
        <w:rPr>
          <w:rFonts w:ascii="ZWAdobeF" w:hAnsi="ZWAdobeF" w:cs="ZWAdobeF"/>
          <w:sz w:val="2"/>
          <w:szCs w:val="2"/>
        </w:rPr>
        <w:t>61F</w:t>
      </w:r>
      <w:r w:rsidR="00FF3048">
        <w:rPr>
          <w:rStyle w:val="FootnoteReference"/>
        </w:rPr>
        <w:footnoteReference w:id="62"/>
      </w:r>
      <w:r w:rsidR="005D2B3B">
        <w:t xml:space="preserve">  The need for early disposal arises in two circumstances:</w:t>
      </w:r>
      <w:r w:rsidR="00C95536">
        <w:rPr>
          <w:rFonts w:ascii="ZWAdobeF" w:hAnsi="ZWAdobeF" w:cs="ZWAdobeF"/>
          <w:sz w:val="2"/>
          <w:szCs w:val="2"/>
        </w:rPr>
        <w:t>62F</w:t>
      </w:r>
      <w:r w:rsidR="00AA6871">
        <w:rPr>
          <w:rStyle w:val="FootnoteReference"/>
        </w:rPr>
        <w:footnoteReference w:id="63"/>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576" w:name="_EarlyReleaseJustificationAttribute"/>
      <w:bookmarkStart w:id="577" w:name="_Ref30346990"/>
      <w:bookmarkStart w:id="578" w:name="_Toc31538868"/>
      <w:bookmarkEnd w:id="576"/>
      <w:r w:rsidRPr="005D2B3B">
        <w:t>EarlyReleaseJustificationAttribute</w:t>
      </w:r>
      <w:bookmarkEnd w:id="577"/>
      <w:bookmarkEnd w:id="578"/>
    </w:p>
    <w:p w14:paraId="07EC1944" w14:textId="77777777" w:rsidR="007A4A36" w:rsidRDefault="007A4A36" w:rsidP="009740C9">
      <w:pPr>
        <w:ind w:firstLine="360"/>
      </w:pPr>
    </w:p>
    <w:p w14:paraId="0421DA60" w14:textId="733146EB"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C95536">
        <w:rPr>
          <w:rFonts w:ascii="ZWAdobeF" w:hAnsi="ZWAdobeF" w:cs="ZWAdobeF"/>
          <w:sz w:val="2"/>
          <w:szCs w:val="2"/>
        </w:rPr>
        <w:t>63F</w:t>
      </w:r>
      <w:r w:rsidR="007A4A36">
        <w:rPr>
          <w:rStyle w:val="FootnoteReference"/>
        </w:rPr>
        <w:footnoteReference w:id="64"/>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579" w:name="_Toc31538869"/>
      <w:r>
        <w:lastRenderedPageBreak/>
        <w:t>Known Flaws and Limitations</w:t>
      </w:r>
      <w:bookmarkEnd w:id="579"/>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580" w:name="_Table_of_Known"/>
      <w:bookmarkStart w:id="581" w:name="_Toc31538870"/>
      <w:bookmarkEnd w:id="580"/>
      <w:r>
        <w:t>Table of Known Issues</w:t>
      </w:r>
      <w:bookmarkEnd w:id="581"/>
    </w:p>
    <w:p w14:paraId="1BA16150" w14:textId="191F042B" w:rsidR="008726E7" w:rsidRDefault="008726E7" w:rsidP="008726E7"/>
    <w:p w14:paraId="7BB138E5" w14:textId="7E2666AA" w:rsidR="008726E7" w:rsidRDefault="008726E7" w:rsidP="008726E7">
      <w:pPr>
        <w:pStyle w:val="Caption"/>
        <w:keepNext/>
      </w:pPr>
      <w:r>
        <w:t xml:space="preserve">Table </w:t>
      </w:r>
      <w:fldSimple w:instr=" SEQ Table \* ARABIC ">
        <w:r w:rsidR="00C95536">
          <w:rPr>
            <w:noProof/>
          </w:rPr>
          <w:t>1</w:t>
        </w:r>
      </w:fldSimple>
    </w:p>
    <w:tbl>
      <w:tblPr>
        <w:tblW w:w="9371" w:type="dxa"/>
        <w:tblCellMar>
          <w:left w:w="0" w:type="dxa"/>
          <w:right w:w="0" w:type="dxa"/>
        </w:tblCellMar>
        <w:tblLook w:val="04A0" w:firstRow="1" w:lastRow="0" w:firstColumn="1" w:lastColumn="0" w:noHBand="0" w:noVBand="1"/>
      </w:tblPr>
      <w:tblGrid>
        <w:gridCol w:w="1451"/>
        <w:gridCol w:w="1055"/>
        <w:gridCol w:w="2829"/>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022AA382"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Even though </w:t>
            </w:r>
            <w:r w:rsidR="008521B8" w:rsidRPr="008521B8">
              <w:rPr>
                <w:rFonts w:ascii="Calibri" w:eastAsia="Times New Roman" w:hAnsi="Calibri" w:cs="Calibri"/>
                <w:i/>
                <w:color w:val="000000"/>
                <w:sz w:val="22"/>
                <w:szCs w:val="22"/>
              </w:rPr>
              <w:t>LockedResource</w:t>
            </w:r>
            <w:r w:rsidRPr="008726E7">
              <w:rPr>
                <w:rFonts w:ascii="Calibri" w:eastAsia="Times New Roman" w:hAnsi="Calibri" w:cs="Calibri"/>
                <w:color w:val="000000"/>
                <w:sz w:val="22"/>
                <w:szCs w:val="22"/>
              </w:rPr>
              <w:t xml:space="preserve"> objects are protected by using, it remains possible to call dispose manually.  If accessed after manual dispose, access to resource will be potential race condition.</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447AAD5E"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C95536">
              <w:rPr>
                <w:rFonts w:ascii="ZWAdobeF" w:eastAsia="Times New Roman" w:hAnsi="ZWAdobeF" w:cs="ZWAdobeF"/>
                <w:sz w:val="2"/>
                <w:szCs w:val="2"/>
              </w:rPr>
              <w:t>64F</w:t>
            </w:r>
            <w:r w:rsidR="004326B2">
              <w:rPr>
                <w:rStyle w:val="FootnoteReference"/>
                <w:rFonts w:ascii="Calibri" w:eastAsia="Times New Roman" w:hAnsi="Calibri" w:cs="Calibri"/>
                <w:color w:val="000000"/>
                <w:sz w:val="22"/>
                <w:szCs w:val="22"/>
              </w:rPr>
              <w:footnoteReference w:id="6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159BCB3"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In the LockedVaultMutableResource delegates</w:t>
            </w:r>
            <w:r w:rsidR="00C95536">
              <w:rPr>
                <w:rFonts w:ascii="ZWAdobeF" w:eastAsia="Times New Roman" w:hAnsi="ZWAdobeF" w:cs="ZWAdobeF"/>
                <w:sz w:val="2"/>
                <w:szCs w:val="2"/>
              </w:rPr>
              <w:t>65F</w:t>
            </w:r>
            <w:r>
              <w:rPr>
                <w:rStyle w:val="FootnoteReference"/>
                <w:rFonts w:ascii="Calibri" w:eastAsia="Times New Roman" w:hAnsi="Calibri" w:cs="Calibri"/>
                <w:color w:val="000000"/>
                <w:sz w:val="22"/>
                <w:szCs w:val="22"/>
              </w:rPr>
              <w:footnoteReference w:id="66"/>
            </w:r>
            <w:r w:rsidRPr="008726E7">
              <w:rPr>
                <w:rFonts w:ascii="Calibri" w:eastAsia="Times New Roman" w:hAnsi="Calibri" w:cs="Calibri"/>
                <w:color w:val="000000"/>
                <w:sz w:val="22"/>
                <w:szCs w:val="22"/>
              </w:rPr>
              <w:t xml:space="preserve">, it is prohibited (rightly) to pass the protected resource to a static method because of limitations inherent to semantic analysis of code.  It is, however, permitted (rightly) to call the protected resource object's non-static methods so long as all parameters and return values are </w:t>
            </w:r>
            <w:r>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xml:space="preserve">.  </w:t>
            </w:r>
            <w:r w:rsidRPr="004326B2">
              <w:rPr>
                <w:rFonts w:ascii="Calibri" w:eastAsia="Times New Roman" w:hAnsi="Calibri" w:cs="Calibri"/>
                <w:strike/>
                <w:color w:val="000000"/>
                <w:sz w:val="22"/>
                <w:szCs w:val="22"/>
              </w:rPr>
              <w:t>Analysis currently does not detect extension method invocations as being static and thus it may be possible to blend or leak mutable state.</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5AA8F8CA"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C95536">
              <w:rPr>
                <w:rFonts w:ascii="ZWAdobeF" w:eastAsia="Times New Roman" w:hAnsi="ZWAdobeF" w:cs="ZWAdobeF"/>
                <w:sz w:val="2"/>
                <w:szCs w:val="2"/>
              </w:rPr>
              <w:t>66F</w:t>
            </w:r>
            <w:r w:rsidR="00452FE1">
              <w:rPr>
                <w:rStyle w:val="FootnoteReference"/>
                <w:rFonts w:ascii="Calibri" w:eastAsia="Times New Roman" w:hAnsi="Calibri" w:cs="Calibri"/>
                <w:color w:val="000000"/>
                <w:sz w:val="22"/>
                <w:szCs w:val="22"/>
              </w:rPr>
              <w:footnoteReference w:id="67"/>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bl>
    <w:p w14:paraId="55EFB1BF" w14:textId="6B87037A" w:rsidR="008726E7" w:rsidRPr="008726E7" w:rsidDel="00265F1D" w:rsidRDefault="008726E7">
      <w:pPr>
        <w:numPr>
          <w:ilvl w:val="0"/>
          <w:numId w:val="35"/>
        </w:numPr>
        <w:rPr>
          <w:del w:id="582" w:author="Christopher Susie" w:date="2020-02-02T12:25:00Z"/>
        </w:rPr>
        <w:pPrChange w:id="583" w:author="Christopher Susie" w:date="2020-02-02T12:26:00Z">
          <w:pPr/>
        </w:pPrChange>
      </w:pPr>
      <w:bookmarkStart w:id="584" w:name="_Toc31538871"/>
      <w:bookmarkEnd w:id="584"/>
    </w:p>
    <w:p w14:paraId="2752AB4B" w14:textId="6FED8EE4" w:rsidR="0064555F" w:rsidDel="00265F1D" w:rsidRDefault="0064555F">
      <w:pPr>
        <w:numPr>
          <w:ilvl w:val="0"/>
          <w:numId w:val="35"/>
        </w:numPr>
        <w:rPr>
          <w:del w:id="585" w:author="Christopher Susie" w:date="2020-02-02T12:25:00Z"/>
        </w:rPr>
        <w:pPrChange w:id="586" w:author="Christopher Susie" w:date="2020-02-02T12:26:00Z">
          <w:pPr/>
        </w:pPrChange>
      </w:pPr>
      <w:bookmarkStart w:id="587" w:name="_Toc31538872"/>
      <w:bookmarkEnd w:id="587"/>
    </w:p>
    <w:p w14:paraId="54FC2DC0" w14:textId="77777777" w:rsidR="0019392D" w:rsidRDefault="0019392D">
      <w:pPr>
        <w:pStyle w:val="Heading2"/>
        <w:numPr>
          <w:ilvl w:val="0"/>
          <w:numId w:val="35"/>
        </w:numPr>
        <w:pPrChange w:id="588" w:author="Christopher Susie" w:date="2020-02-02T12:26:00Z">
          <w:pPr>
            <w:pStyle w:val="Heading2"/>
            <w:numPr>
              <w:numId w:val="38"/>
            </w:numPr>
            <w:ind w:left="1080" w:hanging="360"/>
          </w:pPr>
        </w:pPrChange>
      </w:pPr>
      <w:bookmarkStart w:id="589" w:name="_Toc31538873"/>
      <w:r>
        <w:t>Example Code Showing Problems</w:t>
      </w:r>
      <w:bookmarkEnd w:id="589"/>
    </w:p>
    <w:p w14:paraId="6973F72A" w14:textId="77777777" w:rsidR="0019392D" w:rsidRDefault="0019392D" w:rsidP="0019392D">
      <w:pPr>
        <w:ind w:left="360"/>
      </w:pPr>
    </w:p>
    <w:bookmarkStart w:id="590" w:name="_MON_1640247031"/>
    <w:bookmarkEnd w:id="590"/>
    <w:p w14:paraId="20DDECFD" w14:textId="10F14737" w:rsidR="0019392D" w:rsidRDefault="009B3BAD" w:rsidP="0019392D">
      <w:pPr>
        <w:keepNext/>
        <w:ind w:left="360"/>
      </w:pPr>
      <w:r>
        <w:object w:dxaOrig="9360" w:dyaOrig="4004" w14:anchorId="42F6B5E3">
          <v:shape id="_x0000_i1042" type="#_x0000_t75" style="width:468pt;height:200.2pt" o:ole="">
            <v:imagedata r:id="rId47" o:title=""/>
          </v:shape>
          <o:OLEObject Type="Embed" ProgID="Word.Document.12" ShapeID="_x0000_i1042" DrawAspect="Content" ObjectID="_1642151937" r:id="rId48">
            <o:FieldCodes>\s</o:FieldCodes>
          </o:OLEObject>
        </w:object>
      </w:r>
    </w:p>
    <w:p w14:paraId="7CD95A82" w14:textId="79EB35CD" w:rsidR="0019392D" w:rsidRDefault="0019392D" w:rsidP="0019392D">
      <w:pPr>
        <w:pStyle w:val="Caption"/>
        <w:rPr>
          <w:i w:val="0"/>
          <w:iCs w:val="0"/>
        </w:rPr>
      </w:pPr>
      <w:bookmarkStart w:id="591" w:name="_Toc31538907"/>
      <w:r>
        <w:t xml:space="preserve">Figure </w:t>
      </w:r>
      <w:fldSimple w:instr=" SEQ Figure \* ARABIC ">
        <w:r w:rsidR="00C95536">
          <w:rPr>
            <w:noProof/>
          </w:rPr>
          <w:t>30</w:t>
        </w:r>
      </w:fldSimple>
      <w:r>
        <w:t xml:space="preserve"> </w:t>
      </w:r>
      <w:r>
        <w:rPr>
          <w:i w:val="0"/>
          <w:iCs w:val="0"/>
        </w:rPr>
        <w:t>– Double Dispose (Known Flaw #1</w:t>
      </w:r>
      <w:r w:rsidR="00E178AC">
        <w:rPr>
          <w:i w:val="0"/>
          <w:iCs w:val="0"/>
        </w:rPr>
        <w:t xml:space="preserve"> -- FIXED</w:t>
      </w:r>
      <w:r>
        <w:rPr>
          <w:i w:val="0"/>
          <w:iCs w:val="0"/>
        </w:rPr>
        <w:t>)</w:t>
      </w:r>
      <w:bookmarkEnd w:id="591"/>
    </w:p>
    <w:p w14:paraId="39721AB3" w14:textId="77777777" w:rsidR="0019392D" w:rsidRDefault="0019392D" w:rsidP="0019392D">
      <w:pPr>
        <w:rPr>
          <w:color w:val="44546A" w:themeColor="text2"/>
          <w:sz w:val="18"/>
          <w:szCs w:val="18"/>
        </w:rPr>
      </w:pPr>
      <w:r>
        <w:rPr>
          <w:i/>
          <w:iCs/>
        </w:rPr>
        <w:br w:type="page"/>
      </w:r>
    </w:p>
    <w:bookmarkStart w:id="592" w:name="_MON_1640247872"/>
    <w:bookmarkEnd w:id="592"/>
    <w:p w14:paraId="69770709" w14:textId="7EF6B519" w:rsidR="0019392D" w:rsidRDefault="004D2289" w:rsidP="0019392D">
      <w:pPr>
        <w:pStyle w:val="Caption"/>
      </w:pPr>
      <w:r>
        <w:object w:dxaOrig="9360" w:dyaOrig="7494" w14:anchorId="0DACB0B1">
          <v:shape id="_x0000_i1043" type="#_x0000_t75" style="width:468pt;height:374.7pt" o:ole="">
            <v:imagedata r:id="rId49" o:title=""/>
          </v:shape>
          <o:OLEObject Type="Embed" ProgID="Word.Document.12" ShapeID="_x0000_i1043" DrawAspect="Content" ObjectID="_1642151938" r:id="rId50">
            <o:FieldCodes>\s</o:FieldCodes>
          </o:OLEObject>
        </w:object>
      </w:r>
    </w:p>
    <w:p w14:paraId="1655E573" w14:textId="50D02C2F" w:rsidR="0019392D" w:rsidRPr="00CA402A" w:rsidRDefault="0019392D" w:rsidP="0019392D">
      <w:pPr>
        <w:pStyle w:val="Caption"/>
        <w:rPr>
          <w:i w:val="0"/>
          <w:iCs w:val="0"/>
        </w:rPr>
      </w:pPr>
      <w:bookmarkStart w:id="593" w:name="_Toc31538908"/>
      <w:r>
        <w:t xml:space="preserve">Figure </w:t>
      </w:r>
      <w:fldSimple w:instr=" SEQ Figure \* ARABIC ">
        <w:r w:rsidR="00C95536">
          <w:rPr>
            <w:noProof/>
          </w:rPr>
          <w:t>31</w:t>
        </w:r>
      </w:fldSimple>
      <w:r>
        <w:t xml:space="preserve"> – </w:t>
      </w:r>
      <w:r>
        <w:rPr>
          <w:i w:val="0"/>
          <w:iCs w:val="0"/>
        </w:rPr>
        <w:t>Bad Extension Method (Known Flaw #2 -- FIXED)</w:t>
      </w:r>
      <w:bookmarkEnd w:id="593"/>
      <w:r>
        <w:rPr>
          <w:i w:val="0"/>
          <w:iCs w:val="0"/>
        </w:rPr>
        <w:t xml:space="preserve"> </w:t>
      </w:r>
    </w:p>
    <w:p w14:paraId="785025F2" w14:textId="77777777" w:rsidR="0019392D" w:rsidRDefault="0019392D" w:rsidP="0019392D">
      <w:r>
        <w:br w:type="page"/>
      </w:r>
    </w:p>
    <w:bookmarkStart w:id="594" w:name="_MON_1640249452"/>
    <w:bookmarkEnd w:id="594"/>
    <w:p w14:paraId="35CCA575" w14:textId="77777777" w:rsidR="0019392D" w:rsidRDefault="0019392D" w:rsidP="0019392D">
      <w:pPr>
        <w:keepNext/>
      </w:pPr>
      <w:r>
        <w:object w:dxaOrig="9360" w:dyaOrig="10304" w14:anchorId="35032701">
          <v:shape id="_x0000_i1044" type="#_x0000_t75" style="width:468pt;height:515.2pt" o:ole="">
            <v:imagedata r:id="rId51" o:title=""/>
          </v:shape>
          <o:OLEObject Type="Embed" ProgID="Word.Document.12" ShapeID="_x0000_i1044" DrawAspect="Content" ObjectID="_1642151939" r:id="rId52">
            <o:FieldCodes>\s</o:FieldCodes>
          </o:OLEObject>
        </w:object>
      </w:r>
    </w:p>
    <w:p w14:paraId="06F44CC1" w14:textId="14082C0A" w:rsidR="0019392D" w:rsidRDefault="0019392D" w:rsidP="0019392D">
      <w:pPr>
        <w:pStyle w:val="Caption"/>
        <w:rPr>
          <w:i w:val="0"/>
          <w:iCs w:val="0"/>
        </w:rPr>
      </w:pPr>
      <w:bookmarkStart w:id="595" w:name="_Toc31538909"/>
      <w:r>
        <w:t xml:space="preserve">Figure </w:t>
      </w:r>
      <w:fldSimple w:instr=" SEQ Figure \* ARABIC ">
        <w:r w:rsidR="00C95536">
          <w:rPr>
            <w:noProof/>
          </w:rPr>
          <w:t>32</w:t>
        </w:r>
      </w:fldSimple>
      <w:r>
        <w:t xml:space="preserve"> – </w:t>
      </w:r>
      <w:r>
        <w:rPr>
          <w:i w:val="0"/>
          <w:iCs w:val="0"/>
        </w:rPr>
        <w:t>Bad Type Inherently Leaks (Known Flaw #3)</w:t>
      </w:r>
      <w:bookmarkEnd w:id="595"/>
    </w:p>
    <w:p w14:paraId="65313405" w14:textId="77777777" w:rsidR="0019392D" w:rsidRDefault="0019392D" w:rsidP="0019392D">
      <w:pPr>
        <w:keepNext/>
        <w:rPr>
          <w:color w:val="44546A" w:themeColor="text2"/>
          <w:sz w:val="18"/>
          <w:szCs w:val="18"/>
        </w:rPr>
      </w:pPr>
      <w:r>
        <w:rPr>
          <w:i/>
          <w:iCs/>
        </w:rPr>
        <w:br w:type="page"/>
      </w:r>
    </w:p>
    <w:p w14:paraId="5B6FE7C7" w14:textId="54FBDF40" w:rsidR="00750E3E" w:rsidRDefault="00750E3E" w:rsidP="00750E3E">
      <w:pPr>
        <w:pStyle w:val="Heading1"/>
        <w:numPr>
          <w:ilvl w:val="0"/>
          <w:numId w:val="14"/>
        </w:numPr>
      </w:pPr>
      <w:bookmarkStart w:id="596" w:name="_Toc31538874"/>
      <w:r>
        <w:lastRenderedPageBreak/>
        <w:t>Licensing</w:t>
      </w:r>
      <w:bookmarkEnd w:id="596"/>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597" w:name="_Toc31538875"/>
      <w:r>
        <w:t>Software License</w:t>
      </w:r>
      <w:bookmarkEnd w:id="597"/>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5D560469" w:rsidR="00E37894" w:rsidRDefault="00E37894">
      <w:r>
        <w:br w:type="page"/>
      </w:r>
    </w:p>
    <w:p w14:paraId="14068CC3" w14:textId="2FCD12FD" w:rsidR="00760C36" w:rsidRDefault="00A764E0" w:rsidP="005C2C68">
      <w:pPr>
        <w:pStyle w:val="Heading2"/>
        <w:numPr>
          <w:ilvl w:val="0"/>
          <w:numId w:val="32"/>
        </w:numPr>
      </w:pPr>
      <w:bookmarkStart w:id="598" w:name="_Toc31538876"/>
      <w:r w:rsidRPr="00A764E0">
        <w:lastRenderedPageBreak/>
        <w:t>Documentation License</w:t>
      </w:r>
      <w:bookmarkEnd w:id="598"/>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599" w:name="_Toc31538877"/>
      <w:r>
        <w:t>Author Contact Information</w:t>
      </w:r>
      <w:bookmarkEnd w:id="599"/>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53"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D8B1A" w14:textId="77777777" w:rsidR="001A5E9D" w:rsidRDefault="001A5E9D" w:rsidP="008A7F55">
      <w:pPr>
        <w:spacing w:after="0" w:line="240" w:lineRule="auto"/>
      </w:pPr>
      <w:r>
        <w:separator/>
      </w:r>
    </w:p>
  </w:endnote>
  <w:endnote w:type="continuationSeparator" w:id="0">
    <w:p w14:paraId="26AEE5BC" w14:textId="77777777" w:rsidR="001A5E9D" w:rsidRDefault="001A5E9D"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286061" w:rsidRDefault="00286061"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286061" w:rsidRPr="00A96B82" w:rsidRDefault="00286061"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286061" w:rsidRDefault="00286061"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286061" w:rsidRPr="00AB5EEF" w:rsidRDefault="00286061"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7910" w14:textId="77777777" w:rsidR="001A5E9D" w:rsidRDefault="001A5E9D" w:rsidP="008A7F55">
      <w:pPr>
        <w:spacing w:after="0" w:line="240" w:lineRule="auto"/>
      </w:pPr>
      <w:r>
        <w:separator/>
      </w:r>
    </w:p>
  </w:footnote>
  <w:footnote w:type="continuationSeparator" w:id="0">
    <w:p w14:paraId="268BC7C7" w14:textId="77777777" w:rsidR="001A5E9D" w:rsidRDefault="001A5E9D" w:rsidP="008A7F55">
      <w:pPr>
        <w:spacing w:after="0" w:line="240" w:lineRule="auto"/>
      </w:pPr>
      <w:r>
        <w:continuationSeparator/>
      </w:r>
    </w:p>
  </w:footnote>
  <w:footnote w:id="1">
    <w:p w14:paraId="3CE62A5A" w14:textId="02466C9F" w:rsidR="00286061" w:rsidRDefault="00286061">
      <w:pPr>
        <w:pStyle w:val="FootnoteText"/>
      </w:pPr>
      <w:bookmarkStart w:id="431" w:name="_Hlk22989829"/>
      <w:r>
        <w:rPr>
          <w:rStyle w:val="FootnoteReference"/>
        </w:rPr>
        <w:footnoteRef/>
      </w:r>
      <w:bookmarkEnd w:id="431"/>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286061" w:rsidRDefault="00286061"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286061" w:rsidRPr="007B37A4" w:rsidRDefault="00286061">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286061" w:rsidRDefault="00286061">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286061" w:rsidRDefault="00286061">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286061" w:rsidRDefault="00286061">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286061" w:rsidRDefault="00286061">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228F6CE3" w:rsidR="00286061" w:rsidRPr="00BA2F6E" w:rsidRDefault="0028606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C95536">
        <w:t>1</w:t>
      </w:r>
      <w:r>
        <w:fldChar w:fldCharType="end"/>
      </w:r>
      <w:r>
        <w:t xml:space="preserve">, </w:t>
      </w:r>
      <w:r>
        <w:rPr>
          <w:i/>
          <w:iCs/>
        </w:rPr>
        <w:t>supra.</w:t>
      </w:r>
    </w:p>
  </w:footnote>
  <w:footnote w:id="9">
    <w:p w14:paraId="21FEA6D0" w14:textId="4B8E6060" w:rsidR="00286061" w:rsidRPr="00BA2F6E" w:rsidRDefault="00286061">
      <w:pPr>
        <w:pStyle w:val="FootnoteText"/>
      </w:pPr>
      <w:r>
        <w:rPr>
          <w:rStyle w:val="FootnoteReference"/>
        </w:rPr>
        <w:footnoteRef/>
      </w:r>
      <w:r>
        <w:t xml:space="preserve"> v. </w:t>
      </w:r>
      <w:r>
        <w:fldChar w:fldCharType="begin" w:fldLock="1"/>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7CA26C4" w:rsidR="00286061" w:rsidRPr="00E230D3" w:rsidRDefault="0028606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C95536">
        <w:t>1</w:t>
      </w:r>
      <w:r>
        <w:fldChar w:fldCharType="end"/>
      </w:r>
      <w:r>
        <w:t xml:space="preserve">, </w:t>
      </w:r>
      <w:r>
        <w:rPr>
          <w:i/>
          <w:iCs/>
        </w:rPr>
        <w:t>supra.</w:t>
      </w:r>
    </w:p>
  </w:footnote>
  <w:footnote w:id="11">
    <w:p w14:paraId="13D2DF9C" w14:textId="6164492F" w:rsidR="00286061" w:rsidRDefault="00286061">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286061" w:rsidRPr="00B816AB" w:rsidRDefault="00286061">
      <w:pPr>
        <w:pStyle w:val="FootnoteText"/>
      </w:pPr>
      <w:r>
        <w:rPr>
          <w:rStyle w:val="FootnoteReference"/>
        </w:rPr>
        <w:footnoteRef/>
      </w:r>
      <w:r>
        <w:t xml:space="preserve"> </w:t>
      </w:r>
      <w:r>
        <w:rPr>
          <w:i/>
          <w:iCs/>
        </w:rPr>
        <w:t xml:space="preserve">Id. </w:t>
      </w:r>
    </w:p>
  </w:footnote>
  <w:footnote w:id="13">
    <w:p w14:paraId="55E53DDC" w14:textId="7CCBFC3D" w:rsidR="00286061" w:rsidRDefault="00286061">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286061" w:rsidRDefault="00286061">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286061" w:rsidRPr="002A4CF4" w:rsidRDefault="00286061">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286061" w:rsidRPr="00B262DE" w:rsidRDefault="00286061">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B8B917A" w:rsidR="00286061" w:rsidRPr="00867235" w:rsidRDefault="00286061">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r w:rsidR="00D870E0">
        <w:t>.</w:t>
      </w:r>
    </w:p>
  </w:footnote>
  <w:footnote w:id="18">
    <w:p w14:paraId="1A864E24" w14:textId="04244DA5" w:rsidR="00286061" w:rsidRDefault="00286061">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286061" w:rsidRDefault="00286061">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286061" w:rsidRDefault="00286061">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341AB8" w:rsidRDefault="00341AB8">
      <w:pPr>
        <w:pStyle w:val="FootnoteText"/>
      </w:pPr>
      <w:r>
        <w:rPr>
          <w:rStyle w:val="FootnoteReference"/>
        </w:rPr>
        <w:footnoteRef/>
      </w:r>
      <w:r>
        <w:t xml:space="preserve"> Rider 2019.3.1 has been tested and confirmed to work </w:t>
      </w:r>
      <w:r w:rsidR="008023A8">
        <w:t>o</w:t>
      </w:r>
      <w:r>
        <w:t>n the Amazon Linux distro.  Presumably, it should also work on Mac, other Linux distros and on Windows as well.</w:t>
      </w:r>
    </w:p>
  </w:footnote>
  <w:footnote w:id="22">
    <w:p w14:paraId="45B45940" w14:textId="14A5A1B4" w:rsidR="00286061" w:rsidRPr="00276ED7" w:rsidRDefault="00286061">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286061" w:rsidRPr="00804856" w:rsidRDefault="00286061">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286061" w:rsidRPr="005C0B86" w:rsidRDefault="00286061">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286061" w:rsidRPr="004D7E10" w:rsidRDefault="00286061">
      <w:pPr>
        <w:pStyle w:val="FootnoteText"/>
      </w:pPr>
      <w:r>
        <w:rPr>
          <w:rStyle w:val="FootnoteReference"/>
        </w:rPr>
        <w:footnoteRef/>
      </w:r>
      <w:r>
        <w:t xml:space="preserve"> </w:t>
      </w:r>
      <w:r>
        <w:rPr>
          <w:i/>
        </w:rPr>
        <w:t xml:space="preserve">See </w:t>
      </w:r>
      <w:r w:rsidRPr="004D7E10">
        <w:t xml:space="preserve">Concept of </w:t>
      </w:r>
      <w:r w:rsidR="008023A8">
        <w:t>vault-safe</w:t>
      </w:r>
      <w:r w:rsidRPr="004D7E10">
        <w:t>ty</w:t>
      </w:r>
      <w:r>
        <w:rPr>
          <w:i/>
        </w:rPr>
        <w:t>, supra</w:t>
      </w:r>
      <w:r>
        <w:t xml:space="preserve"> at </w:t>
      </w:r>
      <w:r>
        <w:fldChar w:fldCharType="begin" w:fldLock="1"/>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286061" w:rsidRPr="0021091A" w:rsidRDefault="00286061">
      <w:pPr>
        <w:pStyle w:val="FootnoteText"/>
      </w:pPr>
      <w:r>
        <w:rPr>
          <w:rStyle w:val="FootnoteReference"/>
        </w:rPr>
        <w:footnoteRef/>
      </w:r>
      <w:r>
        <w:t xml:space="preserve"> You </w:t>
      </w:r>
      <w:r>
        <w:rPr>
          <w:i/>
        </w:rPr>
        <w:t xml:space="preserve">may </w:t>
      </w:r>
      <w:r>
        <w:t xml:space="preserve">use a </w:t>
      </w:r>
      <w:r w:rsidR="00300C44" w:rsidRPr="00300C44">
        <w:rPr>
          <w:i/>
        </w:rPr>
        <w:t>MutableResourceVault</w:t>
      </w:r>
      <w:r>
        <w:rPr>
          <w:i/>
        </w:rPr>
        <w:t xml:space="preserve"> </w:t>
      </w:r>
      <w:r>
        <w:t xml:space="preserve">to protect a vault-safe object as well. It may be advisable to use it if the resource you are protecting is under active development and might lose its </w:t>
      </w:r>
      <w:r w:rsidR="008023A8">
        <w:t>vault-safe</w:t>
      </w:r>
      <w:r>
        <w:t xml:space="preserve"> status later.  If the resource is unlikely to need to become non-</w:t>
      </w:r>
      <w:r w:rsidR="008023A8">
        <w:t>vault-safe</w:t>
      </w:r>
      <w:r>
        <w:t>, the BasicVault should be used because its locked resource is less restrictive and easier to work with.</w:t>
      </w:r>
    </w:p>
  </w:footnote>
  <w:footnote w:id="27">
    <w:p w14:paraId="25F56821" w14:textId="2A561657" w:rsidR="00286061" w:rsidRPr="00A97CF0" w:rsidRDefault="00286061">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286061" w:rsidRPr="003B3D2B" w:rsidRDefault="00286061">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286061" w:rsidRPr="009E1373" w:rsidRDefault="00286061">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286061" w:rsidRPr="00930786" w:rsidRDefault="00286061">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286061" w:rsidRPr="00516F1D" w:rsidRDefault="00286061">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286061" w:rsidRPr="004D14EC" w:rsidRDefault="00286061">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286061" w:rsidRDefault="00286061">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286061" w:rsidRPr="00913878" w:rsidRDefault="00286061">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286061" w:rsidRPr="00913878" w:rsidRDefault="00286061">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286061" w:rsidRPr="007F64CC" w:rsidRDefault="00286061">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w:t>
      </w:r>
      <w:r w:rsidR="008023A8">
        <w:t>vault-safe</w:t>
      </w:r>
      <w:r>
        <w:t xml:space="preserv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286061" w:rsidRPr="004973BF" w:rsidRDefault="00286061">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286061" w:rsidRDefault="00286061">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286061" w:rsidRPr="00721403" w:rsidRDefault="00286061">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286061" w:rsidRPr="00453A60" w:rsidRDefault="00286061">
      <w:pPr>
        <w:pStyle w:val="FootnoteText"/>
      </w:pPr>
      <w:r>
        <w:rPr>
          <w:rStyle w:val="FootnoteReference"/>
        </w:rPr>
        <w:footnoteRef/>
      </w:r>
      <w:r>
        <w:t xml:space="preserve"> v. </w:t>
      </w:r>
      <w:r>
        <w:fldChar w:fldCharType="begin" w:fldLock="1"/>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6B632197" w:rsidR="00286061" w:rsidRPr="00626558" w:rsidRDefault="00286061">
      <w:pPr>
        <w:pStyle w:val="FootnoteText"/>
      </w:pPr>
      <w:r>
        <w:rPr>
          <w:rStyle w:val="FootnoteReference"/>
        </w:rPr>
        <w:footnoteRef/>
      </w:r>
      <w:r>
        <w:t xml:space="preserve"> v. #</w:t>
      </w:r>
      <w:r>
        <w:fldChar w:fldCharType="begin"/>
      </w:r>
      <w:r>
        <w:instrText xml:space="preserve"> NOTEREF _Ref28431928 \h </w:instrText>
      </w:r>
      <w:r>
        <w:fldChar w:fldCharType="separate"/>
      </w:r>
      <w:r w:rsidR="00C95536">
        <w:t>19</w:t>
      </w:r>
      <w:r>
        <w:fldChar w:fldCharType="end"/>
      </w:r>
      <w:r>
        <w:t xml:space="preserve">, </w:t>
      </w:r>
      <w:r>
        <w:rPr>
          <w:i/>
          <w:iCs/>
        </w:rPr>
        <w:t>supra</w:t>
      </w:r>
      <w:r>
        <w:t>.</w:t>
      </w:r>
    </w:p>
  </w:footnote>
  <w:footnote w:id="42">
    <w:p w14:paraId="17BA5097" w14:textId="46574981" w:rsidR="00286061" w:rsidRPr="000E4459" w:rsidRDefault="00286061">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286061" w:rsidRPr="008B5C48" w:rsidRDefault="00286061">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286061" w:rsidRPr="00771953" w:rsidRDefault="00286061">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0D23F70F" w14:textId="530BA1B2" w:rsidR="00286061" w:rsidRDefault="00286061">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6">
    <w:p w14:paraId="50AC842E" w14:textId="7570A9BF" w:rsidR="00286061" w:rsidRPr="00217186" w:rsidRDefault="00286061">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7">
    <w:p w14:paraId="4F35F42D" w14:textId="35856724" w:rsidR="00286061" w:rsidRPr="007578CF" w:rsidRDefault="00286061">
      <w:pPr>
        <w:pStyle w:val="FootnoteText"/>
      </w:pPr>
      <w:r>
        <w:rPr>
          <w:rStyle w:val="FootnoteReference"/>
        </w:rPr>
        <w:footnoteRef/>
      </w:r>
      <w:r>
        <w:t xml:space="preserve"> v. §§ 5.g, </w:t>
      </w:r>
      <w:r>
        <w:rPr>
          <w:i/>
          <w:iCs/>
        </w:rPr>
        <w:t>infra</w:t>
      </w:r>
      <w:r>
        <w:t xml:space="preserve">; v. </w:t>
      </w:r>
      <w:r>
        <w:fldChar w:fldCharType="begin" w:fldLock="1"/>
      </w:r>
      <w:r>
        <w:instrText xml:space="preserve"> REF _Ref30353303 \h </w:instrText>
      </w:r>
      <w:r>
        <w:fldChar w:fldCharType="separate"/>
      </w:r>
      <w:r>
        <w:t xml:space="preserve">Figure </w:t>
      </w:r>
      <w:r>
        <w:rPr>
          <w:noProof/>
        </w:rPr>
        <w:t>26</w:t>
      </w:r>
      <w:r>
        <w:fldChar w:fldCharType="end"/>
      </w:r>
      <w:r>
        <w:t xml:space="preserve"> and </w:t>
      </w:r>
      <w:r>
        <w:fldChar w:fldCharType="begin" w:fldLock="1"/>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8">
    <w:p w14:paraId="53B4DD85" w14:textId="57F8B9BE" w:rsidR="00286061" w:rsidRPr="00A578D7" w:rsidRDefault="00286061">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9">
    <w:p w14:paraId="75ED7F39" w14:textId="462F2F3A" w:rsidR="00286061" w:rsidRPr="004C5045" w:rsidRDefault="00286061">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0">
    <w:p w14:paraId="7AE1163B" w14:textId="6AA9F8E4" w:rsidR="00286061" w:rsidRPr="00B7121E" w:rsidRDefault="00286061">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1">
    <w:p w14:paraId="1C92BBB2" w14:textId="4B551081" w:rsidR="00286061" w:rsidRPr="00F63847" w:rsidRDefault="00286061">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2">
    <w:p w14:paraId="55006D3E" w14:textId="02C26DA8" w:rsidR="00286061" w:rsidRPr="0019111E" w:rsidRDefault="00286061">
      <w:pPr>
        <w:pStyle w:val="FootnoteText"/>
      </w:pPr>
      <w:r>
        <w:rPr>
          <w:rStyle w:val="FootnoteReference"/>
        </w:rPr>
        <w:footnoteRef/>
      </w:r>
      <w:r>
        <w:t xml:space="preserve"> </w:t>
      </w:r>
      <w:r>
        <w:rPr>
          <w:i/>
          <w:iCs/>
        </w:rPr>
        <w:t>Id</w:t>
      </w:r>
      <w:r>
        <w:t>.</w:t>
      </w:r>
    </w:p>
  </w:footnote>
  <w:footnote w:id="53">
    <w:p w14:paraId="54F2CA23" w14:textId="56D1E916" w:rsidR="00286061" w:rsidRPr="00F1117F" w:rsidRDefault="00286061">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4">
    <w:p w14:paraId="4379DAA8" w14:textId="346F3919" w:rsidR="00286061" w:rsidRPr="00612117" w:rsidRDefault="00286061">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5">
    <w:p w14:paraId="4FBF223C" w14:textId="21790B96" w:rsidR="00286061" w:rsidRPr="00A0718B" w:rsidRDefault="00286061">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6">
    <w:p w14:paraId="47201203" w14:textId="7456298F" w:rsidR="00286061" w:rsidRPr="00AE674B" w:rsidRDefault="0028606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7">
    <w:p w14:paraId="222DC3DA" w14:textId="09EBCF7B" w:rsidR="00286061" w:rsidRDefault="0028606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CE24522" w14:textId="77777777" w:rsidR="00286061" w:rsidRDefault="00286061">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286061" w:rsidRPr="00D80B2C" w:rsidRDefault="00300C44" w:rsidP="005E6AF1">
      <w:pPr>
        <w:pStyle w:val="FootnoteText"/>
        <w:ind w:firstLine="720"/>
      </w:pPr>
      <w:r w:rsidRPr="00300C44">
        <w:rPr>
          <w:i/>
          <w:iCs/>
        </w:rPr>
        <w:t>MutableResourceVault</w:t>
      </w:r>
      <w:r w:rsidR="00286061" w:rsidRPr="005E6AF1">
        <w:rPr>
          <w:i/>
          <w:iCs/>
        </w:rPr>
        <w:t>&lt;StringBuilder&gt;, StringBuilder&gt;</w:t>
      </w:r>
    </w:p>
  </w:footnote>
  <w:footnote w:id="59">
    <w:p w14:paraId="58898369" w14:textId="3F93E4B8" w:rsidR="00286061" w:rsidRPr="009076A9" w:rsidRDefault="00286061">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0">
    <w:p w14:paraId="1EDFC6AB" w14:textId="41687CFE" w:rsidR="00286061" w:rsidRPr="00C62097" w:rsidRDefault="00286061">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1">
    <w:p w14:paraId="1F2A400C" w14:textId="2ECEFFED" w:rsidR="00286061" w:rsidRPr="001F5E5D" w:rsidRDefault="00286061">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2">
    <w:p w14:paraId="43A2079E" w14:textId="75E6042C" w:rsidR="00286061" w:rsidRPr="00FF3048" w:rsidRDefault="00286061">
      <w:pPr>
        <w:pStyle w:val="FootnoteText"/>
      </w:pPr>
      <w:r>
        <w:rPr>
          <w:rStyle w:val="FootnoteReference"/>
        </w:rPr>
        <w:footnoteRef/>
      </w:r>
      <w:r>
        <w:t xml:space="preserve"> v. </w:t>
      </w:r>
      <w:r>
        <w:fldChar w:fldCharType="begin" w:fldLock="1"/>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3">
    <w:p w14:paraId="4ACBE951" w14:textId="1A0AE296" w:rsidR="00286061" w:rsidRPr="00E178AC" w:rsidRDefault="00286061">
      <w:pPr>
        <w:pStyle w:val="FootnoteText"/>
      </w:pPr>
      <w:r>
        <w:rPr>
          <w:rStyle w:val="FootnoteReference"/>
        </w:rPr>
        <w:footnoteRef/>
      </w:r>
      <w:r>
        <w:t xml:space="preserve"> v. </w:t>
      </w:r>
      <w:r>
        <w:fldChar w:fldCharType="begin" w:fldLock="1"/>
      </w:r>
      <w:r>
        <w:instrText xml:space="preserve"> REF _Ref30353303 \h </w:instrText>
      </w:r>
      <w:r>
        <w:fldChar w:fldCharType="separate"/>
      </w:r>
      <w:r>
        <w:t xml:space="preserve">Figure </w:t>
      </w:r>
      <w:r>
        <w:rPr>
          <w:noProof/>
        </w:rPr>
        <w:t>26</w:t>
      </w:r>
      <w:r>
        <w:fldChar w:fldCharType="end"/>
      </w:r>
      <w:r>
        <w:t xml:space="preserve"> and </w:t>
      </w:r>
      <w:r>
        <w:fldChar w:fldCharType="begin" w:fldLock="1"/>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4">
    <w:p w14:paraId="51BE8637" w14:textId="1B03F5F6" w:rsidR="00286061" w:rsidRPr="00FF3048" w:rsidRDefault="00286061">
      <w:pPr>
        <w:pStyle w:val="FootnoteText"/>
      </w:pPr>
      <w:r>
        <w:rPr>
          <w:rStyle w:val="FootnoteReference"/>
        </w:rPr>
        <w:footnoteRef/>
      </w:r>
      <w:r>
        <w:t xml:space="preserve"> v. </w:t>
      </w:r>
      <w:r>
        <w:fldChar w:fldCharType="begin" w:fldLock="1"/>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5">
    <w:p w14:paraId="5B73C719" w14:textId="561C75B8" w:rsidR="00286061" w:rsidRPr="00FF3106" w:rsidRDefault="00286061">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6">
    <w:p w14:paraId="0D714D22" w14:textId="0437377F" w:rsidR="00286061" w:rsidRPr="00410EE7" w:rsidRDefault="00286061">
      <w:pPr>
        <w:pStyle w:val="FootnoteText"/>
      </w:pPr>
      <w:r>
        <w:rPr>
          <w:rStyle w:val="FootnoteReference"/>
        </w:rPr>
        <w:footnoteRef/>
      </w:r>
      <w:r>
        <w:t xml:space="preserve"> v. </w:t>
      </w:r>
      <w:r>
        <w:fldChar w:fldCharType="begin" w:fldLock="1"/>
      </w:r>
      <w:r>
        <w:instrText xml:space="preserve"> REF _Ref29635364 \h </w:instrText>
      </w:r>
      <w:r>
        <w:fldChar w:fldCharType="separate"/>
      </w:r>
      <w:r>
        <w:t xml:space="preserve">Figure </w:t>
      </w:r>
      <w:r>
        <w:rPr>
          <w:noProof/>
        </w:rPr>
        <w:t>13</w:t>
      </w:r>
      <w:r>
        <w:fldChar w:fldCharType="end"/>
      </w:r>
      <w:r>
        <w:t xml:space="preserve">-14, </w:t>
      </w:r>
      <w:r>
        <w:rPr>
          <w:i/>
          <w:iCs/>
        </w:rPr>
        <w:t>supra</w:t>
      </w:r>
      <w:r>
        <w:t>.</w:t>
      </w:r>
    </w:p>
  </w:footnote>
  <w:footnote w:id="67">
    <w:p w14:paraId="1651A3EA" w14:textId="178E7E09" w:rsidR="00286061" w:rsidRDefault="00286061">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77777777" w:rsidR="00286061" w:rsidRDefault="00286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5E2E18F4" w:rsidR="00286061" w:rsidRPr="0071058F" w:rsidRDefault="00286061" w:rsidP="0071058F">
    <w:pPr>
      <w:pStyle w:val="Header"/>
      <w:jc w:val="center"/>
    </w:pPr>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B6B0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30D7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BA3C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4245B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2427D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329C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C05F3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0C4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729D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14C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1"/>
  </w:num>
  <w:num w:numId="3">
    <w:abstractNumId w:val="37"/>
  </w:num>
  <w:num w:numId="4">
    <w:abstractNumId w:val="32"/>
  </w:num>
  <w:num w:numId="5">
    <w:abstractNumId w:val="17"/>
  </w:num>
  <w:num w:numId="6">
    <w:abstractNumId w:val="18"/>
  </w:num>
  <w:num w:numId="7">
    <w:abstractNumId w:val="22"/>
  </w:num>
  <w:num w:numId="8">
    <w:abstractNumId w:val="16"/>
  </w:num>
  <w:num w:numId="9">
    <w:abstractNumId w:val="40"/>
  </w:num>
  <w:num w:numId="10">
    <w:abstractNumId w:val="33"/>
  </w:num>
  <w:num w:numId="11">
    <w:abstractNumId w:val="24"/>
  </w:num>
  <w:num w:numId="12">
    <w:abstractNumId w:val="41"/>
  </w:num>
  <w:num w:numId="13">
    <w:abstractNumId w:val="38"/>
  </w:num>
  <w:num w:numId="14">
    <w:abstractNumId w:val="43"/>
  </w:num>
  <w:num w:numId="15">
    <w:abstractNumId w:val="25"/>
  </w:num>
  <w:num w:numId="16">
    <w:abstractNumId w:val="30"/>
  </w:num>
  <w:num w:numId="17">
    <w:abstractNumId w:val="21"/>
  </w:num>
  <w:num w:numId="18">
    <w:abstractNumId w:val="28"/>
  </w:num>
  <w:num w:numId="19">
    <w:abstractNumId w:val="36"/>
  </w:num>
  <w:num w:numId="20">
    <w:abstractNumId w:val="26"/>
  </w:num>
  <w:num w:numId="21">
    <w:abstractNumId w:val="12"/>
  </w:num>
  <w:num w:numId="22">
    <w:abstractNumId w:val="46"/>
  </w:num>
  <w:num w:numId="23">
    <w:abstractNumId w:val="19"/>
  </w:num>
  <w:num w:numId="24">
    <w:abstractNumId w:val="31"/>
  </w:num>
  <w:num w:numId="25">
    <w:abstractNumId w:val="20"/>
  </w:num>
  <w:num w:numId="26">
    <w:abstractNumId w:val="15"/>
  </w:num>
  <w:num w:numId="27">
    <w:abstractNumId w:val="44"/>
  </w:num>
  <w:num w:numId="28">
    <w:abstractNumId w:val="45"/>
  </w:num>
  <w:num w:numId="29">
    <w:abstractNumId w:val="27"/>
  </w:num>
  <w:num w:numId="30">
    <w:abstractNumId w:val="35"/>
  </w:num>
  <w:num w:numId="31">
    <w:abstractNumId w:val="10"/>
  </w:num>
  <w:num w:numId="32">
    <w:abstractNumId w:val="23"/>
  </w:num>
  <w:num w:numId="33">
    <w:abstractNumId w:val="39"/>
  </w:num>
  <w:num w:numId="34">
    <w:abstractNumId w:val="34"/>
  </w:num>
  <w:num w:numId="35">
    <w:abstractNumId w:val="14"/>
  </w:num>
  <w:num w:numId="36">
    <w:abstractNumId w:val="47"/>
  </w:num>
  <w:num w:numId="37">
    <w:abstractNumId w:val="42"/>
  </w:num>
  <w:num w:numId="38">
    <w:abstractNumId w:val="13"/>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5E9D"/>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61D9"/>
    <w:rsid w:val="0063669E"/>
    <w:rsid w:val="00640CA2"/>
    <w:rsid w:val="0064135C"/>
    <w:rsid w:val="006431E5"/>
    <w:rsid w:val="0064555F"/>
    <w:rsid w:val="00651760"/>
    <w:rsid w:val="0065246A"/>
    <w:rsid w:val="006544C7"/>
    <w:rsid w:val="00654ADA"/>
    <w:rsid w:val="00656295"/>
    <w:rsid w:val="00660291"/>
    <w:rsid w:val="006602C0"/>
    <w:rsid w:val="0066212D"/>
    <w:rsid w:val="00662C12"/>
    <w:rsid w:val="006638B2"/>
    <w:rsid w:val="0067078D"/>
    <w:rsid w:val="00675FE2"/>
    <w:rsid w:val="006814A0"/>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159E"/>
    <w:rsid w:val="007B37A4"/>
    <w:rsid w:val="007B448B"/>
    <w:rsid w:val="007B5C41"/>
    <w:rsid w:val="007B633C"/>
    <w:rsid w:val="007B63ED"/>
    <w:rsid w:val="007B71E7"/>
    <w:rsid w:val="007C00B0"/>
    <w:rsid w:val="007C29C8"/>
    <w:rsid w:val="007C2AC4"/>
    <w:rsid w:val="007C6045"/>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3A8"/>
    <w:rsid w:val="008028E8"/>
    <w:rsid w:val="00804856"/>
    <w:rsid w:val="00805123"/>
    <w:rsid w:val="00805CEC"/>
    <w:rsid w:val="00807CF5"/>
    <w:rsid w:val="00810530"/>
    <w:rsid w:val="00810C53"/>
    <w:rsid w:val="008179E5"/>
    <w:rsid w:val="00821D53"/>
    <w:rsid w:val="00823E57"/>
    <w:rsid w:val="00825A21"/>
    <w:rsid w:val="0083167C"/>
    <w:rsid w:val="00832493"/>
    <w:rsid w:val="0083310B"/>
    <w:rsid w:val="00834901"/>
    <w:rsid w:val="0083739D"/>
    <w:rsid w:val="0084098E"/>
    <w:rsid w:val="00841674"/>
    <w:rsid w:val="00842C96"/>
    <w:rsid w:val="00843223"/>
    <w:rsid w:val="008478BE"/>
    <w:rsid w:val="008521B8"/>
    <w:rsid w:val="00853DA9"/>
    <w:rsid w:val="0085575F"/>
    <w:rsid w:val="00860A35"/>
    <w:rsid w:val="0086439A"/>
    <w:rsid w:val="00867235"/>
    <w:rsid w:val="008726E7"/>
    <w:rsid w:val="00876936"/>
    <w:rsid w:val="008774D1"/>
    <w:rsid w:val="008909EC"/>
    <w:rsid w:val="00895338"/>
    <w:rsid w:val="0089637B"/>
    <w:rsid w:val="008A28BB"/>
    <w:rsid w:val="008A39BC"/>
    <w:rsid w:val="008A3C72"/>
    <w:rsid w:val="008A7F55"/>
    <w:rsid w:val="008B5C48"/>
    <w:rsid w:val="008C48A1"/>
    <w:rsid w:val="008D019B"/>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3326"/>
    <w:rsid w:val="009D34A7"/>
    <w:rsid w:val="009D395D"/>
    <w:rsid w:val="009D79D0"/>
    <w:rsid w:val="009D7D26"/>
    <w:rsid w:val="009D7FD9"/>
    <w:rsid w:val="009E1373"/>
    <w:rsid w:val="009E26C8"/>
    <w:rsid w:val="009E5055"/>
    <w:rsid w:val="009E72D7"/>
    <w:rsid w:val="009F0B90"/>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B0024D"/>
    <w:rsid w:val="00B00A01"/>
    <w:rsid w:val="00B079E3"/>
    <w:rsid w:val="00B11790"/>
    <w:rsid w:val="00B11EA1"/>
    <w:rsid w:val="00B257FD"/>
    <w:rsid w:val="00B262DE"/>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3861"/>
    <w:rsid w:val="00B94BF7"/>
    <w:rsid w:val="00B95AE5"/>
    <w:rsid w:val="00B967DC"/>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71675"/>
    <w:rsid w:val="00C73F04"/>
    <w:rsid w:val="00C74F3D"/>
    <w:rsid w:val="00C801E5"/>
    <w:rsid w:val="00C82200"/>
    <w:rsid w:val="00C83A1D"/>
    <w:rsid w:val="00C857DC"/>
    <w:rsid w:val="00C85A76"/>
    <w:rsid w:val="00C86950"/>
    <w:rsid w:val="00C86A41"/>
    <w:rsid w:val="00C8703D"/>
    <w:rsid w:val="00C90B41"/>
    <w:rsid w:val="00C90C02"/>
    <w:rsid w:val="00C912BF"/>
    <w:rsid w:val="00C921FC"/>
    <w:rsid w:val="00C9369A"/>
    <w:rsid w:val="00C95536"/>
    <w:rsid w:val="00C972B7"/>
    <w:rsid w:val="00CA1130"/>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CF30BC"/>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5704"/>
    <w:rsid w:val="00E375E7"/>
    <w:rsid w:val="00E37894"/>
    <w:rsid w:val="00E40DF2"/>
    <w:rsid w:val="00E433D6"/>
    <w:rsid w:val="00E44B01"/>
    <w:rsid w:val="00E45F1F"/>
    <w:rsid w:val="00E46142"/>
    <w:rsid w:val="00E50D74"/>
    <w:rsid w:val="00E512BF"/>
    <w:rsid w:val="00E57CF0"/>
    <w:rsid w:val="00E57D16"/>
    <w:rsid w:val="00E60ED1"/>
    <w:rsid w:val="00E6772A"/>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A56"/>
    <w:rsid w:val="00F1117F"/>
    <w:rsid w:val="00F11A6D"/>
    <w:rsid w:val="00F131FB"/>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6140122E"/>
  <w15:chartTrackingRefBased/>
  <w15:docId w15:val="{D4384CDC-BC4B-4860-9F70-BC44C4FE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Normal"/>
    <w:next w:val="Normal"/>
    <w:link w:val="Heading5Char"/>
    <w:uiPriority w:val="9"/>
    <w:semiHidden/>
    <w:unhideWhenUsed/>
    <w:qFormat/>
    <w:rsid w:val="00C9553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553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553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553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553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paragraph" w:styleId="Bibliography">
    <w:name w:val="Bibliography"/>
    <w:basedOn w:val="Normal"/>
    <w:next w:val="Normal"/>
    <w:uiPriority w:val="37"/>
    <w:semiHidden/>
    <w:unhideWhenUsed/>
    <w:rsid w:val="00C95536"/>
  </w:style>
  <w:style w:type="paragraph" w:styleId="BlockText">
    <w:name w:val="Block Text"/>
    <w:basedOn w:val="Normal"/>
    <w:uiPriority w:val="99"/>
    <w:semiHidden/>
    <w:unhideWhenUsed/>
    <w:rsid w:val="00C9553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C95536"/>
    <w:pPr>
      <w:spacing w:after="120"/>
    </w:pPr>
  </w:style>
  <w:style w:type="character" w:customStyle="1" w:styleId="BodyTextChar">
    <w:name w:val="Body Text Char"/>
    <w:basedOn w:val="DefaultParagraphFont"/>
    <w:link w:val="BodyText"/>
    <w:uiPriority w:val="99"/>
    <w:semiHidden/>
    <w:rsid w:val="00C95536"/>
  </w:style>
  <w:style w:type="paragraph" w:styleId="BodyText2">
    <w:name w:val="Body Text 2"/>
    <w:basedOn w:val="Normal"/>
    <w:link w:val="BodyText2Char"/>
    <w:uiPriority w:val="99"/>
    <w:semiHidden/>
    <w:unhideWhenUsed/>
    <w:rsid w:val="00C95536"/>
    <w:pPr>
      <w:spacing w:after="120" w:line="480" w:lineRule="auto"/>
    </w:pPr>
  </w:style>
  <w:style w:type="character" w:customStyle="1" w:styleId="BodyText2Char">
    <w:name w:val="Body Text 2 Char"/>
    <w:basedOn w:val="DefaultParagraphFont"/>
    <w:link w:val="BodyText2"/>
    <w:uiPriority w:val="99"/>
    <w:semiHidden/>
    <w:rsid w:val="00C95536"/>
  </w:style>
  <w:style w:type="paragraph" w:styleId="BodyText3">
    <w:name w:val="Body Text 3"/>
    <w:basedOn w:val="Normal"/>
    <w:link w:val="BodyText3Char"/>
    <w:uiPriority w:val="99"/>
    <w:semiHidden/>
    <w:unhideWhenUsed/>
    <w:rsid w:val="00C95536"/>
    <w:pPr>
      <w:spacing w:after="120"/>
    </w:pPr>
    <w:rPr>
      <w:sz w:val="16"/>
      <w:szCs w:val="16"/>
    </w:rPr>
  </w:style>
  <w:style w:type="character" w:customStyle="1" w:styleId="BodyText3Char">
    <w:name w:val="Body Text 3 Char"/>
    <w:basedOn w:val="DefaultParagraphFont"/>
    <w:link w:val="BodyText3"/>
    <w:uiPriority w:val="99"/>
    <w:semiHidden/>
    <w:rsid w:val="00C95536"/>
    <w:rPr>
      <w:sz w:val="16"/>
      <w:szCs w:val="16"/>
    </w:rPr>
  </w:style>
  <w:style w:type="paragraph" w:styleId="BodyTextFirstIndent">
    <w:name w:val="Body Text First Indent"/>
    <w:basedOn w:val="BodyText"/>
    <w:link w:val="BodyTextFirstIndentChar"/>
    <w:uiPriority w:val="99"/>
    <w:semiHidden/>
    <w:unhideWhenUsed/>
    <w:rsid w:val="00C95536"/>
    <w:pPr>
      <w:spacing w:after="160"/>
      <w:ind w:firstLine="360"/>
    </w:pPr>
  </w:style>
  <w:style w:type="character" w:customStyle="1" w:styleId="BodyTextFirstIndentChar">
    <w:name w:val="Body Text First Indent Char"/>
    <w:basedOn w:val="BodyTextChar"/>
    <w:link w:val="BodyTextFirstIndent"/>
    <w:uiPriority w:val="99"/>
    <w:semiHidden/>
    <w:rsid w:val="00C95536"/>
  </w:style>
  <w:style w:type="paragraph" w:styleId="BodyTextIndent">
    <w:name w:val="Body Text Indent"/>
    <w:basedOn w:val="Normal"/>
    <w:link w:val="BodyTextIndentChar"/>
    <w:uiPriority w:val="99"/>
    <w:semiHidden/>
    <w:unhideWhenUsed/>
    <w:rsid w:val="00C95536"/>
    <w:pPr>
      <w:spacing w:after="120"/>
      <w:ind w:left="360"/>
    </w:pPr>
  </w:style>
  <w:style w:type="character" w:customStyle="1" w:styleId="BodyTextIndentChar">
    <w:name w:val="Body Text Indent Char"/>
    <w:basedOn w:val="DefaultParagraphFont"/>
    <w:link w:val="BodyTextIndent"/>
    <w:uiPriority w:val="99"/>
    <w:semiHidden/>
    <w:rsid w:val="00C95536"/>
  </w:style>
  <w:style w:type="paragraph" w:styleId="BodyTextFirstIndent2">
    <w:name w:val="Body Text First Indent 2"/>
    <w:basedOn w:val="BodyTextIndent"/>
    <w:link w:val="BodyTextFirstIndent2Char"/>
    <w:uiPriority w:val="99"/>
    <w:semiHidden/>
    <w:unhideWhenUsed/>
    <w:rsid w:val="00C95536"/>
    <w:pPr>
      <w:spacing w:after="160"/>
      <w:ind w:firstLine="360"/>
    </w:pPr>
  </w:style>
  <w:style w:type="character" w:customStyle="1" w:styleId="BodyTextFirstIndent2Char">
    <w:name w:val="Body Text First Indent 2 Char"/>
    <w:basedOn w:val="BodyTextIndentChar"/>
    <w:link w:val="BodyTextFirstIndent2"/>
    <w:uiPriority w:val="99"/>
    <w:semiHidden/>
    <w:rsid w:val="00C95536"/>
  </w:style>
  <w:style w:type="paragraph" w:styleId="BodyTextIndent2">
    <w:name w:val="Body Text Indent 2"/>
    <w:basedOn w:val="Normal"/>
    <w:link w:val="BodyTextIndent2Char"/>
    <w:uiPriority w:val="99"/>
    <w:semiHidden/>
    <w:unhideWhenUsed/>
    <w:rsid w:val="00C95536"/>
    <w:pPr>
      <w:spacing w:after="120" w:line="480" w:lineRule="auto"/>
      <w:ind w:left="360"/>
    </w:pPr>
  </w:style>
  <w:style w:type="character" w:customStyle="1" w:styleId="BodyTextIndent2Char">
    <w:name w:val="Body Text Indent 2 Char"/>
    <w:basedOn w:val="DefaultParagraphFont"/>
    <w:link w:val="BodyTextIndent2"/>
    <w:uiPriority w:val="99"/>
    <w:semiHidden/>
    <w:rsid w:val="00C95536"/>
  </w:style>
  <w:style w:type="paragraph" w:styleId="BodyTextIndent3">
    <w:name w:val="Body Text Indent 3"/>
    <w:basedOn w:val="Normal"/>
    <w:link w:val="BodyTextIndent3Char"/>
    <w:uiPriority w:val="99"/>
    <w:semiHidden/>
    <w:unhideWhenUsed/>
    <w:rsid w:val="00C955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95536"/>
    <w:rPr>
      <w:sz w:val="16"/>
      <w:szCs w:val="16"/>
    </w:rPr>
  </w:style>
  <w:style w:type="paragraph" w:styleId="Closing">
    <w:name w:val="Closing"/>
    <w:basedOn w:val="Normal"/>
    <w:link w:val="ClosingChar"/>
    <w:uiPriority w:val="99"/>
    <w:semiHidden/>
    <w:unhideWhenUsed/>
    <w:rsid w:val="00C95536"/>
    <w:pPr>
      <w:spacing w:after="0" w:line="240" w:lineRule="auto"/>
      <w:ind w:left="4320"/>
    </w:pPr>
  </w:style>
  <w:style w:type="character" w:customStyle="1" w:styleId="ClosingChar">
    <w:name w:val="Closing Char"/>
    <w:basedOn w:val="DefaultParagraphFont"/>
    <w:link w:val="Closing"/>
    <w:uiPriority w:val="99"/>
    <w:semiHidden/>
    <w:rsid w:val="00C95536"/>
  </w:style>
  <w:style w:type="paragraph" w:styleId="Date">
    <w:name w:val="Date"/>
    <w:basedOn w:val="Normal"/>
    <w:next w:val="Normal"/>
    <w:link w:val="DateChar"/>
    <w:uiPriority w:val="99"/>
    <w:semiHidden/>
    <w:unhideWhenUsed/>
    <w:rsid w:val="00C95536"/>
  </w:style>
  <w:style w:type="character" w:customStyle="1" w:styleId="DateChar">
    <w:name w:val="Date Char"/>
    <w:basedOn w:val="DefaultParagraphFont"/>
    <w:link w:val="Date"/>
    <w:uiPriority w:val="99"/>
    <w:semiHidden/>
    <w:rsid w:val="00C95536"/>
  </w:style>
  <w:style w:type="paragraph" w:styleId="DocumentMap">
    <w:name w:val="Document Map"/>
    <w:basedOn w:val="Normal"/>
    <w:link w:val="DocumentMapChar"/>
    <w:uiPriority w:val="99"/>
    <w:semiHidden/>
    <w:unhideWhenUsed/>
    <w:rsid w:val="00C9553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95536"/>
    <w:rPr>
      <w:rFonts w:ascii="Segoe UI" w:hAnsi="Segoe UI" w:cs="Segoe UI"/>
      <w:sz w:val="16"/>
      <w:szCs w:val="16"/>
    </w:rPr>
  </w:style>
  <w:style w:type="paragraph" w:styleId="E-mailSignature">
    <w:name w:val="E-mail Signature"/>
    <w:basedOn w:val="Normal"/>
    <w:link w:val="E-mailSignatureChar"/>
    <w:uiPriority w:val="99"/>
    <w:semiHidden/>
    <w:unhideWhenUsed/>
    <w:rsid w:val="00C95536"/>
    <w:pPr>
      <w:spacing w:after="0" w:line="240" w:lineRule="auto"/>
    </w:pPr>
  </w:style>
  <w:style w:type="character" w:customStyle="1" w:styleId="E-mailSignatureChar">
    <w:name w:val="E-mail Signature Char"/>
    <w:basedOn w:val="DefaultParagraphFont"/>
    <w:link w:val="E-mailSignature"/>
    <w:uiPriority w:val="99"/>
    <w:semiHidden/>
    <w:rsid w:val="00C95536"/>
  </w:style>
  <w:style w:type="paragraph" w:styleId="EndnoteText">
    <w:name w:val="endnote text"/>
    <w:basedOn w:val="Normal"/>
    <w:link w:val="EndnoteTextChar"/>
    <w:uiPriority w:val="99"/>
    <w:semiHidden/>
    <w:unhideWhenUsed/>
    <w:rsid w:val="00C955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36"/>
    <w:rPr>
      <w:sz w:val="20"/>
      <w:szCs w:val="20"/>
    </w:rPr>
  </w:style>
  <w:style w:type="paragraph" w:styleId="EnvelopeAddress">
    <w:name w:val="envelope address"/>
    <w:basedOn w:val="Normal"/>
    <w:uiPriority w:val="99"/>
    <w:semiHidden/>
    <w:unhideWhenUsed/>
    <w:rsid w:val="00C955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95536"/>
    <w:pPr>
      <w:spacing w:after="0" w:line="240" w:lineRule="auto"/>
    </w:pPr>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9"/>
    <w:semiHidden/>
    <w:rsid w:val="00C955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55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55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55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553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C95536"/>
    <w:pPr>
      <w:spacing w:after="0" w:line="240" w:lineRule="auto"/>
    </w:pPr>
    <w:rPr>
      <w:i/>
      <w:iCs/>
    </w:rPr>
  </w:style>
  <w:style w:type="character" w:customStyle="1" w:styleId="HTMLAddressChar">
    <w:name w:val="HTML Address Char"/>
    <w:basedOn w:val="DefaultParagraphFont"/>
    <w:link w:val="HTMLAddress"/>
    <w:uiPriority w:val="99"/>
    <w:semiHidden/>
    <w:rsid w:val="00C95536"/>
    <w:rPr>
      <w:i/>
      <w:iCs/>
    </w:rPr>
  </w:style>
  <w:style w:type="paragraph" w:styleId="Index1">
    <w:name w:val="index 1"/>
    <w:basedOn w:val="Normal"/>
    <w:next w:val="Normal"/>
    <w:autoRedefine/>
    <w:uiPriority w:val="99"/>
    <w:semiHidden/>
    <w:unhideWhenUsed/>
    <w:rsid w:val="00C95536"/>
    <w:pPr>
      <w:spacing w:after="0" w:line="240" w:lineRule="auto"/>
      <w:ind w:left="260" w:hanging="260"/>
    </w:pPr>
  </w:style>
  <w:style w:type="paragraph" w:styleId="Index2">
    <w:name w:val="index 2"/>
    <w:basedOn w:val="Normal"/>
    <w:next w:val="Normal"/>
    <w:autoRedefine/>
    <w:uiPriority w:val="99"/>
    <w:semiHidden/>
    <w:unhideWhenUsed/>
    <w:rsid w:val="00C95536"/>
    <w:pPr>
      <w:spacing w:after="0" w:line="240" w:lineRule="auto"/>
      <w:ind w:left="520" w:hanging="260"/>
    </w:pPr>
  </w:style>
  <w:style w:type="paragraph" w:styleId="Index3">
    <w:name w:val="index 3"/>
    <w:basedOn w:val="Normal"/>
    <w:next w:val="Normal"/>
    <w:autoRedefine/>
    <w:uiPriority w:val="99"/>
    <w:semiHidden/>
    <w:unhideWhenUsed/>
    <w:rsid w:val="00C95536"/>
    <w:pPr>
      <w:spacing w:after="0" w:line="240" w:lineRule="auto"/>
      <w:ind w:left="780" w:hanging="260"/>
    </w:pPr>
  </w:style>
  <w:style w:type="paragraph" w:styleId="Index4">
    <w:name w:val="index 4"/>
    <w:basedOn w:val="Normal"/>
    <w:next w:val="Normal"/>
    <w:autoRedefine/>
    <w:uiPriority w:val="99"/>
    <w:semiHidden/>
    <w:unhideWhenUsed/>
    <w:rsid w:val="00C95536"/>
    <w:pPr>
      <w:spacing w:after="0" w:line="240" w:lineRule="auto"/>
      <w:ind w:left="1040" w:hanging="260"/>
    </w:pPr>
  </w:style>
  <w:style w:type="paragraph" w:styleId="Index5">
    <w:name w:val="index 5"/>
    <w:basedOn w:val="Normal"/>
    <w:next w:val="Normal"/>
    <w:autoRedefine/>
    <w:uiPriority w:val="99"/>
    <w:semiHidden/>
    <w:unhideWhenUsed/>
    <w:rsid w:val="00C95536"/>
    <w:pPr>
      <w:spacing w:after="0" w:line="240" w:lineRule="auto"/>
      <w:ind w:left="1300" w:hanging="260"/>
    </w:pPr>
  </w:style>
  <w:style w:type="paragraph" w:styleId="Index6">
    <w:name w:val="index 6"/>
    <w:basedOn w:val="Normal"/>
    <w:next w:val="Normal"/>
    <w:autoRedefine/>
    <w:uiPriority w:val="99"/>
    <w:semiHidden/>
    <w:unhideWhenUsed/>
    <w:rsid w:val="00C95536"/>
    <w:pPr>
      <w:spacing w:after="0" w:line="240" w:lineRule="auto"/>
      <w:ind w:left="1560" w:hanging="260"/>
    </w:pPr>
  </w:style>
  <w:style w:type="paragraph" w:styleId="Index7">
    <w:name w:val="index 7"/>
    <w:basedOn w:val="Normal"/>
    <w:next w:val="Normal"/>
    <w:autoRedefine/>
    <w:uiPriority w:val="99"/>
    <w:semiHidden/>
    <w:unhideWhenUsed/>
    <w:rsid w:val="00C95536"/>
    <w:pPr>
      <w:spacing w:after="0" w:line="240" w:lineRule="auto"/>
      <w:ind w:left="1820" w:hanging="260"/>
    </w:pPr>
  </w:style>
  <w:style w:type="paragraph" w:styleId="Index8">
    <w:name w:val="index 8"/>
    <w:basedOn w:val="Normal"/>
    <w:next w:val="Normal"/>
    <w:autoRedefine/>
    <w:uiPriority w:val="99"/>
    <w:semiHidden/>
    <w:unhideWhenUsed/>
    <w:rsid w:val="00C95536"/>
    <w:pPr>
      <w:spacing w:after="0" w:line="240" w:lineRule="auto"/>
      <w:ind w:left="2080" w:hanging="260"/>
    </w:pPr>
  </w:style>
  <w:style w:type="paragraph" w:styleId="Index9">
    <w:name w:val="index 9"/>
    <w:basedOn w:val="Normal"/>
    <w:next w:val="Normal"/>
    <w:autoRedefine/>
    <w:uiPriority w:val="99"/>
    <w:semiHidden/>
    <w:unhideWhenUsed/>
    <w:rsid w:val="00C95536"/>
    <w:pPr>
      <w:spacing w:after="0" w:line="240" w:lineRule="auto"/>
      <w:ind w:left="2340" w:hanging="260"/>
    </w:pPr>
  </w:style>
  <w:style w:type="paragraph" w:styleId="IndexHeading">
    <w:name w:val="index heading"/>
    <w:basedOn w:val="Normal"/>
    <w:next w:val="Index1"/>
    <w:uiPriority w:val="99"/>
    <w:semiHidden/>
    <w:unhideWhenUsed/>
    <w:rsid w:val="00C9553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955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5536"/>
    <w:rPr>
      <w:i/>
      <w:iCs/>
      <w:color w:val="4472C4" w:themeColor="accent1"/>
    </w:rPr>
  </w:style>
  <w:style w:type="paragraph" w:styleId="List">
    <w:name w:val="List"/>
    <w:basedOn w:val="Normal"/>
    <w:uiPriority w:val="99"/>
    <w:semiHidden/>
    <w:unhideWhenUsed/>
    <w:rsid w:val="00C95536"/>
    <w:pPr>
      <w:ind w:left="360" w:hanging="360"/>
      <w:contextualSpacing/>
    </w:pPr>
  </w:style>
  <w:style w:type="paragraph" w:styleId="List2">
    <w:name w:val="List 2"/>
    <w:basedOn w:val="Normal"/>
    <w:uiPriority w:val="99"/>
    <w:semiHidden/>
    <w:unhideWhenUsed/>
    <w:rsid w:val="00C95536"/>
    <w:pPr>
      <w:ind w:left="720" w:hanging="360"/>
      <w:contextualSpacing/>
    </w:pPr>
  </w:style>
  <w:style w:type="paragraph" w:styleId="List3">
    <w:name w:val="List 3"/>
    <w:basedOn w:val="Normal"/>
    <w:uiPriority w:val="99"/>
    <w:semiHidden/>
    <w:unhideWhenUsed/>
    <w:rsid w:val="00C95536"/>
    <w:pPr>
      <w:ind w:left="1080" w:hanging="360"/>
      <w:contextualSpacing/>
    </w:pPr>
  </w:style>
  <w:style w:type="paragraph" w:styleId="List4">
    <w:name w:val="List 4"/>
    <w:basedOn w:val="Normal"/>
    <w:uiPriority w:val="99"/>
    <w:semiHidden/>
    <w:unhideWhenUsed/>
    <w:rsid w:val="00C95536"/>
    <w:pPr>
      <w:ind w:left="1440" w:hanging="360"/>
      <w:contextualSpacing/>
    </w:pPr>
  </w:style>
  <w:style w:type="paragraph" w:styleId="List5">
    <w:name w:val="List 5"/>
    <w:basedOn w:val="Normal"/>
    <w:uiPriority w:val="99"/>
    <w:semiHidden/>
    <w:unhideWhenUsed/>
    <w:rsid w:val="00C95536"/>
    <w:pPr>
      <w:ind w:left="1800" w:hanging="360"/>
      <w:contextualSpacing/>
    </w:pPr>
  </w:style>
  <w:style w:type="paragraph" w:styleId="ListBullet">
    <w:name w:val="List Bullet"/>
    <w:basedOn w:val="Normal"/>
    <w:uiPriority w:val="99"/>
    <w:semiHidden/>
    <w:unhideWhenUsed/>
    <w:rsid w:val="00C95536"/>
    <w:pPr>
      <w:numPr>
        <w:numId w:val="39"/>
      </w:numPr>
      <w:contextualSpacing/>
    </w:pPr>
  </w:style>
  <w:style w:type="paragraph" w:styleId="ListBullet2">
    <w:name w:val="List Bullet 2"/>
    <w:basedOn w:val="Normal"/>
    <w:uiPriority w:val="99"/>
    <w:semiHidden/>
    <w:unhideWhenUsed/>
    <w:rsid w:val="00C95536"/>
    <w:pPr>
      <w:numPr>
        <w:numId w:val="40"/>
      </w:numPr>
      <w:contextualSpacing/>
    </w:pPr>
  </w:style>
  <w:style w:type="paragraph" w:styleId="ListBullet3">
    <w:name w:val="List Bullet 3"/>
    <w:basedOn w:val="Normal"/>
    <w:uiPriority w:val="99"/>
    <w:semiHidden/>
    <w:unhideWhenUsed/>
    <w:rsid w:val="00C95536"/>
    <w:pPr>
      <w:numPr>
        <w:numId w:val="41"/>
      </w:numPr>
      <w:contextualSpacing/>
    </w:pPr>
  </w:style>
  <w:style w:type="paragraph" w:styleId="ListBullet4">
    <w:name w:val="List Bullet 4"/>
    <w:basedOn w:val="Normal"/>
    <w:uiPriority w:val="99"/>
    <w:semiHidden/>
    <w:unhideWhenUsed/>
    <w:rsid w:val="00C95536"/>
    <w:pPr>
      <w:numPr>
        <w:numId w:val="42"/>
      </w:numPr>
      <w:contextualSpacing/>
    </w:pPr>
  </w:style>
  <w:style w:type="paragraph" w:styleId="ListBullet5">
    <w:name w:val="List Bullet 5"/>
    <w:basedOn w:val="Normal"/>
    <w:uiPriority w:val="99"/>
    <w:semiHidden/>
    <w:unhideWhenUsed/>
    <w:rsid w:val="00C95536"/>
    <w:pPr>
      <w:numPr>
        <w:numId w:val="43"/>
      </w:numPr>
      <w:contextualSpacing/>
    </w:pPr>
  </w:style>
  <w:style w:type="paragraph" w:styleId="ListContinue">
    <w:name w:val="List Continue"/>
    <w:basedOn w:val="Normal"/>
    <w:uiPriority w:val="99"/>
    <w:semiHidden/>
    <w:unhideWhenUsed/>
    <w:rsid w:val="00C95536"/>
    <w:pPr>
      <w:spacing w:after="120"/>
      <w:ind w:left="360"/>
      <w:contextualSpacing/>
    </w:pPr>
  </w:style>
  <w:style w:type="paragraph" w:styleId="ListContinue2">
    <w:name w:val="List Continue 2"/>
    <w:basedOn w:val="Normal"/>
    <w:uiPriority w:val="99"/>
    <w:semiHidden/>
    <w:unhideWhenUsed/>
    <w:rsid w:val="00C95536"/>
    <w:pPr>
      <w:spacing w:after="120"/>
      <w:ind w:left="720"/>
      <w:contextualSpacing/>
    </w:pPr>
  </w:style>
  <w:style w:type="paragraph" w:styleId="ListContinue3">
    <w:name w:val="List Continue 3"/>
    <w:basedOn w:val="Normal"/>
    <w:uiPriority w:val="99"/>
    <w:semiHidden/>
    <w:unhideWhenUsed/>
    <w:rsid w:val="00C95536"/>
    <w:pPr>
      <w:spacing w:after="120"/>
      <w:ind w:left="1080"/>
      <w:contextualSpacing/>
    </w:pPr>
  </w:style>
  <w:style w:type="paragraph" w:styleId="ListContinue4">
    <w:name w:val="List Continue 4"/>
    <w:basedOn w:val="Normal"/>
    <w:uiPriority w:val="99"/>
    <w:semiHidden/>
    <w:unhideWhenUsed/>
    <w:rsid w:val="00C95536"/>
    <w:pPr>
      <w:spacing w:after="120"/>
      <w:ind w:left="1440"/>
      <w:contextualSpacing/>
    </w:pPr>
  </w:style>
  <w:style w:type="paragraph" w:styleId="ListContinue5">
    <w:name w:val="List Continue 5"/>
    <w:basedOn w:val="Normal"/>
    <w:uiPriority w:val="99"/>
    <w:semiHidden/>
    <w:unhideWhenUsed/>
    <w:rsid w:val="00C95536"/>
    <w:pPr>
      <w:spacing w:after="120"/>
      <w:ind w:left="1800"/>
      <w:contextualSpacing/>
    </w:pPr>
  </w:style>
  <w:style w:type="paragraph" w:styleId="ListNumber">
    <w:name w:val="List Number"/>
    <w:basedOn w:val="Normal"/>
    <w:uiPriority w:val="99"/>
    <w:semiHidden/>
    <w:unhideWhenUsed/>
    <w:rsid w:val="00C95536"/>
    <w:pPr>
      <w:numPr>
        <w:numId w:val="44"/>
      </w:numPr>
      <w:contextualSpacing/>
    </w:pPr>
  </w:style>
  <w:style w:type="paragraph" w:styleId="ListNumber2">
    <w:name w:val="List Number 2"/>
    <w:basedOn w:val="Normal"/>
    <w:uiPriority w:val="99"/>
    <w:semiHidden/>
    <w:unhideWhenUsed/>
    <w:rsid w:val="00C95536"/>
    <w:pPr>
      <w:numPr>
        <w:numId w:val="45"/>
      </w:numPr>
      <w:contextualSpacing/>
    </w:pPr>
  </w:style>
  <w:style w:type="paragraph" w:styleId="ListNumber3">
    <w:name w:val="List Number 3"/>
    <w:basedOn w:val="Normal"/>
    <w:uiPriority w:val="99"/>
    <w:semiHidden/>
    <w:unhideWhenUsed/>
    <w:rsid w:val="00C95536"/>
    <w:pPr>
      <w:numPr>
        <w:numId w:val="46"/>
      </w:numPr>
      <w:contextualSpacing/>
    </w:pPr>
  </w:style>
  <w:style w:type="paragraph" w:styleId="ListNumber4">
    <w:name w:val="List Number 4"/>
    <w:basedOn w:val="Normal"/>
    <w:uiPriority w:val="99"/>
    <w:semiHidden/>
    <w:unhideWhenUsed/>
    <w:rsid w:val="00C95536"/>
    <w:pPr>
      <w:numPr>
        <w:numId w:val="47"/>
      </w:numPr>
      <w:contextualSpacing/>
    </w:pPr>
  </w:style>
  <w:style w:type="paragraph" w:styleId="ListNumber5">
    <w:name w:val="List Number 5"/>
    <w:basedOn w:val="Normal"/>
    <w:uiPriority w:val="99"/>
    <w:semiHidden/>
    <w:unhideWhenUsed/>
    <w:rsid w:val="00C95536"/>
    <w:pPr>
      <w:numPr>
        <w:numId w:val="48"/>
      </w:numPr>
      <w:contextualSpacing/>
    </w:pPr>
  </w:style>
  <w:style w:type="paragraph" w:styleId="MacroText">
    <w:name w:val="macro"/>
    <w:link w:val="MacroTextChar"/>
    <w:uiPriority w:val="99"/>
    <w:semiHidden/>
    <w:unhideWhenUsed/>
    <w:rsid w:val="00C95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95536"/>
    <w:rPr>
      <w:rFonts w:ascii="Consolas" w:hAnsi="Consolas"/>
      <w:sz w:val="20"/>
      <w:szCs w:val="20"/>
    </w:rPr>
  </w:style>
  <w:style w:type="paragraph" w:styleId="MessageHeader">
    <w:name w:val="Message Header"/>
    <w:basedOn w:val="Normal"/>
    <w:link w:val="MessageHeaderChar"/>
    <w:uiPriority w:val="99"/>
    <w:semiHidden/>
    <w:unhideWhenUsed/>
    <w:rsid w:val="00C955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95536"/>
    <w:rPr>
      <w:rFonts w:asciiTheme="majorHAnsi" w:eastAsiaTheme="majorEastAsia" w:hAnsiTheme="majorHAnsi" w:cstheme="majorBidi"/>
      <w:sz w:val="24"/>
      <w:szCs w:val="24"/>
      <w:shd w:val="pct20" w:color="auto" w:fill="auto"/>
    </w:rPr>
  </w:style>
  <w:style w:type="paragraph" w:styleId="NoSpacing">
    <w:name w:val="No Spacing"/>
    <w:uiPriority w:val="1"/>
    <w:qFormat/>
    <w:rsid w:val="00C95536"/>
    <w:pPr>
      <w:spacing w:after="0" w:line="240" w:lineRule="auto"/>
    </w:pPr>
  </w:style>
  <w:style w:type="paragraph" w:styleId="NormalWeb">
    <w:name w:val="Normal (Web)"/>
    <w:basedOn w:val="Normal"/>
    <w:uiPriority w:val="99"/>
    <w:semiHidden/>
    <w:unhideWhenUsed/>
    <w:rsid w:val="00C95536"/>
    <w:rPr>
      <w:sz w:val="24"/>
      <w:szCs w:val="24"/>
    </w:rPr>
  </w:style>
  <w:style w:type="paragraph" w:styleId="NormalIndent">
    <w:name w:val="Normal Indent"/>
    <w:basedOn w:val="Normal"/>
    <w:uiPriority w:val="99"/>
    <w:semiHidden/>
    <w:unhideWhenUsed/>
    <w:rsid w:val="00C95536"/>
    <w:pPr>
      <w:ind w:left="720"/>
    </w:pPr>
  </w:style>
  <w:style w:type="paragraph" w:styleId="NoteHeading">
    <w:name w:val="Note Heading"/>
    <w:basedOn w:val="Normal"/>
    <w:next w:val="Normal"/>
    <w:link w:val="NoteHeadingChar"/>
    <w:uiPriority w:val="99"/>
    <w:semiHidden/>
    <w:unhideWhenUsed/>
    <w:rsid w:val="00C95536"/>
    <w:pPr>
      <w:spacing w:after="0" w:line="240" w:lineRule="auto"/>
    </w:pPr>
  </w:style>
  <w:style w:type="character" w:customStyle="1" w:styleId="NoteHeadingChar">
    <w:name w:val="Note Heading Char"/>
    <w:basedOn w:val="DefaultParagraphFont"/>
    <w:link w:val="NoteHeading"/>
    <w:uiPriority w:val="99"/>
    <w:semiHidden/>
    <w:rsid w:val="00C95536"/>
  </w:style>
  <w:style w:type="paragraph" w:styleId="PlainText">
    <w:name w:val="Plain Text"/>
    <w:basedOn w:val="Normal"/>
    <w:link w:val="PlainTextChar"/>
    <w:uiPriority w:val="99"/>
    <w:semiHidden/>
    <w:unhideWhenUsed/>
    <w:rsid w:val="00C955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95536"/>
    <w:rPr>
      <w:rFonts w:ascii="Consolas" w:hAnsi="Consolas"/>
      <w:sz w:val="21"/>
      <w:szCs w:val="21"/>
    </w:rPr>
  </w:style>
  <w:style w:type="paragraph" w:styleId="Quote">
    <w:name w:val="Quote"/>
    <w:basedOn w:val="Normal"/>
    <w:next w:val="Normal"/>
    <w:link w:val="QuoteChar"/>
    <w:uiPriority w:val="29"/>
    <w:qFormat/>
    <w:rsid w:val="00C955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536"/>
    <w:rPr>
      <w:i/>
      <w:iCs/>
      <w:color w:val="404040" w:themeColor="text1" w:themeTint="BF"/>
    </w:rPr>
  </w:style>
  <w:style w:type="paragraph" w:styleId="Salutation">
    <w:name w:val="Salutation"/>
    <w:basedOn w:val="Normal"/>
    <w:next w:val="Normal"/>
    <w:link w:val="SalutationChar"/>
    <w:uiPriority w:val="99"/>
    <w:semiHidden/>
    <w:unhideWhenUsed/>
    <w:rsid w:val="00C95536"/>
  </w:style>
  <w:style w:type="character" w:customStyle="1" w:styleId="SalutationChar">
    <w:name w:val="Salutation Char"/>
    <w:basedOn w:val="DefaultParagraphFont"/>
    <w:link w:val="Salutation"/>
    <w:uiPriority w:val="99"/>
    <w:semiHidden/>
    <w:rsid w:val="00C95536"/>
  </w:style>
  <w:style w:type="paragraph" w:styleId="Signature">
    <w:name w:val="Signature"/>
    <w:basedOn w:val="Normal"/>
    <w:link w:val="SignatureChar"/>
    <w:uiPriority w:val="99"/>
    <w:semiHidden/>
    <w:unhideWhenUsed/>
    <w:rsid w:val="00C95536"/>
    <w:pPr>
      <w:spacing w:after="0" w:line="240" w:lineRule="auto"/>
      <w:ind w:left="4320"/>
    </w:pPr>
  </w:style>
  <w:style w:type="character" w:customStyle="1" w:styleId="SignatureChar">
    <w:name w:val="Signature Char"/>
    <w:basedOn w:val="DefaultParagraphFont"/>
    <w:link w:val="Signature"/>
    <w:uiPriority w:val="99"/>
    <w:semiHidden/>
    <w:rsid w:val="00C95536"/>
  </w:style>
  <w:style w:type="paragraph" w:styleId="Subtitle">
    <w:name w:val="Subtitle"/>
    <w:basedOn w:val="Normal"/>
    <w:next w:val="Normal"/>
    <w:link w:val="SubtitleChar"/>
    <w:uiPriority w:val="11"/>
    <w:qFormat/>
    <w:rsid w:val="00C9553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553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C95536"/>
    <w:pPr>
      <w:spacing w:after="0"/>
      <w:ind w:left="260" w:hanging="260"/>
    </w:pPr>
  </w:style>
  <w:style w:type="paragraph" w:styleId="Title">
    <w:name w:val="Title"/>
    <w:basedOn w:val="Normal"/>
    <w:next w:val="Normal"/>
    <w:link w:val="TitleChar"/>
    <w:uiPriority w:val="10"/>
    <w:qFormat/>
    <w:rsid w:val="00C95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53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C9553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95536"/>
    <w:pPr>
      <w:spacing w:after="100"/>
      <w:ind w:left="780"/>
    </w:pPr>
  </w:style>
  <w:style w:type="paragraph" w:styleId="TOC5">
    <w:name w:val="toc 5"/>
    <w:basedOn w:val="Normal"/>
    <w:next w:val="Normal"/>
    <w:autoRedefine/>
    <w:uiPriority w:val="39"/>
    <w:semiHidden/>
    <w:unhideWhenUsed/>
    <w:rsid w:val="00C95536"/>
    <w:pPr>
      <w:spacing w:after="100"/>
      <w:ind w:left="1040"/>
    </w:pPr>
  </w:style>
  <w:style w:type="paragraph" w:styleId="TOC6">
    <w:name w:val="toc 6"/>
    <w:basedOn w:val="Normal"/>
    <w:next w:val="Normal"/>
    <w:autoRedefine/>
    <w:uiPriority w:val="39"/>
    <w:semiHidden/>
    <w:unhideWhenUsed/>
    <w:rsid w:val="00C95536"/>
    <w:pPr>
      <w:spacing w:after="100"/>
      <w:ind w:left="1300"/>
    </w:pPr>
  </w:style>
  <w:style w:type="paragraph" w:styleId="TOC7">
    <w:name w:val="toc 7"/>
    <w:basedOn w:val="Normal"/>
    <w:next w:val="Normal"/>
    <w:autoRedefine/>
    <w:uiPriority w:val="39"/>
    <w:semiHidden/>
    <w:unhideWhenUsed/>
    <w:rsid w:val="00C95536"/>
    <w:pPr>
      <w:spacing w:after="100"/>
      <w:ind w:left="1560"/>
    </w:pPr>
  </w:style>
  <w:style w:type="paragraph" w:styleId="TOC8">
    <w:name w:val="toc 8"/>
    <w:basedOn w:val="Normal"/>
    <w:next w:val="Normal"/>
    <w:autoRedefine/>
    <w:uiPriority w:val="39"/>
    <w:semiHidden/>
    <w:unhideWhenUsed/>
    <w:rsid w:val="00C95536"/>
    <w:pPr>
      <w:spacing w:after="100"/>
      <w:ind w:left="1820"/>
    </w:pPr>
  </w:style>
  <w:style w:type="paragraph" w:styleId="TOC9">
    <w:name w:val="toc 9"/>
    <w:basedOn w:val="Normal"/>
    <w:next w:val="Normal"/>
    <w:autoRedefine/>
    <w:uiPriority w:val="39"/>
    <w:semiHidden/>
    <w:unhideWhenUsed/>
    <w:rsid w:val="00C95536"/>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Macro-Enabled_Document.docm"/><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image" Target="media/image15.emf"/><Relationship Id="rId21" Type="http://schemas.openxmlformats.org/officeDocument/2006/relationships/package" Target="embeddings/Microsoft_Word_Document3.docx"/><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image" Target="media/image19.emf"/><Relationship Id="rId50" Type="http://schemas.openxmlformats.org/officeDocument/2006/relationships/package" Target="embeddings/Microsoft_Word_Document17.docx"/><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0.emf"/><Relationship Id="rId11" Type="http://schemas.openxmlformats.org/officeDocument/2006/relationships/footer" Target="footer3.xml"/><Relationship Id="rId24" Type="http://schemas.openxmlformats.org/officeDocument/2006/relationships/image" Target="media/image7.emf"/><Relationship Id="rId32" Type="http://schemas.openxmlformats.org/officeDocument/2006/relationships/package" Target="embeddings/Microsoft_Word_Document8.docx"/><Relationship Id="rId37" Type="http://schemas.openxmlformats.org/officeDocument/2006/relationships/image" Target="media/image14.emf"/><Relationship Id="rId40" Type="http://schemas.openxmlformats.org/officeDocument/2006/relationships/package" Target="embeddings/Microsoft_Word_Document12.docx"/><Relationship Id="rId45" Type="http://schemas.openxmlformats.org/officeDocument/2006/relationships/image" Target="media/image18.emf"/><Relationship Id="rId53" Type="http://schemas.openxmlformats.org/officeDocument/2006/relationships/hyperlink" Target="mailto:cpsusie@hotmail.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package" Target="embeddings/Microsoft_Word_Document2.doc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Word_Document6.docx"/><Relationship Id="rId30" Type="http://schemas.openxmlformats.org/officeDocument/2006/relationships/package" Target="embeddings/Microsoft_Word_Document7.doc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package" Target="embeddings/Microsoft_Word_Document16.docx"/><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Word_Document1.docx"/><Relationship Id="rId25" Type="http://schemas.openxmlformats.org/officeDocument/2006/relationships/package" Target="embeddings/Microsoft_Word_Document5.docx"/><Relationship Id="rId33" Type="http://schemas.openxmlformats.org/officeDocument/2006/relationships/image" Target="media/image12.emf"/><Relationship Id="rId38" Type="http://schemas.openxmlformats.org/officeDocument/2006/relationships/package" Target="embeddings/Microsoft_Word_Document11.docx"/><Relationship Id="rId46" Type="http://schemas.openxmlformats.org/officeDocument/2006/relationships/package" Target="embeddings/Microsoft_Word_Document15.docx"/><Relationship Id="rId20" Type="http://schemas.openxmlformats.org/officeDocument/2006/relationships/image" Target="media/image5.emf"/><Relationship Id="rId41" Type="http://schemas.openxmlformats.org/officeDocument/2006/relationships/image" Target="media/image16.e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docx"/><Relationship Id="rId23" Type="http://schemas.openxmlformats.org/officeDocument/2006/relationships/package" Target="embeddings/Microsoft_Word_Document4.docx"/><Relationship Id="rId28" Type="http://schemas.openxmlformats.org/officeDocument/2006/relationships/image" Target="media/image9.emf"/><Relationship Id="rId36" Type="http://schemas.openxmlformats.org/officeDocument/2006/relationships/package" Target="embeddings/Microsoft_Word_Document10.docx"/><Relationship Id="rId49" Type="http://schemas.openxmlformats.org/officeDocument/2006/relationships/image" Target="media/image20.emf"/><Relationship Id="rId57" Type="http://schemas.microsoft.com/office/2011/relationships/people" Target="people.xml"/><Relationship Id="rId10" Type="http://schemas.openxmlformats.org/officeDocument/2006/relationships/header" Target="header1.xml"/><Relationship Id="rId31" Type="http://schemas.openxmlformats.org/officeDocument/2006/relationships/image" Target="media/image11.emf"/><Relationship Id="rId44" Type="http://schemas.openxmlformats.org/officeDocument/2006/relationships/package" Target="embeddings/Microsoft_Word_Document14.docx"/><Relationship Id="rId52" Type="http://schemas.openxmlformats.org/officeDocument/2006/relationships/package" Target="embeddings/Microsoft_Word_Document18.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A2987AF-BC79-4556-A89B-F34BD5BB1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52</Pages>
  <Words>9321</Words>
  <Characters>64970</Characters>
  <Application>Microsoft Office Word</Application>
  <DocSecurity>0</DocSecurity>
  <Lines>541</Lines>
  <Paragraphs>148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74143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1</cp:revision>
  <cp:lastPrinted>2020-02-02T17:31:00Z</cp:lastPrinted>
  <dcterms:created xsi:type="dcterms:W3CDTF">2020-02-02T17:03:00Z</dcterms:created>
  <dcterms:modified xsi:type="dcterms:W3CDTF">2020-02-02T17:32:00Z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